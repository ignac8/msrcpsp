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AB7C9" w14:textId="77777777" w:rsidR="00F706E6" w:rsidRDefault="00F706E6">
      <w:pPr>
        <w:rPr>
          <w:rFonts w:cs="Times New Roman"/>
          <w:b/>
          <w:szCs w:val="24"/>
        </w:rPr>
      </w:pPr>
    </w:p>
    <w:p w14:paraId="759944BA" w14:textId="77777777" w:rsidR="00B17495" w:rsidRDefault="00F706E6" w:rsidP="007540C7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Strona tytuł</w:t>
      </w:r>
      <w:r w:rsidR="00B17495">
        <w:rPr>
          <w:rFonts w:cs="Times New Roman"/>
          <w:b/>
          <w:szCs w:val="24"/>
        </w:rPr>
        <w:t>owa</w:t>
      </w:r>
      <w:r>
        <w:rPr>
          <w:rFonts w:cs="Times New Roman"/>
          <w:b/>
          <w:szCs w:val="24"/>
        </w:rPr>
        <w:t xml:space="preserve"> pracy</w:t>
      </w:r>
      <w:r w:rsidR="00B17495">
        <w:rPr>
          <w:rFonts w:cs="Times New Roman"/>
          <w:b/>
          <w:szCs w:val="24"/>
        </w:rPr>
        <w:t xml:space="preserve"> </w:t>
      </w:r>
    </w:p>
    <w:p w14:paraId="13EE81F1" w14:textId="77777777" w:rsidR="00F706E6" w:rsidRDefault="00B17495" w:rsidP="007540C7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(Prace magisterskie: </w:t>
      </w:r>
      <w:r w:rsidR="007540C7">
        <w:rPr>
          <w:rFonts w:cs="Times New Roman"/>
          <w:b/>
          <w:szCs w:val="24"/>
        </w:rPr>
        <w:t xml:space="preserve">strona www </w:t>
      </w:r>
      <w:r w:rsidR="00D912B2">
        <w:rPr>
          <w:rFonts w:cs="Times New Roman"/>
          <w:b/>
          <w:szCs w:val="24"/>
        </w:rPr>
        <w:t xml:space="preserve">Wydziału ZIF </w:t>
      </w:r>
      <w:r w:rsidR="007540C7">
        <w:rPr>
          <w:rFonts w:cs="Times New Roman"/>
          <w:b/>
          <w:szCs w:val="24"/>
        </w:rPr>
        <w:t>- i</w:t>
      </w:r>
      <w:r>
        <w:rPr>
          <w:rFonts w:cs="Times New Roman"/>
          <w:b/>
          <w:szCs w:val="24"/>
        </w:rPr>
        <w:t xml:space="preserve">nformacje na temat składania prac) </w:t>
      </w:r>
    </w:p>
    <w:p w14:paraId="3FFBC375" w14:textId="77777777" w:rsidR="00F706E6" w:rsidRDefault="00F706E6">
      <w:pPr>
        <w:rPr>
          <w:rFonts w:cs="Times New Roman"/>
          <w:b/>
          <w:szCs w:val="24"/>
        </w:rPr>
      </w:pPr>
    </w:p>
    <w:p w14:paraId="38862F3A" w14:textId="77777777" w:rsidR="00F706E6" w:rsidRDefault="00F706E6">
      <w:pPr>
        <w:rPr>
          <w:rFonts w:cs="Times New Roman"/>
          <w:b/>
          <w:szCs w:val="24"/>
        </w:rPr>
      </w:pPr>
    </w:p>
    <w:p w14:paraId="0ECEA81A" w14:textId="77777777" w:rsidR="00160EF8" w:rsidRDefault="00130682" w:rsidP="00F706E6">
      <w:pPr>
        <w:ind w:firstLine="0"/>
        <w:jc w:val="center"/>
        <w:rPr>
          <w:rFonts w:cs="Times New Roman"/>
          <w:b/>
          <w:szCs w:val="24"/>
        </w:rPr>
      </w:pPr>
      <w:r w:rsidRPr="002A05BB">
        <w:rPr>
          <w:rFonts w:cs="Times New Roman"/>
          <w:b/>
          <w:szCs w:val="24"/>
        </w:rPr>
        <w:t>Imię i nazwisko</w:t>
      </w:r>
    </w:p>
    <w:p w14:paraId="2913B3BB" w14:textId="77777777" w:rsidR="00181773" w:rsidRPr="002A05BB" w:rsidRDefault="00181773" w:rsidP="00181773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Nr indeksu</w:t>
      </w:r>
    </w:p>
    <w:p w14:paraId="73E2CEF1" w14:textId="77777777" w:rsidR="00130682" w:rsidRPr="002A05BB" w:rsidRDefault="00130682">
      <w:pPr>
        <w:rPr>
          <w:rFonts w:cs="Times New Roman"/>
          <w:szCs w:val="24"/>
        </w:rPr>
      </w:pPr>
    </w:p>
    <w:p w14:paraId="5F29F4BA" w14:textId="77777777" w:rsidR="00130682" w:rsidRPr="00C30E3D" w:rsidRDefault="00F706E6" w:rsidP="00F706E6">
      <w:pPr>
        <w:ind w:firstLine="0"/>
        <w:jc w:val="center"/>
        <w:rPr>
          <w:rFonts w:cs="Times New Roman"/>
          <w:b/>
          <w:sz w:val="40"/>
          <w:szCs w:val="40"/>
        </w:rPr>
      </w:pPr>
      <w:r w:rsidRPr="00C30E3D">
        <w:rPr>
          <w:rFonts w:cs="Times New Roman"/>
          <w:b/>
          <w:sz w:val="40"/>
          <w:szCs w:val="40"/>
        </w:rPr>
        <w:t>Tytuł</w:t>
      </w:r>
    </w:p>
    <w:p w14:paraId="679E631A" w14:textId="77777777" w:rsidR="00130682" w:rsidRDefault="00130682">
      <w:pPr>
        <w:rPr>
          <w:rFonts w:cs="Times New Roman"/>
          <w:szCs w:val="24"/>
        </w:rPr>
      </w:pPr>
    </w:p>
    <w:p w14:paraId="424CCCFD" w14:textId="77777777" w:rsidR="008653A4" w:rsidRPr="00DD79B3" w:rsidRDefault="008653A4" w:rsidP="00820F48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Praca magisterska</w:t>
      </w:r>
      <w:r w:rsidRPr="00DD79B3">
        <w:rPr>
          <w:rFonts w:cs="Times New Roman"/>
          <w:b/>
          <w:sz w:val="28"/>
          <w:szCs w:val="28"/>
        </w:rPr>
        <w:t xml:space="preserve"> </w:t>
      </w:r>
    </w:p>
    <w:p w14:paraId="1760D902" w14:textId="77777777" w:rsidR="008653A4" w:rsidRDefault="008653A4" w:rsidP="008653A4">
      <w:pPr>
        <w:pStyle w:val="Normalny1"/>
      </w:pPr>
    </w:p>
    <w:p w14:paraId="7971E60F" w14:textId="77777777" w:rsidR="009B0AC4" w:rsidRDefault="009B0AC4" w:rsidP="008653A4">
      <w:pPr>
        <w:pStyle w:val="Normalny1"/>
      </w:pPr>
    </w:p>
    <w:p w14:paraId="2193C077" w14:textId="77777777" w:rsidR="009B0AC4" w:rsidRPr="00DD79B3" w:rsidRDefault="009B0AC4" w:rsidP="008653A4">
      <w:pPr>
        <w:pStyle w:val="Normalny1"/>
      </w:pPr>
    </w:p>
    <w:p w14:paraId="3C4B682D" w14:textId="77777777" w:rsidR="008653A4" w:rsidRDefault="008653A4" w:rsidP="008653A4"/>
    <w:p w14:paraId="33E8631C" w14:textId="77777777" w:rsidR="009B0AC4" w:rsidRPr="005A3F77" w:rsidRDefault="009B0AC4" w:rsidP="00C00E51">
      <w:pPr>
        <w:ind w:left="3539"/>
        <w:rPr>
          <w:b/>
          <w:sz w:val="28"/>
          <w:szCs w:val="28"/>
        </w:rPr>
      </w:pPr>
      <w:r w:rsidRPr="005A3F77">
        <w:rPr>
          <w:b/>
          <w:sz w:val="28"/>
          <w:szCs w:val="28"/>
        </w:rPr>
        <w:t>Promotor:</w:t>
      </w:r>
    </w:p>
    <w:p w14:paraId="752EFE10" w14:textId="77777777" w:rsidR="002D0142" w:rsidRPr="002D0142" w:rsidRDefault="00C00E51" w:rsidP="002D0142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2D0142" w:rsidRPr="002D0142">
        <w:rPr>
          <w:b/>
          <w:sz w:val="28"/>
          <w:szCs w:val="28"/>
        </w:rPr>
        <w:t>dr hab. Helena Dudycz, prof. UE</w:t>
      </w:r>
      <w:r>
        <w:rPr>
          <w:b/>
          <w:sz w:val="28"/>
          <w:szCs w:val="28"/>
        </w:rPr>
        <w:t>W</w:t>
      </w:r>
    </w:p>
    <w:p w14:paraId="26D5A44D" w14:textId="77777777" w:rsidR="008653A4" w:rsidRPr="00DD79B3" w:rsidRDefault="008653A4" w:rsidP="008653A4">
      <w:pPr>
        <w:ind w:left="708"/>
        <w:rPr>
          <w:rFonts w:cs="Times New Roman"/>
          <w:szCs w:val="24"/>
        </w:rPr>
      </w:pPr>
    </w:p>
    <w:p w14:paraId="6D0CD471" w14:textId="77777777" w:rsidR="008653A4" w:rsidRPr="008653A4" w:rsidRDefault="00C00E51" w:rsidP="008653A4">
      <w:pPr>
        <w:rPr>
          <w:rFonts w:cs="Times New Roman"/>
          <w:b/>
          <w:sz w:val="28"/>
          <w:szCs w:val="28"/>
        </w:rPr>
      </w:pP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  <w:r w:rsidR="008653A4" w:rsidRPr="008653A4">
        <w:rPr>
          <w:rFonts w:cs="Times New Roman"/>
          <w:b/>
          <w:sz w:val="28"/>
          <w:szCs w:val="28"/>
        </w:rPr>
        <w:t xml:space="preserve">Katedra </w:t>
      </w:r>
    </w:p>
    <w:p w14:paraId="203EF547" w14:textId="77777777" w:rsidR="008653A4" w:rsidRPr="002D0142" w:rsidRDefault="002D0142" w:rsidP="008653A4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2D0142">
        <w:rPr>
          <w:rFonts w:cs="Times New Roman"/>
          <w:b/>
          <w:sz w:val="28"/>
          <w:szCs w:val="28"/>
        </w:rPr>
        <w:t>Technologii Informacyjnych</w:t>
      </w:r>
      <w:r w:rsidRPr="002D0142">
        <w:rPr>
          <w:rFonts w:cs="Times New Roman"/>
          <w:b/>
          <w:sz w:val="28"/>
          <w:szCs w:val="28"/>
        </w:rPr>
        <w:tab/>
      </w:r>
    </w:p>
    <w:p w14:paraId="2A5472F2" w14:textId="77777777" w:rsidR="008653A4" w:rsidRPr="00935553" w:rsidRDefault="008653A4" w:rsidP="008653A4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Cs w:val="24"/>
        </w:rPr>
        <w:tab/>
      </w:r>
    </w:p>
    <w:p w14:paraId="04CA72B4" w14:textId="77777777" w:rsidR="008653A4" w:rsidRPr="00DD79B3" w:rsidRDefault="008653A4" w:rsidP="008653A4">
      <w:pPr>
        <w:rPr>
          <w:rFonts w:cs="Times New Roman"/>
        </w:rPr>
      </w:pPr>
    </w:p>
    <w:p w14:paraId="659F0D20" w14:textId="77777777" w:rsidR="008653A4" w:rsidRDefault="008653A4" w:rsidP="008653A4">
      <w:pPr>
        <w:rPr>
          <w:rFonts w:cs="Times New Roman"/>
          <w:sz w:val="20"/>
          <w:szCs w:val="20"/>
        </w:rPr>
      </w:pPr>
      <w:r w:rsidRPr="00935553">
        <w:rPr>
          <w:rFonts w:cs="Times New Roman"/>
          <w:sz w:val="20"/>
          <w:szCs w:val="20"/>
        </w:rPr>
        <w:t>Pracę akceptuję i wnioskuję</w:t>
      </w:r>
      <w:r>
        <w:rPr>
          <w:rFonts w:cs="Times New Roman"/>
          <w:sz w:val="20"/>
          <w:szCs w:val="20"/>
        </w:rPr>
        <w:t xml:space="preserve"> </w:t>
      </w:r>
      <w:r w:rsidRPr="00935553">
        <w:rPr>
          <w:rFonts w:cs="Times New Roman"/>
          <w:sz w:val="20"/>
          <w:szCs w:val="20"/>
        </w:rPr>
        <w:t xml:space="preserve"> o jej dopuszczenie</w:t>
      </w:r>
    </w:p>
    <w:p w14:paraId="21C76523" w14:textId="77777777" w:rsidR="008653A4" w:rsidRPr="00935553" w:rsidRDefault="008653A4" w:rsidP="008653A4">
      <w:pPr>
        <w:rPr>
          <w:rFonts w:cs="Times New Roman"/>
          <w:sz w:val="20"/>
          <w:szCs w:val="20"/>
        </w:rPr>
      </w:pPr>
      <w:r w:rsidRPr="00935553">
        <w:rPr>
          <w:rFonts w:cs="Times New Roman"/>
          <w:sz w:val="20"/>
          <w:szCs w:val="20"/>
        </w:rPr>
        <w:t>do dalszych etapów postępowania</w:t>
      </w:r>
    </w:p>
    <w:p w14:paraId="797FA164" w14:textId="77777777" w:rsidR="008653A4" w:rsidRPr="00935553" w:rsidRDefault="008653A4" w:rsidP="008653A4">
      <w:pPr>
        <w:rPr>
          <w:rFonts w:cs="Times New Roman"/>
          <w:sz w:val="20"/>
          <w:szCs w:val="20"/>
        </w:rPr>
      </w:pPr>
    </w:p>
    <w:p w14:paraId="305F6394" w14:textId="77777777" w:rsidR="008653A4" w:rsidRPr="00935553" w:rsidRDefault="008653A4" w:rsidP="008653A4">
      <w:pPr>
        <w:rPr>
          <w:rFonts w:cs="Times New Roman"/>
          <w:sz w:val="20"/>
          <w:szCs w:val="20"/>
        </w:rPr>
      </w:pPr>
    </w:p>
    <w:p w14:paraId="567BEE1F" w14:textId="77777777" w:rsidR="008653A4" w:rsidRDefault="008653A4" w:rsidP="008653A4">
      <w:pPr>
        <w:rPr>
          <w:rFonts w:cs="Times New Roman"/>
          <w:sz w:val="20"/>
          <w:szCs w:val="20"/>
        </w:rPr>
      </w:pPr>
      <w:r w:rsidRPr="00935553">
        <w:rPr>
          <w:rFonts w:cs="Times New Roman"/>
          <w:sz w:val="20"/>
          <w:szCs w:val="20"/>
        </w:rPr>
        <w:t>……………………………………………………</w:t>
      </w:r>
      <w:r w:rsidRPr="00935553">
        <w:rPr>
          <w:rFonts w:cs="Times New Roman"/>
          <w:sz w:val="20"/>
          <w:szCs w:val="20"/>
        </w:rPr>
        <w:br/>
        <w:t>podpis promotora</w:t>
      </w:r>
    </w:p>
    <w:p w14:paraId="6B6AEE6E" w14:textId="77777777" w:rsidR="008653A4" w:rsidRDefault="008653A4" w:rsidP="008653A4">
      <w:pPr>
        <w:rPr>
          <w:rFonts w:cs="Times New Roman"/>
          <w:b/>
          <w:sz w:val="28"/>
          <w:szCs w:val="28"/>
        </w:rPr>
      </w:pPr>
    </w:p>
    <w:p w14:paraId="0049E3A2" w14:textId="77777777" w:rsidR="008653A4" w:rsidRDefault="008653A4" w:rsidP="008653A4">
      <w:pPr>
        <w:rPr>
          <w:rFonts w:cs="Times New Roman"/>
          <w:b/>
          <w:sz w:val="28"/>
          <w:szCs w:val="28"/>
        </w:rPr>
      </w:pPr>
    </w:p>
    <w:p w14:paraId="2DAE6018" w14:textId="77777777" w:rsidR="008653A4" w:rsidRDefault="008653A4" w:rsidP="002D0142">
      <w:pPr>
        <w:ind w:firstLine="0"/>
        <w:jc w:val="center"/>
        <w:rPr>
          <w:rFonts w:cs="Times New Roman"/>
          <w:b/>
          <w:sz w:val="28"/>
          <w:szCs w:val="28"/>
        </w:rPr>
      </w:pPr>
      <w:r w:rsidRPr="00DD79B3">
        <w:rPr>
          <w:rFonts w:cs="Times New Roman"/>
          <w:b/>
          <w:sz w:val="28"/>
          <w:szCs w:val="28"/>
        </w:rPr>
        <w:t xml:space="preserve">Wrocław </w:t>
      </w:r>
      <w:r w:rsidR="00E92335">
        <w:rPr>
          <w:rFonts w:cs="Times New Roman"/>
          <w:b/>
          <w:sz w:val="28"/>
          <w:szCs w:val="28"/>
        </w:rPr>
        <w:t>2018</w:t>
      </w:r>
    </w:p>
    <w:p w14:paraId="15A952F0" w14:textId="77777777" w:rsidR="00F706E6" w:rsidRDefault="00F706E6" w:rsidP="00130682">
      <w:pPr>
        <w:rPr>
          <w:rFonts w:cs="Times New Roman"/>
          <w:szCs w:val="24"/>
        </w:rPr>
      </w:pPr>
    </w:p>
    <w:p w14:paraId="1BDF775D" w14:textId="77777777" w:rsidR="00F706E6" w:rsidRDefault="00F706E6" w:rsidP="00130682">
      <w:pPr>
        <w:rPr>
          <w:rFonts w:cs="Times New Roman"/>
          <w:szCs w:val="24"/>
        </w:rPr>
      </w:pPr>
    </w:p>
    <w:p w14:paraId="66F2EAC6" w14:textId="77777777" w:rsidR="00F706E6" w:rsidRDefault="00F706E6" w:rsidP="00130682">
      <w:pPr>
        <w:rPr>
          <w:rFonts w:cs="Times New Roman"/>
          <w:szCs w:val="24"/>
        </w:rPr>
      </w:pPr>
    </w:p>
    <w:p w14:paraId="10258C6B" w14:textId="77777777" w:rsidR="00F706E6" w:rsidRDefault="00F706E6" w:rsidP="00130682">
      <w:pPr>
        <w:rPr>
          <w:rFonts w:cs="Times New Roman"/>
          <w:szCs w:val="24"/>
        </w:rPr>
      </w:pPr>
    </w:p>
    <w:p w14:paraId="0B889A39" w14:textId="77777777" w:rsidR="00F706E6" w:rsidRDefault="00F706E6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2913CC6" w14:textId="77777777" w:rsidR="008653A4" w:rsidRDefault="008653A4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14:paraId="68D53704" w14:textId="77777777" w:rsidR="00F706E6" w:rsidRPr="00F706E6" w:rsidRDefault="00F706E6" w:rsidP="00130682">
      <w:pPr>
        <w:rPr>
          <w:rFonts w:cs="Times New Roman"/>
          <w:b/>
          <w:sz w:val="28"/>
          <w:szCs w:val="28"/>
        </w:rPr>
      </w:pPr>
      <w:r w:rsidRPr="00F706E6">
        <w:rPr>
          <w:rFonts w:cs="Times New Roman"/>
          <w:b/>
          <w:sz w:val="28"/>
          <w:szCs w:val="28"/>
        </w:rPr>
        <w:t>Spis treści</w:t>
      </w:r>
    </w:p>
    <w:p w14:paraId="56AC9268" w14:textId="77777777" w:rsidR="00F706E6" w:rsidRDefault="00F706E6" w:rsidP="00130682">
      <w:pPr>
        <w:rPr>
          <w:rFonts w:cs="Times New Roman"/>
          <w:szCs w:val="24"/>
        </w:rPr>
      </w:pPr>
    </w:p>
    <w:p w14:paraId="35798695" w14:textId="77777777" w:rsidR="00F706E6" w:rsidRDefault="00F706E6" w:rsidP="00130682">
      <w:pPr>
        <w:rPr>
          <w:rFonts w:cs="Times New Roman"/>
          <w:szCs w:val="24"/>
        </w:rPr>
      </w:pPr>
    </w:p>
    <w:p w14:paraId="122CE410" w14:textId="77777777" w:rsidR="00D377CE" w:rsidRPr="00D377CE" w:rsidRDefault="00D377CE" w:rsidP="00D377CE">
      <w:pPr>
        <w:rPr>
          <w:rFonts w:cs="Times New Roman"/>
          <w:szCs w:val="24"/>
        </w:rPr>
      </w:pPr>
      <w:r w:rsidRPr="00D377CE">
        <w:rPr>
          <w:rFonts w:cs="Times New Roman"/>
          <w:szCs w:val="24"/>
        </w:rPr>
        <w:t>Pl: Zastosowanie metaheurystyk do rozwiązywania problemów planowania projektów z wieloma wymaganymi umiejętnościami i ograniczonymi zasobami</w:t>
      </w:r>
    </w:p>
    <w:p w14:paraId="5F35FCCC" w14:textId="77777777" w:rsidR="00D377CE" w:rsidRPr="00D377CE" w:rsidRDefault="00D377CE" w:rsidP="00D377CE">
      <w:pPr>
        <w:rPr>
          <w:rFonts w:cs="Times New Roman"/>
          <w:szCs w:val="24"/>
        </w:rPr>
      </w:pPr>
    </w:p>
    <w:p w14:paraId="353006C9" w14:textId="77777777" w:rsidR="00D377CE" w:rsidRPr="00D377CE" w:rsidRDefault="00D377CE" w:rsidP="00D377CE">
      <w:pPr>
        <w:rPr>
          <w:rFonts w:cs="Times New Roman"/>
          <w:szCs w:val="24"/>
        </w:rPr>
      </w:pPr>
      <w:r w:rsidRPr="00D377CE">
        <w:rPr>
          <w:rFonts w:cs="Times New Roman"/>
          <w:szCs w:val="24"/>
        </w:rPr>
        <w:t>Ang: Application of metaheuristics to solve multi-skill resource-constrained project scheduling problem</w:t>
      </w:r>
    </w:p>
    <w:p w14:paraId="0E811D59" w14:textId="77777777" w:rsidR="00D377CE" w:rsidRPr="00D377CE" w:rsidRDefault="00D377CE" w:rsidP="00D377CE">
      <w:pPr>
        <w:rPr>
          <w:rFonts w:cs="Times New Roman"/>
          <w:szCs w:val="24"/>
        </w:rPr>
      </w:pPr>
    </w:p>
    <w:p w14:paraId="0A4F8806" w14:textId="77777777" w:rsidR="00D377CE" w:rsidRPr="00D377CE" w:rsidRDefault="00D377CE" w:rsidP="00D377CE">
      <w:pPr>
        <w:rPr>
          <w:rFonts w:cs="Times New Roman"/>
          <w:szCs w:val="24"/>
        </w:rPr>
      </w:pPr>
      <w:r w:rsidRPr="00D377CE">
        <w:rPr>
          <w:rFonts w:cs="Times New Roman"/>
          <w:szCs w:val="24"/>
        </w:rPr>
        <w:t>Wstęp</w:t>
      </w:r>
    </w:p>
    <w:p w14:paraId="2821F37F" w14:textId="77777777" w:rsidR="00D377CE" w:rsidRPr="00D377CE" w:rsidRDefault="00D377CE" w:rsidP="00D377CE">
      <w:pPr>
        <w:rPr>
          <w:rFonts w:cs="Times New Roman"/>
          <w:szCs w:val="24"/>
        </w:rPr>
      </w:pPr>
    </w:p>
    <w:p w14:paraId="39871425" w14:textId="77777777" w:rsidR="00D377CE" w:rsidRPr="00D377CE" w:rsidRDefault="00D377CE" w:rsidP="00D377CE">
      <w:pPr>
        <w:rPr>
          <w:rFonts w:cs="Times New Roman"/>
          <w:szCs w:val="24"/>
        </w:rPr>
      </w:pPr>
      <w:r w:rsidRPr="00D377CE">
        <w:rPr>
          <w:rFonts w:cs="Times New Roman"/>
          <w:szCs w:val="24"/>
        </w:rPr>
        <w:t>1. Opis projektów</w:t>
      </w:r>
    </w:p>
    <w:p w14:paraId="0E1CB473" w14:textId="77777777" w:rsidR="00D377CE" w:rsidRPr="00D377CE" w:rsidRDefault="00D377CE" w:rsidP="00D377CE">
      <w:pPr>
        <w:rPr>
          <w:rFonts w:cs="Times New Roman"/>
          <w:szCs w:val="24"/>
        </w:rPr>
      </w:pPr>
      <w:r w:rsidRPr="00D377CE">
        <w:rPr>
          <w:rFonts w:cs="Times New Roman"/>
          <w:szCs w:val="24"/>
        </w:rPr>
        <w:t xml:space="preserve">1.1. </w:t>
      </w:r>
      <w:ins w:id="0" w:author="kti" w:date="2019-12-30T11:19:00Z">
        <w:r>
          <w:rPr>
            <w:rFonts w:cs="Times New Roman"/>
            <w:szCs w:val="24"/>
          </w:rPr>
          <w:t>D</w:t>
        </w:r>
      </w:ins>
      <w:del w:id="1" w:author="kti" w:date="2019-12-30T11:19:00Z">
        <w:r w:rsidRPr="00D377CE" w:rsidDel="00D377CE">
          <w:rPr>
            <w:rFonts w:cs="Times New Roman"/>
            <w:szCs w:val="24"/>
          </w:rPr>
          <w:delText>d</w:delText>
        </w:r>
      </w:del>
      <w:r w:rsidRPr="00D377CE">
        <w:rPr>
          <w:rFonts w:cs="Times New Roman"/>
          <w:szCs w:val="24"/>
        </w:rPr>
        <w:t xml:space="preserve">efinicja projektu </w:t>
      </w:r>
      <w:commentRangeStart w:id="2"/>
      <w:r w:rsidRPr="00D377CE">
        <w:rPr>
          <w:rFonts w:cs="Times New Roman"/>
          <w:szCs w:val="24"/>
        </w:rPr>
        <w:t>i jego elementów</w:t>
      </w:r>
      <w:commentRangeEnd w:id="2"/>
      <w:r>
        <w:rPr>
          <w:rStyle w:val="Odwoaniedokomentarza"/>
        </w:rPr>
        <w:commentReference w:id="2"/>
      </w:r>
    </w:p>
    <w:p w14:paraId="7E434D8E" w14:textId="77777777" w:rsidR="00D377CE" w:rsidRPr="00D377CE" w:rsidRDefault="00D377CE" w:rsidP="00D377CE">
      <w:pPr>
        <w:rPr>
          <w:rFonts w:cs="Times New Roman"/>
          <w:szCs w:val="24"/>
        </w:rPr>
      </w:pPr>
      <w:r w:rsidRPr="00D377CE">
        <w:rPr>
          <w:rFonts w:cs="Times New Roman"/>
          <w:szCs w:val="24"/>
        </w:rPr>
        <w:t xml:space="preserve">1.2. </w:t>
      </w:r>
      <w:commentRangeStart w:id="3"/>
      <w:r w:rsidRPr="00D377CE">
        <w:rPr>
          <w:rFonts w:cs="Times New Roman"/>
          <w:szCs w:val="24"/>
        </w:rPr>
        <w:t xml:space="preserve">problemy </w:t>
      </w:r>
      <w:commentRangeEnd w:id="3"/>
      <w:r>
        <w:rPr>
          <w:rStyle w:val="Odwoaniedokomentarza"/>
        </w:rPr>
        <w:commentReference w:id="3"/>
      </w:r>
      <w:r w:rsidRPr="00D377CE">
        <w:rPr>
          <w:rFonts w:cs="Times New Roman"/>
          <w:szCs w:val="24"/>
        </w:rPr>
        <w:t>w planowaniu projektów</w:t>
      </w:r>
    </w:p>
    <w:p w14:paraId="7703401C" w14:textId="77777777" w:rsidR="00D377CE" w:rsidRPr="00D377CE" w:rsidRDefault="00D377CE" w:rsidP="00D377CE">
      <w:pPr>
        <w:rPr>
          <w:rFonts w:cs="Times New Roman"/>
          <w:szCs w:val="24"/>
        </w:rPr>
      </w:pPr>
    </w:p>
    <w:p w14:paraId="52BF785E" w14:textId="77777777" w:rsidR="00D377CE" w:rsidRPr="00D377CE" w:rsidRDefault="00D377CE" w:rsidP="00D377CE">
      <w:pPr>
        <w:rPr>
          <w:rFonts w:cs="Times New Roman"/>
          <w:szCs w:val="24"/>
        </w:rPr>
      </w:pPr>
      <w:r w:rsidRPr="00D377CE">
        <w:rPr>
          <w:rFonts w:cs="Times New Roman"/>
          <w:szCs w:val="24"/>
        </w:rPr>
        <w:t>2. Opis metaheurystyk</w:t>
      </w:r>
    </w:p>
    <w:p w14:paraId="16799447" w14:textId="77777777" w:rsidR="00D377CE" w:rsidRPr="00D377CE" w:rsidRDefault="00D377CE" w:rsidP="00D377CE">
      <w:pPr>
        <w:rPr>
          <w:rFonts w:cs="Times New Roman"/>
          <w:szCs w:val="24"/>
        </w:rPr>
      </w:pPr>
      <w:r w:rsidRPr="00D377CE">
        <w:rPr>
          <w:rFonts w:cs="Times New Roman"/>
          <w:szCs w:val="24"/>
        </w:rPr>
        <w:t xml:space="preserve">2.1. </w:t>
      </w:r>
      <w:commentRangeStart w:id="4"/>
      <w:ins w:id="5" w:author="kti" w:date="2019-12-30T11:25:00Z">
        <w:r>
          <w:rPr>
            <w:rFonts w:cs="Times New Roman"/>
            <w:szCs w:val="24"/>
          </w:rPr>
          <w:t>W</w:t>
        </w:r>
      </w:ins>
      <w:del w:id="6" w:author="kti" w:date="2019-12-30T11:25:00Z">
        <w:r w:rsidRPr="00D377CE" w:rsidDel="00D377CE">
          <w:rPr>
            <w:rFonts w:cs="Times New Roman"/>
            <w:szCs w:val="24"/>
          </w:rPr>
          <w:delText>w</w:delText>
        </w:r>
      </w:del>
      <w:r w:rsidRPr="00D377CE">
        <w:rPr>
          <w:rFonts w:cs="Times New Roman"/>
          <w:szCs w:val="24"/>
        </w:rPr>
        <w:t>prowadzenie do metaheurystyk</w:t>
      </w:r>
      <w:commentRangeEnd w:id="4"/>
      <w:r>
        <w:rPr>
          <w:rStyle w:val="Odwoaniedokomentarza"/>
        </w:rPr>
        <w:commentReference w:id="4"/>
      </w:r>
    </w:p>
    <w:p w14:paraId="513A315F" w14:textId="77777777" w:rsidR="00D377CE" w:rsidRPr="00D377CE" w:rsidRDefault="00D377CE" w:rsidP="00D377CE">
      <w:pPr>
        <w:rPr>
          <w:rFonts w:cs="Times New Roman"/>
          <w:szCs w:val="24"/>
        </w:rPr>
      </w:pPr>
      <w:r w:rsidRPr="00D377CE">
        <w:rPr>
          <w:rFonts w:cs="Times New Roman"/>
          <w:szCs w:val="24"/>
        </w:rPr>
        <w:t xml:space="preserve">2.2. </w:t>
      </w:r>
      <w:ins w:id="7" w:author="kti" w:date="2019-12-30T11:25:00Z">
        <w:r>
          <w:rPr>
            <w:rFonts w:cs="Times New Roman"/>
            <w:szCs w:val="24"/>
          </w:rPr>
          <w:t>O</w:t>
        </w:r>
      </w:ins>
      <w:del w:id="8" w:author="kti" w:date="2019-12-30T11:25:00Z">
        <w:r w:rsidRPr="00D377CE" w:rsidDel="00D377CE">
          <w:rPr>
            <w:rFonts w:cs="Times New Roman"/>
            <w:szCs w:val="24"/>
          </w:rPr>
          <w:delText>o</w:delText>
        </w:r>
      </w:del>
      <w:r w:rsidRPr="00D377CE">
        <w:rPr>
          <w:rFonts w:cs="Times New Roman"/>
          <w:szCs w:val="24"/>
        </w:rPr>
        <w:t>pis algorytmu genetycznego</w:t>
      </w:r>
    </w:p>
    <w:p w14:paraId="4084F196" w14:textId="77777777" w:rsidR="00D377CE" w:rsidRPr="00D377CE" w:rsidRDefault="00D377CE" w:rsidP="00D377CE">
      <w:pPr>
        <w:rPr>
          <w:rFonts w:cs="Times New Roman"/>
          <w:szCs w:val="24"/>
        </w:rPr>
      </w:pPr>
      <w:r w:rsidRPr="00D377CE">
        <w:rPr>
          <w:rFonts w:cs="Times New Roman"/>
          <w:szCs w:val="24"/>
        </w:rPr>
        <w:t>2.3. opis algorytmu roju cząstek</w:t>
      </w:r>
    </w:p>
    <w:p w14:paraId="4734ECCC" w14:textId="77777777" w:rsidR="00D377CE" w:rsidRPr="00D377CE" w:rsidRDefault="00D377CE" w:rsidP="00D377CE">
      <w:pPr>
        <w:rPr>
          <w:rFonts w:cs="Times New Roman"/>
          <w:szCs w:val="24"/>
        </w:rPr>
      </w:pPr>
      <w:r w:rsidRPr="00D377CE">
        <w:rPr>
          <w:rFonts w:cs="Times New Roman"/>
          <w:szCs w:val="24"/>
        </w:rPr>
        <w:t>2.4. opis algorytmu mrówkowego</w:t>
      </w:r>
    </w:p>
    <w:p w14:paraId="546D17C3" w14:textId="77777777" w:rsidR="00D377CE" w:rsidRDefault="00D377CE" w:rsidP="00D377CE">
      <w:pPr>
        <w:rPr>
          <w:rFonts w:cs="Times New Roman"/>
          <w:szCs w:val="24"/>
        </w:rPr>
      </w:pPr>
    </w:p>
    <w:p w14:paraId="783582E1" w14:textId="77777777" w:rsidR="00B21BA7" w:rsidRDefault="00B21BA7" w:rsidP="00D377CE">
      <w:pPr>
        <w:rPr>
          <w:ins w:id="9" w:author="kti" w:date="2019-12-30T11:29:00Z"/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ins w:id="10" w:author="kti" w:date="2019-12-30T11:29:00Z">
        <w:r>
          <w:rPr>
            <w:rFonts w:cs="Times New Roman"/>
            <w:szCs w:val="24"/>
          </w:rPr>
          <w:t>Z</w:t>
        </w:r>
        <w:r w:rsidRPr="00D377CE">
          <w:rPr>
            <w:rFonts w:cs="Times New Roman"/>
            <w:szCs w:val="24"/>
          </w:rPr>
          <w:t xml:space="preserve">ałożenia </w:t>
        </w:r>
        <w:r>
          <w:rPr>
            <w:rFonts w:cs="Times New Roman"/>
            <w:szCs w:val="24"/>
          </w:rPr>
          <w:t xml:space="preserve">realizacji </w:t>
        </w:r>
        <w:r w:rsidRPr="00D377CE">
          <w:rPr>
            <w:rFonts w:cs="Times New Roman"/>
            <w:szCs w:val="24"/>
          </w:rPr>
          <w:t>badania</w:t>
        </w:r>
      </w:ins>
    </w:p>
    <w:p w14:paraId="37EAF949" w14:textId="77777777" w:rsidR="00B21BA7" w:rsidRDefault="00B21BA7" w:rsidP="00D377CE">
      <w:pPr>
        <w:rPr>
          <w:ins w:id="11" w:author="kti" w:date="2019-12-30T11:29:00Z"/>
          <w:rFonts w:cs="Times New Roman"/>
          <w:szCs w:val="24"/>
        </w:rPr>
      </w:pPr>
      <w:ins w:id="12" w:author="kti" w:date="2019-12-30T11:29:00Z">
        <w:r>
          <w:rPr>
            <w:rFonts w:cs="Times New Roman"/>
            <w:szCs w:val="24"/>
          </w:rPr>
          <w:t>3.1. Cel badania oraz zastosowana procedura badawcza</w:t>
        </w:r>
      </w:ins>
    </w:p>
    <w:p w14:paraId="4C6A2FA0" w14:textId="77777777" w:rsidR="00B21BA7" w:rsidRDefault="00B21BA7" w:rsidP="00D377CE">
      <w:pPr>
        <w:rPr>
          <w:ins w:id="13" w:author="kti" w:date="2019-12-30T11:31:00Z"/>
          <w:rFonts w:cs="Times New Roman"/>
          <w:szCs w:val="24"/>
        </w:rPr>
      </w:pPr>
      <w:ins w:id="14" w:author="kti" w:date="2019-12-30T11:30:00Z">
        <w:r>
          <w:rPr>
            <w:rFonts w:cs="Times New Roman"/>
            <w:szCs w:val="24"/>
          </w:rPr>
          <w:t xml:space="preserve">3.2. Opis </w:t>
        </w:r>
        <w:commentRangeStart w:id="15"/>
        <w:r>
          <w:rPr>
            <w:rFonts w:cs="Times New Roman"/>
            <w:szCs w:val="24"/>
          </w:rPr>
          <w:t>zało</w:t>
        </w:r>
        <w:bookmarkStart w:id="16" w:name="_GoBack"/>
        <w:bookmarkEnd w:id="16"/>
        <w:r>
          <w:rPr>
            <w:rFonts w:cs="Times New Roman"/>
            <w:szCs w:val="24"/>
          </w:rPr>
          <w:t xml:space="preserve">żeń </w:t>
        </w:r>
        <w:commentRangeEnd w:id="15"/>
        <w:r>
          <w:rPr>
            <w:rStyle w:val="Odwoaniedokomentarza"/>
          </w:rPr>
          <w:commentReference w:id="15"/>
        </w:r>
        <w:r>
          <w:rPr>
            <w:rFonts w:cs="Times New Roman"/>
            <w:szCs w:val="24"/>
          </w:rPr>
          <w:t xml:space="preserve">realizacji eksperymentu </w:t>
        </w:r>
      </w:ins>
    </w:p>
    <w:p w14:paraId="20B1D941" w14:textId="77777777" w:rsidR="00B21BA7" w:rsidRDefault="00B21BA7" w:rsidP="00D377CE">
      <w:pPr>
        <w:rPr>
          <w:ins w:id="17" w:author="kti" w:date="2019-12-30T11:32:00Z"/>
          <w:rFonts w:cs="Times New Roman"/>
          <w:szCs w:val="24"/>
        </w:rPr>
      </w:pPr>
      <w:ins w:id="18" w:author="kti" w:date="2019-12-30T11:31:00Z">
        <w:r>
          <w:rPr>
            <w:rFonts w:cs="Times New Roman"/>
            <w:szCs w:val="24"/>
          </w:rPr>
          <w:t xml:space="preserve">3.3. </w:t>
        </w:r>
        <w:commentRangeStart w:id="19"/>
        <w:r>
          <w:rPr>
            <w:rFonts w:cs="Times New Roman"/>
            <w:szCs w:val="24"/>
          </w:rPr>
          <w:t>Opis projektu</w:t>
        </w:r>
        <w:commentRangeEnd w:id="19"/>
        <w:r>
          <w:rPr>
            <w:rStyle w:val="Odwoaniedokomentarza"/>
          </w:rPr>
          <w:commentReference w:id="19"/>
        </w:r>
      </w:ins>
    </w:p>
    <w:p w14:paraId="61E85B11" w14:textId="77777777" w:rsidR="00B21BA7" w:rsidRDefault="00B21BA7" w:rsidP="00D377CE">
      <w:pPr>
        <w:rPr>
          <w:rFonts w:cs="Times New Roman"/>
          <w:szCs w:val="24"/>
        </w:rPr>
      </w:pPr>
      <w:commentRangeStart w:id="20"/>
      <w:ins w:id="21" w:author="kti" w:date="2019-12-30T11:32:00Z">
        <w:r>
          <w:rPr>
            <w:rFonts w:cs="Times New Roman"/>
            <w:szCs w:val="24"/>
          </w:rPr>
          <w:t xml:space="preserve">3.4. … </w:t>
        </w:r>
        <w:commentRangeEnd w:id="20"/>
        <w:r>
          <w:rPr>
            <w:rStyle w:val="Odwoaniedokomentarza"/>
          </w:rPr>
          <w:commentReference w:id="20"/>
        </w:r>
      </w:ins>
    </w:p>
    <w:p w14:paraId="29FA8DD1" w14:textId="77777777" w:rsidR="00B21BA7" w:rsidRPr="00D377CE" w:rsidRDefault="00B21BA7" w:rsidP="00D377CE">
      <w:pPr>
        <w:rPr>
          <w:rFonts w:cs="Times New Roman"/>
          <w:szCs w:val="24"/>
        </w:rPr>
      </w:pPr>
    </w:p>
    <w:p w14:paraId="0C1F6152" w14:textId="77777777" w:rsidR="00D377CE" w:rsidRPr="00D377CE" w:rsidRDefault="00B21BA7" w:rsidP="00D377CE">
      <w:pPr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D377CE" w:rsidRPr="00D377CE">
        <w:rPr>
          <w:rFonts w:cs="Times New Roman"/>
          <w:szCs w:val="24"/>
        </w:rPr>
        <w:t xml:space="preserve">. Badanie i porównanie </w:t>
      </w:r>
      <w:ins w:id="22" w:author="kti" w:date="2019-12-30T11:28:00Z">
        <w:r>
          <w:rPr>
            <w:rFonts w:cs="Times New Roman"/>
            <w:szCs w:val="24"/>
          </w:rPr>
          <w:t xml:space="preserve">wybranych </w:t>
        </w:r>
      </w:ins>
      <w:del w:id="23" w:author="kti" w:date="2019-12-30T11:28:00Z">
        <w:r w:rsidR="00D377CE" w:rsidRPr="00D377CE" w:rsidDel="00B21BA7">
          <w:rPr>
            <w:rFonts w:cs="Times New Roman"/>
            <w:szCs w:val="24"/>
          </w:rPr>
          <w:delText>metod</w:delText>
        </w:r>
      </w:del>
      <w:ins w:id="24" w:author="kti" w:date="2019-12-30T11:28:00Z">
        <w:r>
          <w:rPr>
            <w:rFonts w:cs="Times New Roman"/>
            <w:szCs w:val="24"/>
          </w:rPr>
          <w:t>algorytmów</w:t>
        </w:r>
      </w:ins>
    </w:p>
    <w:p w14:paraId="2AE54AD3" w14:textId="77777777" w:rsidR="00D377CE" w:rsidRPr="00D377CE" w:rsidRDefault="00B21BA7" w:rsidP="00D377CE">
      <w:pPr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D377CE" w:rsidRPr="00D377CE">
        <w:rPr>
          <w:rFonts w:cs="Times New Roman"/>
          <w:szCs w:val="24"/>
        </w:rPr>
        <w:t xml:space="preserve">.1. </w:t>
      </w:r>
      <w:del w:id="25" w:author="kti" w:date="2019-12-30T11:27:00Z">
        <w:r w:rsidR="00D377CE" w:rsidRPr="00D377CE" w:rsidDel="00D377CE">
          <w:rPr>
            <w:rFonts w:cs="Times New Roman"/>
            <w:szCs w:val="24"/>
          </w:rPr>
          <w:delText>z</w:delText>
        </w:r>
      </w:del>
      <w:del w:id="26" w:author="kti" w:date="2019-12-30T11:28:00Z">
        <w:r w:rsidR="00D377CE" w:rsidRPr="00D377CE" w:rsidDel="00B21BA7">
          <w:rPr>
            <w:rFonts w:cs="Times New Roman"/>
            <w:szCs w:val="24"/>
          </w:rPr>
          <w:delText>ałożenia badania</w:delText>
        </w:r>
      </w:del>
    </w:p>
    <w:p w14:paraId="397457CB" w14:textId="77777777" w:rsidR="00D377CE" w:rsidRPr="00D377CE" w:rsidRDefault="00B21BA7" w:rsidP="00D377CE">
      <w:pPr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D377CE" w:rsidRPr="00D377CE">
        <w:rPr>
          <w:rFonts w:cs="Times New Roman"/>
          <w:szCs w:val="24"/>
        </w:rPr>
        <w:t xml:space="preserve">.2. </w:t>
      </w:r>
      <w:ins w:id="27" w:author="kti" w:date="2019-12-30T11:28:00Z">
        <w:r>
          <w:rPr>
            <w:rFonts w:cs="Times New Roman"/>
            <w:szCs w:val="24"/>
          </w:rPr>
          <w:t>B</w:t>
        </w:r>
      </w:ins>
      <w:del w:id="28" w:author="kti" w:date="2019-12-30T11:28:00Z">
        <w:r w:rsidR="00D377CE" w:rsidRPr="00D377CE" w:rsidDel="00B21BA7">
          <w:rPr>
            <w:rFonts w:cs="Times New Roman"/>
            <w:szCs w:val="24"/>
          </w:rPr>
          <w:delText>b</w:delText>
        </w:r>
      </w:del>
      <w:r w:rsidR="00D377CE" w:rsidRPr="00D377CE">
        <w:rPr>
          <w:rFonts w:cs="Times New Roman"/>
          <w:szCs w:val="24"/>
        </w:rPr>
        <w:t>adanie z użyciem algorytmu genetycznego</w:t>
      </w:r>
    </w:p>
    <w:p w14:paraId="3F58EA1A" w14:textId="77777777" w:rsidR="00D377CE" w:rsidRPr="00D377CE" w:rsidRDefault="00B21BA7" w:rsidP="00D377CE">
      <w:pPr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D377CE" w:rsidRPr="00D377CE">
        <w:rPr>
          <w:rFonts w:cs="Times New Roman"/>
          <w:szCs w:val="24"/>
        </w:rPr>
        <w:t xml:space="preserve">.3. </w:t>
      </w:r>
      <w:ins w:id="29" w:author="kti" w:date="2019-12-30T11:28:00Z">
        <w:r>
          <w:rPr>
            <w:rFonts w:cs="Times New Roman"/>
            <w:szCs w:val="24"/>
          </w:rPr>
          <w:t>B</w:t>
        </w:r>
      </w:ins>
      <w:del w:id="30" w:author="kti" w:date="2019-12-30T11:28:00Z">
        <w:r w:rsidR="00D377CE" w:rsidRPr="00D377CE" w:rsidDel="00B21BA7">
          <w:rPr>
            <w:rFonts w:cs="Times New Roman"/>
            <w:szCs w:val="24"/>
          </w:rPr>
          <w:delText>b</w:delText>
        </w:r>
      </w:del>
      <w:r w:rsidR="00D377CE" w:rsidRPr="00D377CE">
        <w:rPr>
          <w:rFonts w:cs="Times New Roman"/>
          <w:szCs w:val="24"/>
        </w:rPr>
        <w:t>adanie z użyciem algorytmu roju cząstek</w:t>
      </w:r>
    </w:p>
    <w:p w14:paraId="5119BBBD" w14:textId="77777777" w:rsidR="00D377CE" w:rsidRPr="00D377CE" w:rsidRDefault="00B21BA7" w:rsidP="00D377CE">
      <w:pPr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D377CE" w:rsidRPr="00D377CE">
        <w:rPr>
          <w:rFonts w:cs="Times New Roman"/>
          <w:szCs w:val="24"/>
        </w:rPr>
        <w:t xml:space="preserve">.4. </w:t>
      </w:r>
      <w:del w:id="31" w:author="kti" w:date="2019-12-30T11:28:00Z">
        <w:r w:rsidR="00D377CE" w:rsidRPr="00D377CE" w:rsidDel="00B21BA7">
          <w:rPr>
            <w:rFonts w:cs="Times New Roman"/>
            <w:szCs w:val="24"/>
          </w:rPr>
          <w:delText>b</w:delText>
        </w:r>
      </w:del>
      <w:ins w:id="32" w:author="kti" w:date="2019-12-30T11:28:00Z">
        <w:r>
          <w:rPr>
            <w:rFonts w:cs="Times New Roman"/>
            <w:szCs w:val="24"/>
          </w:rPr>
          <w:t>B</w:t>
        </w:r>
      </w:ins>
      <w:r w:rsidR="00D377CE" w:rsidRPr="00D377CE">
        <w:rPr>
          <w:rFonts w:cs="Times New Roman"/>
          <w:szCs w:val="24"/>
        </w:rPr>
        <w:t>adanie z użyciem algorytmu mrówkowego</w:t>
      </w:r>
    </w:p>
    <w:p w14:paraId="634428C2" w14:textId="77777777" w:rsidR="00D377CE" w:rsidRPr="00D377CE" w:rsidRDefault="00B21BA7" w:rsidP="00D377CE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4</w:t>
      </w:r>
      <w:r w:rsidR="00D377CE" w:rsidRPr="00D377CE">
        <w:rPr>
          <w:rFonts w:cs="Times New Roman"/>
          <w:szCs w:val="24"/>
        </w:rPr>
        <w:t xml:space="preserve">.5. </w:t>
      </w:r>
      <w:ins w:id="33" w:author="kti" w:date="2019-12-30T11:28:00Z">
        <w:r>
          <w:rPr>
            <w:rFonts w:cs="Times New Roman"/>
            <w:szCs w:val="24"/>
          </w:rPr>
          <w:t>P</w:t>
        </w:r>
      </w:ins>
      <w:del w:id="34" w:author="kti" w:date="2019-12-30T11:28:00Z">
        <w:r w:rsidR="00D377CE" w:rsidRPr="00D377CE" w:rsidDel="00B21BA7">
          <w:rPr>
            <w:rFonts w:cs="Times New Roman"/>
            <w:szCs w:val="24"/>
          </w:rPr>
          <w:delText>p</w:delText>
        </w:r>
      </w:del>
      <w:r w:rsidR="00D377CE" w:rsidRPr="00D377CE">
        <w:rPr>
          <w:rFonts w:cs="Times New Roman"/>
          <w:szCs w:val="24"/>
        </w:rPr>
        <w:t xml:space="preserve">orównanie </w:t>
      </w:r>
      <w:ins w:id="35" w:author="kti" w:date="2019-12-30T11:28:00Z">
        <w:r>
          <w:rPr>
            <w:rFonts w:cs="Times New Roman"/>
            <w:szCs w:val="24"/>
          </w:rPr>
          <w:t>uzyskanych wynik</w:t>
        </w:r>
      </w:ins>
      <w:ins w:id="36" w:author="kti" w:date="2019-12-30T11:29:00Z">
        <w:r>
          <w:rPr>
            <w:rFonts w:cs="Times New Roman"/>
            <w:szCs w:val="24"/>
          </w:rPr>
          <w:t xml:space="preserve">ów </w:t>
        </w:r>
      </w:ins>
      <w:del w:id="37" w:author="kti" w:date="2019-12-30T11:29:00Z">
        <w:r w:rsidR="00D377CE" w:rsidRPr="00D377CE" w:rsidDel="00B21BA7">
          <w:rPr>
            <w:rFonts w:cs="Times New Roman"/>
            <w:szCs w:val="24"/>
          </w:rPr>
          <w:delText>badań</w:delText>
        </w:r>
      </w:del>
    </w:p>
    <w:p w14:paraId="48DC9848" w14:textId="77777777" w:rsidR="00D377CE" w:rsidRPr="00D377CE" w:rsidRDefault="00D377CE" w:rsidP="00D377CE">
      <w:pPr>
        <w:rPr>
          <w:rFonts w:cs="Times New Roman"/>
          <w:szCs w:val="24"/>
        </w:rPr>
      </w:pPr>
    </w:p>
    <w:p w14:paraId="51CADB05" w14:textId="77777777" w:rsidR="00F706E6" w:rsidRDefault="00D377CE" w:rsidP="00D377CE">
      <w:pPr>
        <w:rPr>
          <w:rFonts w:cs="Times New Roman"/>
          <w:szCs w:val="24"/>
        </w:rPr>
      </w:pPr>
      <w:del w:id="38" w:author="kti" w:date="2019-12-30T11:29:00Z">
        <w:r w:rsidRPr="00D377CE" w:rsidDel="00B21BA7">
          <w:rPr>
            <w:rFonts w:cs="Times New Roman"/>
            <w:szCs w:val="24"/>
          </w:rPr>
          <w:delText xml:space="preserve">X. </w:delText>
        </w:r>
      </w:del>
      <w:r w:rsidRPr="00D377CE">
        <w:rPr>
          <w:rFonts w:cs="Times New Roman"/>
          <w:szCs w:val="24"/>
        </w:rPr>
        <w:t>Zakończenie</w:t>
      </w:r>
    </w:p>
    <w:p w14:paraId="6E4138FD" w14:textId="77777777" w:rsidR="00F706E6" w:rsidRDefault="00F706E6" w:rsidP="00130682">
      <w:pPr>
        <w:rPr>
          <w:rFonts w:cs="Times New Roman"/>
          <w:szCs w:val="24"/>
        </w:rPr>
      </w:pPr>
    </w:p>
    <w:p w14:paraId="57342A82" w14:textId="77777777" w:rsidR="00F706E6" w:rsidRDefault="00F706E6" w:rsidP="00130682">
      <w:pPr>
        <w:rPr>
          <w:rFonts w:cs="Times New Roman"/>
          <w:szCs w:val="24"/>
        </w:rPr>
      </w:pPr>
    </w:p>
    <w:p w14:paraId="074FACF3" w14:textId="77777777" w:rsidR="00F706E6" w:rsidRDefault="00F706E6" w:rsidP="00130682">
      <w:pPr>
        <w:rPr>
          <w:rFonts w:cs="Times New Roman"/>
          <w:szCs w:val="24"/>
        </w:rPr>
      </w:pPr>
    </w:p>
    <w:p w14:paraId="16AA9316" w14:textId="77777777" w:rsidR="00F706E6" w:rsidRDefault="00F706E6" w:rsidP="00130682">
      <w:pPr>
        <w:rPr>
          <w:rFonts w:cs="Times New Roman"/>
          <w:szCs w:val="24"/>
        </w:rPr>
      </w:pPr>
    </w:p>
    <w:p w14:paraId="28D97E4C" w14:textId="77777777" w:rsidR="00F706E6" w:rsidRDefault="00F706E6" w:rsidP="00130682">
      <w:pPr>
        <w:rPr>
          <w:rFonts w:cs="Times New Roman"/>
          <w:szCs w:val="24"/>
        </w:rPr>
      </w:pPr>
    </w:p>
    <w:p w14:paraId="3ACEF224" w14:textId="77777777" w:rsidR="00F706E6" w:rsidRDefault="00F706E6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02C2253" w14:textId="77777777" w:rsidR="00820F48" w:rsidRDefault="00F706E6" w:rsidP="00F706E6">
      <w:pPr>
        <w:pStyle w:val="Nagwek1"/>
      </w:pPr>
      <w:r>
        <w:lastRenderedPageBreak/>
        <w:t>Wstęp</w:t>
      </w:r>
      <w:r w:rsidR="007540C7">
        <w:t xml:space="preserve"> </w:t>
      </w:r>
    </w:p>
    <w:p w14:paraId="282D9C6D" w14:textId="77777777" w:rsidR="00F706E6" w:rsidRPr="000558A8" w:rsidRDefault="007540C7" w:rsidP="000558A8">
      <w:pPr>
        <w:rPr>
          <w:szCs w:val="24"/>
        </w:rPr>
      </w:pPr>
      <w:r w:rsidRPr="000558A8">
        <w:rPr>
          <w:szCs w:val="24"/>
        </w:rPr>
        <w:t xml:space="preserve"> {piszemy na końcu}</w:t>
      </w:r>
    </w:p>
    <w:p w14:paraId="78D6C601" w14:textId="77777777" w:rsidR="00F706E6" w:rsidRPr="000558A8" w:rsidRDefault="00F706E6" w:rsidP="000558A8">
      <w:pPr>
        <w:rPr>
          <w:szCs w:val="24"/>
        </w:rPr>
      </w:pPr>
    </w:p>
    <w:p w14:paraId="62770E58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>Struktura:</w:t>
      </w:r>
    </w:p>
    <w:p w14:paraId="0C6E3B16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>Wprowadzenie do tematu (przedstawienie problemu / wyjaśnienie tytułu pracy i/lub jego uzasadnienie);  minimum 1-2 akapity dotyczące ogólnie tematu pracy.</w:t>
      </w:r>
    </w:p>
    <w:p w14:paraId="7BDD6ACB" w14:textId="77777777" w:rsidR="00FC2529" w:rsidRPr="000558A8" w:rsidRDefault="00FC2529" w:rsidP="000558A8">
      <w:pPr>
        <w:rPr>
          <w:szCs w:val="24"/>
        </w:rPr>
      </w:pPr>
    </w:p>
    <w:p w14:paraId="7856E999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 xml:space="preserve">Cel pracy </w:t>
      </w:r>
    </w:p>
    <w:p w14:paraId="394C9C87" w14:textId="77777777" w:rsidR="004C476D" w:rsidRPr="000558A8" w:rsidRDefault="004C476D" w:rsidP="000558A8">
      <w:pPr>
        <w:rPr>
          <w:b/>
          <w:szCs w:val="24"/>
        </w:rPr>
      </w:pPr>
    </w:p>
    <w:p w14:paraId="4B1DA9F4" w14:textId="77777777" w:rsidR="00FC2529" w:rsidRPr="000558A8" w:rsidRDefault="00FC2529" w:rsidP="000558A8">
      <w:pPr>
        <w:rPr>
          <w:szCs w:val="24"/>
        </w:rPr>
      </w:pPr>
    </w:p>
    <w:p w14:paraId="4C0DD759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>Opis (charakterystyka) wszystkich rozdziałów;</w:t>
      </w:r>
    </w:p>
    <w:p w14:paraId="4A0B45C7" w14:textId="77777777" w:rsidR="00FC2529" w:rsidRPr="000558A8" w:rsidRDefault="00FC2529" w:rsidP="000558A8">
      <w:pPr>
        <w:rPr>
          <w:szCs w:val="24"/>
        </w:rPr>
      </w:pPr>
    </w:p>
    <w:p w14:paraId="2D80B1F8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>Przykładowe propozycje charakterystyki rozdziałów:</w:t>
      </w:r>
    </w:p>
    <w:p w14:paraId="3D38464B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 xml:space="preserve">Z celu pracy wynika struktura niniejszej pracy. Została ona podzielona na …  rozdziały przedstawiając problem od ogółu do szczegółu. </w:t>
      </w:r>
    </w:p>
    <w:p w14:paraId="32ED84DD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>Niniejsza praca składa się z …. rozdziałów, Wstępu, zakończenia , Literatury, Spisu tabel oraz rysunków.</w:t>
      </w:r>
    </w:p>
    <w:p w14:paraId="5D0ECF0D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 xml:space="preserve">Rozdział pierwszy dotyczy ….  Scharakteryzowano…. Przedstawiono  …. Opisano kolejno …. Rozdział kończy …. </w:t>
      </w:r>
    </w:p>
    <w:p w14:paraId="1C2A0B7A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 xml:space="preserve">      W rozdziale drugim opisano ….</w:t>
      </w:r>
    </w:p>
    <w:p w14:paraId="1407146D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 xml:space="preserve">Rozdział trzeci dotyczy oceny i analizy ….. W pierwszej kolejności skupiono się na …. Następnie ….. W kolejnym, …  punkcie przeprowadzono. W końcowej części trzeciego rozdziału sformułowano …. . </w:t>
      </w:r>
    </w:p>
    <w:p w14:paraId="6EA7498D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 xml:space="preserve">        Czwarty rozdział przedstawia….</w:t>
      </w:r>
    </w:p>
    <w:p w14:paraId="22BD89A8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>….</w:t>
      </w:r>
    </w:p>
    <w:p w14:paraId="5C56A701" w14:textId="77777777" w:rsidR="00FC2529" w:rsidRPr="000558A8" w:rsidRDefault="00FC2529" w:rsidP="000558A8">
      <w:pPr>
        <w:rPr>
          <w:szCs w:val="24"/>
        </w:rPr>
      </w:pPr>
    </w:p>
    <w:p w14:paraId="0351BB51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>Zastosowane metody w badaniu.</w:t>
      </w:r>
    </w:p>
    <w:p w14:paraId="718BBFC1" w14:textId="77777777" w:rsidR="00FC2529" w:rsidRPr="000558A8" w:rsidRDefault="00FC2529" w:rsidP="000558A8">
      <w:pPr>
        <w:rPr>
          <w:szCs w:val="24"/>
        </w:rPr>
      </w:pPr>
    </w:p>
    <w:p w14:paraId="19484B33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 xml:space="preserve">Jako metodę badawczą przyjęto …. </w:t>
      </w:r>
    </w:p>
    <w:p w14:paraId="0579A64B" w14:textId="77777777" w:rsidR="00FC2529" w:rsidRPr="000558A8" w:rsidRDefault="00FC2529" w:rsidP="000558A8">
      <w:pPr>
        <w:rPr>
          <w:szCs w:val="24"/>
        </w:rPr>
      </w:pPr>
      <w:r w:rsidRPr="000558A8">
        <w:rPr>
          <w:szCs w:val="24"/>
        </w:rPr>
        <w:t>Przyjęto następujące metody badawcze: ….</w:t>
      </w:r>
    </w:p>
    <w:p w14:paraId="26ED38A8" w14:textId="77777777" w:rsidR="00820F48" w:rsidRPr="000558A8" w:rsidRDefault="00820F48" w:rsidP="000558A8">
      <w:pPr>
        <w:rPr>
          <w:szCs w:val="24"/>
        </w:rPr>
      </w:pPr>
    </w:p>
    <w:p w14:paraId="75A33B5A" w14:textId="77777777" w:rsidR="00F706E6" w:rsidRPr="00D912B2" w:rsidRDefault="00F706E6" w:rsidP="00D912B2">
      <w:pPr>
        <w:pStyle w:val="Nagwek1"/>
        <w:numPr>
          <w:ilvl w:val="0"/>
          <w:numId w:val="10"/>
        </w:numPr>
      </w:pPr>
      <w:r>
        <w:lastRenderedPageBreak/>
        <w:t>?????</w:t>
      </w:r>
    </w:p>
    <w:p w14:paraId="1228DFFD" w14:textId="77777777" w:rsidR="007540C7" w:rsidRDefault="007540C7" w:rsidP="007540C7">
      <w:pPr>
        <w:pStyle w:val="Nagwek2"/>
        <w:numPr>
          <w:ilvl w:val="1"/>
          <w:numId w:val="10"/>
        </w:numPr>
      </w:pPr>
      <w:r>
        <w:t>???</w:t>
      </w:r>
    </w:p>
    <w:p w14:paraId="45259CCA" w14:textId="77777777" w:rsidR="007540C7" w:rsidRDefault="007540C7" w:rsidP="007540C7">
      <w:r>
        <w:t>Tekst ……</w:t>
      </w:r>
    </w:p>
    <w:p w14:paraId="4EFCCDD8" w14:textId="77777777" w:rsidR="007540C7" w:rsidRPr="007540C7" w:rsidRDefault="007540C7" w:rsidP="007540C7"/>
    <w:p w14:paraId="5371B6DA" w14:textId="77777777" w:rsidR="00130682" w:rsidRDefault="00130682"/>
    <w:p w14:paraId="4C80ABCD" w14:textId="77777777" w:rsidR="00FC2529" w:rsidRDefault="00FC2529"/>
    <w:p w14:paraId="7F4BB2CF" w14:textId="77777777" w:rsidR="00FC2529" w:rsidRDefault="00FC2529"/>
    <w:p w14:paraId="16179927" w14:textId="77777777" w:rsidR="00FC2529" w:rsidRDefault="00FC2529"/>
    <w:p w14:paraId="225B1AA7" w14:textId="77777777" w:rsidR="00FC2529" w:rsidRDefault="00FC2529">
      <w:pPr>
        <w:spacing w:after="160" w:line="259" w:lineRule="auto"/>
        <w:ind w:firstLine="0"/>
        <w:jc w:val="left"/>
      </w:pPr>
      <w:r>
        <w:br w:type="page"/>
      </w:r>
    </w:p>
    <w:p w14:paraId="1C1A35F6" w14:textId="77777777" w:rsidR="007540C7" w:rsidRDefault="007540C7" w:rsidP="007540C7">
      <w:pPr>
        <w:pStyle w:val="Nagwek1"/>
      </w:pPr>
      <w:r w:rsidRPr="007540C7">
        <w:lastRenderedPageBreak/>
        <w:t>Zakończenie</w:t>
      </w:r>
    </w:p>
    <w:p w14:paraId="3494E82C" w14:textId="77777777" w:rsidR="007540C7" w:rsidRDefault="007540C7" w:rsidP="007540C7"/>
    <w:p w14:paraId="4F9BB69A" w14:textId="77777777" w:rsidR="007540C7" w:rsidRDefault="007540C7" w:rsidP="007540C7"/>
    <w:p w14:paraId="23B90AE3" w14:textId="77777777" w:rsidR="007540C7" w:rsidRDefault="007540C7" w:rsidP="007540C7"/>
    <w:p w14:paraId="0CE3713F" w14:textId="77777777" w:rsidR="007540C7" w:rsidRDefault="007540C7">
      <w:pPr>
        <w:spacing w:after="160" w:line="259" w:lineRule="auto"/>
        <w:ind w:firstLine="0"/>
        <w:jc w:val="left"/>
      </w:pPr>
      <w:r>
        <w:br w:type="page"/>
      </w:r>
    </w:p>
    <w:p w14:paraId="0C7C3C01" w14:textId="77777777" w:rsidR="00FC2529" w:rsidRDefault="00FC2529" w:rsidP="007540C7">
      <w:pPr>
        <w:pStyle w:val="Nagwek1"/>
      </w:pPr>
      <w:r w:rsidRPr="007540C7">
        <w:lastRenderedPageBreak/>
        <w:t>Literatura</w:t>
      </w:r>
    </w:p>
    <w:p w14:paraId="1516BC18" w14:textId="77777777" w:rsidR="007540C7" w:rsidRDefault="007540C7" w:rsidP="007540C7"/>
    <w:p w14:paraId="243AB45F" w14:textId="77777777" w:rsidR="007540C7" w:rsidRPr="007540C7" w:rsidRDefault="007540C7" w:rsidP="007540C7"/>
    <w:p w14:paraId="7B265735" w14:textId="77777777" w:rsidR="007540C7" w:rsidRDefault="007540C7" w:rsidP="007540C7"/>
    <w:p w14:paraId="08EC7D06" w14:textId="77777777" w:rsidR="007540C7" w:rsidRDefault="007540C7" w:rsidP="007540C7"/>
    <w:p w14:paraId="738510E4" w14:textId="77777777" w:rsidR="007540C7" w:rsidRDefault="007540C7">
      <w:pPr>
        <w:spacing w:after="160" w:line="259" w:lineRule="auto"/>
        <w:ind w:firstLine="0"/>
        <w:jc w:val="left"/>
      </w:pPr>
      <w:r>
        <w:br w:type="page"/>
      </w:r>
    </w:p>
    <w:p w14:paraId="52E5E021" w14:textId="77777777" w:rsidR="007540C7" w:rsidRDefault="007540C7" w:rsidP="007540C7">
      <w:pPr>
        <w:pStyle w:val="Nagwek1"/>
      </w:pPr>
      <w:r>
        <w:lastRenderedPageBreak/>
        <w:t>Spis rysunków</w:t>
      </w:r>
    </w:p>
    <w:p w14:paraId="57D44201" w14:textId="77777777" w:rsidR="007540C7" w:rsidRDefault="007540C7" w:rsidP="007540C7">
      <w:pPr>
        <w:ind w:firstLine="0"/>
      </w:pPr>
    </w:p>
    <w:p w14:paraId="04F50F69" w14:textId="77777777" w:rsidR="007540C7" w:rsidRDefault="007540C7" w:rsidP="007540C7">
      <w:pPr>
        <w:ind w:firstLine="0"/>
      </w:pPr>
    </w:p>
    <w:p w14:paraId="485CE9F7" w14:textId="77777777" w:rsidR="007540C7" w:rsidRDefault="007540C7" w:rsidP="007540C7">
      <w:pPr>
        <w:ind w:firstLine="0"/>
      </w:pPr>
    </w:p>
    <w:p w14:paraId="2F8872C3" w14:textId="77777777" w:rsidR="007540C7" w:rsidRDefault="007540C7">
      <w:pPr>
        <w:spacing w:after="160" w:line="259" w:lineRule="auto"/>
        <w:ind w:firstLine="0"/>
        <w:jc w:val="left"/>
      </w:pPr>
      <w:r>
        <w:br w:type="page"/>
      </w:r>
    </w:p>
    <w:p w14:paraId="20A76800" w14:textId="77777777" w:rsidR="007540C7" w:rsidRDefault="007540C7" w:rsidP="007540C7">
      <w:pPr>
        <w:pStyle w:val="Nagwek1"/>
      </w:pPr>
      <w:r>
        <w:lastRenderedPageBreak/>
        <w:t>Spis tabel</w:t>
      </w:r>
    </w:p>
    <w:p w14:paraId="514D9493" w14:textId="77777777" w:rsidR="007540C7" w:rsidRDefault="007540C7" w:rsidP="007540C7">
      <w:pPr>
        <w:ind w:firstLine="0"/>
      </w:pPr>
    </w:p>
    <w:p w14:paraId="2849BDAB" w14:textId="77777777" w:rsidR="007540C7" w:rsidRPr="007540C7" w:rsidRDefault="007540C7" w:rsidP="007540C7">
      <w:pPr>
        <w:ind w:firstLine="0"/>
      </w:pPr>
    </w:p>
    <w:p w14:paraId="2FFE2309" w14:textId="77777777" w:rsidR="00FC2529" w:rsidRDefault="00FC2529" w:rsidP="00FC2529"/>
    <w:p w14:paraId="4392E8E9" w14:textId="77777777" w:rsidR="00FC2529" w:rsidRDefault="00FC2529" w:rsidP="00FC2529"/>
    <w:p w14:paraId="75FE07E9" w14:textId="77777777" w:rsidR="002D0142" w:rsidRDefault="002D0142" w:rsidP="00FC2529"/>
    <w:p w14:paraId="2D826A9C" w14:textId="77777777" w:rsidR="002D0142" w:rsidRDefault="002D0142">
      <w:pPr>
        <w:spacing w:after="160" w:line="259" w:lineRule="auto"/>
        <w:ind w:firstLine="0"/>
        <w:jc w:val="left"/>
      </w:pPr>
    </w:p>
    <w:sectPr w:rsidR="002D0142" w:rsidSect="00B72193">
      <w:footerReference w:type="default" r:id="rId10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kti" w:date="2019-12-30T11:22:00Z" w:initials="k">
    <w:p w14:paraId="462AAAD5" w14:textId="77777777" w:rsidR="00D377CE" w:rsidRDefault="00D377CE" w:rsidP="00D377CE">
      <w:pPr>
        <w:pStyle w:val="Tekstkomentarza"/>
      </w:pPr>
      <w:r>
        <w:rPr>
          <w:rStyle w:val="Odwoaniedokomentarza"/>
        </w:rPr>
        <w:annotationRef/>
      </w:r>
      <w:r>
        <w:t>Sugestia – może:</w:t>
      </w:r>
    </w:p>
    <w:p w14:paraId="6DE874C8" w14:textId="77777777" w:rsidR="00D377CE" w:rsidRDefault="00D377CE" w:rsidP="00D377CE">
      <w:pPr>
        <w:pStyle w:val="Tekstkomentarza"/>
        <w:numPr>
          <w:ilvl w:val="1"/>
          <w:numId w:val="11"/>
        </w:numPr>
      </w:pPr>
      <w:r>
        <w:t xml:space="preserve">Zdefiniowanie projektu </w:t>
      </w:r>
    </w:p>
    <w:p w14:paraId="09D520D5" w14:textId="77777777" w:rsidR="00D377CE" w:rsidRDefault="00D377CE" w:rsidP="00D377CE">
      <w:pPr>
        <w:pStyle w:val="Tekstkomentarza"/>
        <w:ind w:firstLine="0"/>
      </w:pPr>
      <w:r>
        <w:t>Przegląd wielu definicji</w:t>
      </w:r>
    </w:p>
    <w:p w14:paraId="50594EBD" w14:textId="77777777" w:rsidR="00D377CE" w:rsidRDefault="00D377CE" w:rsidP="00D377CE">
      <w:pPr>
        <w:pStyle w:val="Tekstkomentarza"/>
        <w:ind w:firstLine="0"/>
      </w:pPr>
      <w:r>
        <w:t>Oczywiście w tych definicjach pojawią się również jego elementy, ale szerzej o nich można by napisać w punkcie 1.2</w:t>
      </w:r>
    </w:p>
    <w:p w14:paraId="0D2E8DD1" w14:textId="77777777" w:rsidR="00D377CE" w:rsidRDefault="00D377CE" w:rsidP="00D377CE">
      <w:pPr>
        <w:pStyle w:val="Tekstkomentarza"/>
        <w:numPr>
          <w:ilvl w:val="1"/>
          <w:numId w:val="11"/>
        </w:numPr>
      </w:pPr>
      <w:r>
        <w:t xml:space="preserve"> Podstawowe elementy projektu</w:t>
      </w:r>
    </w:p>
  </w:comment>
  <w:comment w:id="3" w:author="kti" w:date="2019-12-30T11:20:00Z" w:initials="k">
    <w:p w14:paraId="4E0346A5" w14:textId="77777777" w:rsidR="00D377CE" w:rsidRDefault="00D377CE">
      <w:pPr>
        <w:pStyle w:val="Tekstkomentarza"/>
      </w:pPr>
      <w:r>
        <w:rPr>
          <w:rStyle w:val="Odwoaniedokomentarza"/>
        </w:rPr>
        <w:annotationRef/>
      </w:r>
      <w:r>
        <w:t>Do zastanowienia:</w:t>
      </w:r>
    </w:p>
    <w:p w14:paraId="6EB9F8DD" w14:textId="77777777" w:rsidR="00D377CE" w:rsidRDefault="00D377CE">
      <w:pPr>
        <w:pStyle w:val="Tekstkomentarza"/>
      </w:pPr>
      <w:r>
        <w:t>Czy tylko problemy?</w:t>
      </w:r>
    </w:p>
    <w:p w14:paraId="6F8D16B7" w14:textId="77777777" w:rsidR="00D377CE" w:rsidRDefault="00D377CE">
      <w:pPr>
        <w:pStyle w:val="Tekstkomentarza"/>
      </w:pPr>
      <w:r>
        <w:t>Czy może szerzej:</w:t>
      </w:r>
    </w:p>
    <w:p w14:paraId="12AD61FF" w14:textId="77777777" w:rsidR="00D377CE" w:rsidRDefault="00D377CE">
      <w:pPr>
        <w:pStyle w:val="Tekstkomentarza"/>
      </w:pPr>
      <w:r>
        <w:t>Determinanty/Ograniczenia/Wymagania</w:t>
      </w:r>
    </w:p>
    <w:p w14:paraId="20951C53" w14:textId="77777777" w:rsidR="00D377CE" w:rsidRDefault="00D377CE" w:rsidP="00D377CE">
      <w:pPr>
        <w:pStyle w:val="Tekstkomentarza"/>
        <w:ind w:firstLine="0"/>
      </w:pPr>
    </w:p>
    <w:p w14:paraId="136C67D5" w14:textId="77777777" w:rsidR="00D377CE" w:rsidRDefault="00D377CE">
      <w:pPr>
        <w:pStyle w:val="Tekstkomentarza"/>
      </w:pPr>
      <w:r>
        <w:t>Po napisaniu tego punktu – będzie decyzja o jego tytule; może też okazać się, że będą dwa podpunkty</w:t>
      </w:r>
    </w:p>
  </w:comment>
  <w:comment w:id="4" w:author="kti" w:date="2019-12-30T11:26:00Z" w:initials="k">
    <w:p w14:paraId="40D81B63" w14:textId="77777777" w:rsidR="00D377CE" w:rsidRDefault="00D377CE" w:rsidP="00D377CE">
      <w:pPr>
        <w:pStyle w:val="Tekstkomentarza"/>
      </w:pPr>
      <w:r>
        <w:rPr>
          <w:rStyle w:val="Odwoaniedokomentarza"/>
        </w:rPr>
        <w:annotationRef/>
      </w:r>
      <w:r>
        <w:t>Albo na końcu tego punktu, albo w dodatkowym (czyli 2.1) opisać przegląd metaheurystyk, kończąc ten opis zdaniem, że wybrane algorytmy zostaną szerzej opisane w kolejnych punktach tego rozdziału.</w:t>
      </w:r>
    </w:p>
    <w:p w14:paraId="3D9F89F8" w14:textId="77777777" w:rsidR="00D377CE" w:rsidRDefault="00D377CE" w:rsidP="00D377CE">
      <w:pPr>
        <w:pStyle w:val="Tekstkomentarza"/>
      </w:pPr>
    </w:p>
  </w:comment>
  <w:comment w:id="15" w:author="kti" w:date="2019-12-30T11:30:00Z" w:initials="k">
    <w:p w14:paraId="2C7CC33D" w14:textId="77777777" w:rsidR="00B21BA7" w:rsidRDefault="00B21BA7">
      <w:pPr>
        <w:pStyle w:val="Tekstkomentarza"/>
      </w:pPr>
      <w:r>
        <w:rPr>
          <w:rStyle w:val="Odwoaniedokomentarza"/>
        </w:rPr>
        <w:annotationRef/>
      </w:r>
      <w:r>
        <w:t>Do ewentualnej zmiany</w:t>
      </w:r>
    </w:p>
    <w:p w14:paraId="495AD453" w14:textId="77777777" w:rsidR="00B21BA7" w:rsidRDefault="00B21BA7">
      <w:pPr>
        <w:pStyle w:val="Tekstkomentarza"/>
      </w:pPr>
      <w:r>
        <w:t>Chodzi o opis środowiska realizacji eksperymentu</w:t>
      </w:r>
    </w:p>
  </w:comment>
  <w:comment w:id="19" w:author="kti" w:date="2019-12-30T11:31:00Z" w:initials="k">
    <w:p w14:paraId="3C9053D6" w14:textId="77777777" w:rsidR="00B21BA7" w:rsidRDefault="00B21BA7">
      <w:pPr>
        <w:pStyle w:val="Tekstkomentarza"/>
      </w:pPr>
      <w:r>
        <w:rPr>
          <w:rStyle w:val="Odwoaniedokomentarza"/>
        </w:rPr>
        <w:annotationRef/>
      </w:r>
      <w:r>
        <w:t>Opis danych/Opis heurystyk projektu</w:t>
      </w:r>
    </w:p>
  </w:comment>
  <w:comment w:id="20" w:author="kti" w:date="2019-12-30T11:32:00Z" w:initials="k">
    <w:p w14:paraId="07ED10DD" w14:textId="77777777" w:rsidR="00B21BA7" w:rsidRDefault="00B21BA7">
      <w:pPr>
        <w:pStyle w:val="Tekstkomentarza"/>
      </w:pPr>
      <w:r>
        <w:rPr>
          <w:rStyle w:val="Odwoaniedokomentarza"/>
        </w:rPr>
        <w:annotationRef/>
      </w:r>
      <w:r>
        <w:t>Do ewentualnego uzupełnienia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2E8DD1" w15:done="0"/>
  <w15:commentEx w15:paraId="136C67D5" w15:done="0"/>
  <w15:commentEx w15:paraId="3D9F89F8" w15:done="0"/>
  <w15:commentEx w15:paraId="495AD453" w15:done="0"/>
  <w15:commentEx w15:paraId="3C9053D6" w15:done="0"/>
  <w15:commentEx w15:paraId="07ED10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84109" w14:textId="77777777" w:rsidR="009B1EE3" w:rsidRDefault="009B1EE3" w:rsidP="00B72193">
      <w:pPr>
        <w:spacing w:line="240" w:lineRule="auto"/>
      </w:pPr>
      <w:r>
        <w:separator/>
      </w:r>
    </w:p>
  </w:endnote>
  <w:endnote w:type="continuationSeparator" w:id="0">
    <w:p w14:paraId="11C875C9" w14:textId="77777777" w:rsidR="009B1EE3" w:rsidRDefault="009B1EE3" w:rsidP="00B72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5756205"/>
      <w:docPartObj>
        <w:docPartGallery w:val="Page Numbers (Bottom of Page)"/>
        <w:docPartUnique/>
      </w:docPartObj>
    </w:sdtPr>
    <w:sdtEndPr/>
    <w:sdtContent>
      <w:p w14:paraId="267319F7" w14:textId="77777777" w:rsidR="00B72193" w:rsidRDefault="00B7219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BA7">
          <w:rPr>
            <w:noProof/>
          </w:rPr>
          <w:t>3</w:t>
        </w:r>
        <w:r>
          <w:fldChar w:fldCharType="end"/>
        </w:r>
      </w:p>
    </w:sdtContent>
  </w:sdt>
  <w:p w14:paraId="28B7E083" w14:textId="77777777" w:rsidR="00B72193" w:rsidRDefault="00B7219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6B26C" w14:textId="77777777" w:rsidR="009B1EE3" w:rsidRDefault="009B1EE3" w:rsidP="00B72193">
      <w:pPr>
        <w:spacing w:line="240" w:lineRule="auto"/>
      </w:pPr>
      <w:r>
        <w:separator/>
      </w:r>
    </w:p>
  </w:footnote>
  <w:footnote w:type="continuationSeparator" w:id="0">
    <w:p w14:paraId="08D1500B" w14:textId="77777777" w:rsidR="009B1EE3" w:rsidRDefault="009B1EE3" w:rsidP="00B721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E2F88"/>
    <w:multiLevelType w:val="hybridMultilevel"/>
    <w:tmpl w:val="4DA2CC80"/>
    <w:lvl w:ilvl="0" w:tplc="0A5486A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C1BA8"/>
    <w:multiLevelType w:val="hybridMultilevel"/>
    <w:tmpl w:val="B1C092BE"/>
    <w:lvl w:ilvl="0" w:tplc="B7F273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6CD2729"/>
    <w:multiLevelType w:val="hybridMultilevel"/>
    <w:tmpl w:val="FB9C4648"/>
    <w:lvl w:ilvl="0" w:tplc="83061C9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11861"/>
    <w:multiLevelType w:val="hybridMultilevel"/>
    <w:tmpl w:val="D3F03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624D4"/>
    <w:multiLevelType w:val="multilevel"/>
    <w:tmpl w:val="21C88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5" w15:restartNumberingAfterBreak="0">
    <w:nsid w:val="50452DE1"/>
    <w:multiLevelType w:val="hybridMultilevel"/>
    <w:tmpl w:val="A4FA85E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B05695"/>
    <w:multiLevelType w:val="hybridMultilevel"/>
    <w:tmpl w:val="91F254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D43A7"/>
    <w:multiLevelType w:val="multilevel"/>
    <w:tmpl w:val="36F82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47B1B11"/>
    <w:multiLevelType w:val="hybridMultilevel"/>
    <w:tmpl w:val="0BECD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449AE"/>
    <w:multiLevelType w:val="multilevel"/>
    <w:tmpl w:val="9E942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7BFD6517"/>
    <w:multiLevelType w:val="hybridMultilevel"/>
    <w:tmpl w:val="E0E075A6"/>
    <w:lvl w:ilvl="0" w:tplc="83061C9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8"/>
  </w:num>
  <w:num w:numId="10">
    <w:abstractNumId w:val="7"/>
  </w:num>
  <w:num w:numId="11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ti">
    <w15:presenceInfo w15:providerId="None" w15:userId="k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82"/>
    <w:rsid w:val="000558A8"/>
    <w:rsid w:val="00130682"/>
    <w:rsid w:val="00160EF8"/>
    <w:rsid w:val="00181773"/>
    <w:rsid w:val="002A05BB"/>
    <w:rsid w:val="002C0421"/>
    <w:rsid w:val="002D0142"/>
    <w:rsid w:val="00430AE1"/>
    <w:rsid w:val="004A2686"/>
    <w:rsid w:val="004C476D"/>
    <w:rsid w:val="005A2973"/>
    <w:rsid w:val="00725711"/>
    <w:rsid w:val="007540C7"/>
    <w:rsid w:val="007F5D59"/>
    <w:rsid w:val="00820F48"/>
    <w:rsid w:val="008653A4"/>
    <w:rsid w:val="009B0AC4"/>
    <w:rsid w:val="009B1EE3"/>
    <w:rsid w:val="009D4EC4"/>
    <w:rsid w:val="00B17495"/>
    <w:rsid w:val="00B21BA7"/>
    <w:rsid w:val="00B72193"/>
    <w:rsid w:val="00B85B20"/>
    <w:rsid w:val="00C00E51"/>
    <w:rsid w:val="00C30E3D"/>
    <w:rsid w:val="00CC322E"/>
    <w:rsid w:val="00D377CE"/>
    <w:rsid w:val="00D912B2"/>
    <w:rsid w:val="00E22A04"/>
    <w:rsid w:val="00E92335"/>
    <w:rsid w:val="00F003AE"/>
    <w:rsid w:val="00F706E6"/>
    <w:rsid w:val="00FC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55F6"/>
  <w15:chartTrackingRefBased/>
  <w15:docId w15:val="{68B217F1-7C03-48B3-86E5-CC2E7AB5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706E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912B2"/>
    <w:pPr>
      <w:keepNext/>
      <w:keepLines/>
      <w:spacing w:before="240" w:after="24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F5D59"/>
    <w:pPr>
      <w:keepNext/>
      <w:keepLines/>
      <w:spacing w:before="960" w:after="36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5D59"/>
    <w:pPr>
      <w:keepNext/>
      <w:keepLines/>
      <w:spacing w:before="480" w:after="360"/>
      <w:ind w:firstLine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068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912B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F5D5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Normalny1">
    <w:name w:val="Normalny1"/>
    <w:rsid w:val="008653A4"/>
    <w:pPr>
      <w:spacing w:after="0" w:line="276" w:lineRule="auto"/>
    </w:pPr>
    <w:rPr>
      <w:rFonts w:ascii="Arial" w:eastAsia="Arial" w:hAnsi="Arial" w:cs="Arial"/>
      <w:color w:val="000000"/>
      <w:lang w:eastAsia="pl-PL"/>
    </w:rPr>
  </w:style>
  <w:style w:type="paragraph" w:styleId="NormalnyWeb">
    <w:name w:val="Normal (Web)"/>
    <w:basedOn w:val="Normalny"/>
    <w:rsid w:val="00FC252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333333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FC2529"/>
    <w:pPr>
      <w:spacing w:line="240" w:lineRule="auto"/>
      <w:ind w:firstLine="0"/>
      <w:jc w:val="left"/>
    </w:pPr>
    <w:rPr>
      <w:rFonts w:eastAsia="Times New Roman" w:cs="Times New Roman"/>
      <w:i/>
      <w:iCs/>
      <w:sz w:val="28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FC2529"/>
    <w:rPr>
      <w:rFonts w:ascii="Times New Roman" w:eastAsia="Times New Roman" w:hAnsi="Times New Roman" w:cs="Times New Roman"/>
      <w:i/>
      <w:iCs/>
      <w:sz w:val="28"/>
      <w:szCs w:val="24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D0142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2D0142"/>
    <w:rPr>
      <w:rFonts w:ascii="Times New Roman" w:hAnsi="Times New Roman"/>
      <w:sz w:val="24"/>
    </w:rPr>
  </w:style>
  <w:style w:type="paragraph" w:styleId="Tytu">
    <w:name w:val="Title"/>
    <w:basedOn w:val="Normalny"/>
    <w:link w:val="TytuZnak"/>
    <w:qFormat/>
    <w:rsid w:val="002D0142"/>
    <w:pPr>
      <w:spacing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pl-PL"/>
    </w:rPr>
  </w:style>
  <w:style w:type="character" w:customStyle="1" w:styleId="TytuZnak">
    <w:name w:val="Tytuł Znak"/>
    <w:basedOn w:val="Domylnaczcionkaakapitu"/>
    <w:link w:val="Tytu"/>
    <w:rsid w:val="002D0142"/>
    <w:rPr>
      <w:rFonts w:ascii="Times New Roman" w:eastAsia="Times New Roman" w:hAnsi="Times New Roman" w:cs="Times New Roman"/>
      <w:b/>
      <w:bCs/>
      <w:sz w:val="28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5D59"/>
    <w:rPr>
      <w:rFonts w:ascii="Times New Roman" w:eastAsiaTheme="majorEastAsia" w:hAnsi="Times New Roman" w:cstheme="majorBidi"/>
      <w:b/>
      <w:sz w:val="26"/>
      <w:szCs w:val="24"/>
    </w:rPr>
  </w:style>
  <w:style w:type="paragraph" w:styleId="Nagwek">
    <w:name w:val="header"/>
    <w:basedOn w:val="Normalny"/>
    <w:link w:val="NagwekZnak"/>
    <w:uiPriority w:val="99"/>
    <w:unhideWhenUsed/>
    <w:rsid w:val="00B7219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2193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B7219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2193"/>
    <w:rPr>
      <w:rFonts w:ascii="Times New Roman" w:hAnsi="Times New Roman"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377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377C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377CE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377C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377CE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7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7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2E96D-07A0-4219-93F9-5A9199AB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357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Dudycz</dc:creator>
  <cp:keywords/>
  <dc:description/>
  <cp:lastModifiedBy>kti</cp:lastModifiedBy>
  <cp:revision>3</cp:revision>
  <dcterms:created xsi:type="dcterms:W3CDTF">2019-12-30T10:18:00Z</dcterms:created>
  <dcterms:modified xsi:type="dcterms:W3CDTF">2019-12-30T10:32:00Z</dcterms:modified>
</cp:coreProperties>
</file>
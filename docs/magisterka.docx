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0DC8" w14:textId="77777777" w:rsidR="00BF27D2" w:rsidRPr="00BF27D2" w:rsidRDefault="00BF27D2" w:rsidP="00BF27D2">
      <w:pPr>
        <w:spacing w:line="259" w:lineRule="auto"/>
        <w:ind w:right="1" w:firstLine="0"/>
        <w:jc w:val="center"/>
        <w:rPr>
          <w:rFonts w:eastAsia="Times New Roman" w:cs="Times New Roman"/>
          <w:color w:val="000000"/>
          <w:lang w:eastAsia="pl-PL"/>
        </w:rPr>
      </w:pPr>
      <w:r w:rsidRPr="00BF27D2">
        <w:rPr>
          <w:rFonts w:eastAsia="Times New Roman" w:cs="Times New Roman"/>
          <w:noProof/>
          <w:color w:val="000000"/>
          <w:lang w:eastAsia="pl-PL"/>
        </w:rPr>
        <w:drawing>
          <wp:inline distT="0" distB="0" distL="0" distR="0" wp14:anchorId="52941008" wp14:editId="1537F4A6">
            <wp:extent cx="3329940" cy="1133437"/>
            <wp:effectExtent l="0" t="0" r="0" b="0"/>
            <wp:docPr id="586" name="Picture 586" descr="Obraz zawierający tekst&#10;&#10;Opis wygenerowany automatycznie"/>
            <wp:cNvGraphicFramePr/>
            <a:graphic xmlns:a="http://schemas.openxmlformats.org/drawingml/2006/main">
              <a:graphicData uri="http://schemas.openxmlformats.org/drawingml/2006/picture">
                <pic:pic xmlns:pic="http://schemas.openxmlformats.org/drawingml/2006/picture">
                  <pic:nvPicPr>
                    <pic:cNvPr id="586" name="Picture 586" descr="Obraz zawierający tekst&#10;&#10;Opis wygenerowany automatycznie"/>
                    <pic:cNvPicPr/>
                  </pic:nvPicPr>
                  <pic:blipFill>
                    <a:blip r:embed="rId8"/>
                    <a:stretch>
                      <a:fillRect/>
                    </a:stretch>
                  </pic:blipFill>
                  <pic:spPr>
                    <a:xfrm>
                      <a:off x="0" y="0"/>
                      <a:ext cx="3329940" cy="1133437"/>
                    </a:xfrm>
                    <a:prstGeom prst="rect">
                      <a:avLst/>
                    </a:prstGeom>
                  </pic:spPr>
                </pic:pic>
              </a:graphicData>
            </a:graphic>
          </wp:inline>
        </w:drawing>
      </w:r>
      <w:r w:rsidRPr="00BF27D2">
        <w:rPr>
          <w:rFonts w:eastAsia="Times New Roman" w:cs="Times New Roman"/>
          <w:color w:val="000000"/>
          <w:lang w:eastAsia="pl-PL"/>
        </w:rPr>
        <w:t xml:space="preserve"> </w:t>
      </w:r>
    </w:p>
    <w:p w14:paraId="7F5A7DC8"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5116E3C1" w14:textId="77777777" w:rsidR="00BF27D2" w:rsidRDefault="00BF27D2" w:rsidP="00BF27D2">
      <w:pPr>
        <w:spacing w:line="259" w:lineRule="auto"/>
        <w:ind w:left="10" w:right="64" w:hanging="10"/>
        <w:jc w:val="center"/>
        <w:rPr>
          <w:rFonts w:eastAsia="Times New Roman" w:cs="Times New Roman"/>
          <w:color w:val="000000"/>
          <w:lang w:eastAsia="pl-PL"/>
        </w:rPr>
      </w:pPr>
      <w:r w:rsidRPr="00BF27D2">
        <w:rPr>
          <w:rFonts w:eastAsia="Times New Roman" w:cs="Times New Roman"/>
          <w:color w:val="000000"/>
          <w:lang w:eastAsia="pl-PL"/>
        </w:rPr>
        <w:t>KIERUNEK STUDIÓW</w:t>
      </w:r>
    </w:p>
    <w:p w14:paraId="1A78CAD3" w14:textId="77777777" w:rsidR="00BF27D2" w:rsidRDefault="00BF27D2" w:rsidP="00BF27D2">
      <w:pPr>
        <w:spacing w:line="259" w:lineRule="auto"/>
        <w:ind w:left="10" w:right="64" w:hanging="10"/>
        <w:jc w:val="center"/>
        <w:rPr>
          <w:rFonts w:eastAsia="Times New Roman" w:cs="Times New Roman"/>
          <w:color w:val="000000"/>
          <w:lang w:eastAsia="pl-PL"/>
        </w:rPr>
      </w:pPr>
    </w:p>
    <w:p w14:paraId="4D98507A" w14:textId="525864D1" w:rsidR="00BF27D2" w:rsidRPr="00BF27D2" w:rsidRDefault="00BF27D2" w:rsidP="00BF27D2">
      <w:pPr>
        <w:spacing w:line="259" w:lineRule="auto"/>
        <w:ind w:left="10" w:right="64" w:hanging="10"/>
        <w:jc w:val="center"/>
        <w:rPr>
          <w:rFonts w:eastAsia="Times New Roman" w:cs="Times New Roman"/>
          <w:color w:val="000000"/>
          <w:lang w:eastAsia="pl-PL"/>
        </w:rPr>
      </w:pPr>
      <w:r>
        <w:rPr>
          <w:rFonts w:eastAsia="Times New Roman" w:cs="Times New Roman"/>
          <w:color w:val="000000"/>
          <w:lang w:eastAsia="pl-PL"/>
        </w:rPr>
        <w:t>INFORMATYKA W BIZNESIE</w:t>
      </w:r>
      <w:r w:rsidRPr="00BF27D2">
        <w:rPr>
          <w:rFonts w:eastAsia="Times New Roman" w:cs="Times New Roman"/>
          <w:color w:val="000000"/>
          <w:lang w:eastAsia="pl-PL"/>
        </w:rPr>
        <w:t xml:space="preserve"> </w:t>
      </w:r>
    </w:p>
    <w:p w14:paraId="220FB7D9" w14:textId="6EAE2A36" w:rsidR="00BF27D2" w:rsidRPr="00BF27D2" w:rsidRDefault="00BF27D2" w:rsidP="00BF27D2">
      <w:pPr>
        <w:spacing w:line="259" w:lineRule="auto"/>
        <w:ind w:firstLine="0"/>
        <w:jc w:val="center"/>
        <w:rPr>
          <w:rFonts w:eastAsia="Times New Roman" w:cs="Times New Roman"/>
          <w:color w:val="000000"/>
          <w:lang w:eastAsia="pl-PL"/>
        </w:rPr>
      </w:pPr>
    </w:p>
    <w:p w14:paraId="500CBFBF"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1424D9E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sz w:val="36"/>
          <w:lang w:eastAsia="pl-PL"/>
        </w:rPr>
        <w:t xml:space="preserve"> </w:t>
      </w:r>
    </w:p>
    <w:p w14:paraId="64C852C0" w14:textId="3A4C1539" w:rsidR="00BF27D2" w:rsidRPr="00BF27D2" w:rsidRDefault="00BF27D2" w:rsidP="00EA48BB">
      <w:pPr>
        <w:keepNext/>
        <w:keepLines/>
        <w:spacing w:after="95" w:line="259" w:lineRule="auto"/>
        <w:ind w:right="68" w:firstLine="0"/>
        <w:jc w:val="center"/>
        <w:rPr>
          <w:rFonts w:eastAsia="Times New Roman" w:cs="Times New Roman"/>
          <w:b/>
          <w:color w:val="000000"/>
          <w:lang w:eastAsia="pl-PL"/>
        </w:rPr>
      </w:pPr>
      <w:r>
        <w:rPr>
          <w:rFonts w:eastAsia="Times New Roman" w:cs="Times New Roman"/>
          <w:b/>
          <w:color w:val="000000"/>
          <w:sz w:val="32"/>
          <w:lang w:eastAsia="pl-PL"/>
        </w:rPr>
        <w:t>Marcin Żerko</w:t>
      </w:r>
    </w:p>
    <w:p w14:paraId="741B75CD" w14:textId="490245BA" w:rsidR="00BF27D2" w:rsidRPr="00BF27D2" w:rsidRDefault="00BF27D2" w:rsidP="00BF27D2">
      <w:pPr>
        <w:spacing w:after="115" w:line="259" w:lineRule="auto"/>
        <w:ind w:left="10" w:right="62" w:hanging="10"/>
        <w:jc w:val="center"/>
        <w:rPr>
          <w:rFonts w:eastAsia="Times New Roman" w:cs="Times New Roman"/>
          <w:color w:val="000000"/>
          <w:lang w:eastAsia="pl-PL"/>
        </w:rPr>
      </w:pPr>
      <w:r w:rsidRPr="00BF27D2">
        <w:rPr>
          <w:rFonts w:eastAsia="Times New Roman" w:cs="Times New Roman"/>
          <w:color w:val="000000"/>
          <w:lang w:eastAsia="pl-PL"/>
        </w:rPr>
        <w:t xml:space="preserve">Nr albumu </w:t>
      </w:r>
      <w:r>
        <w:rPr>
          <w:rFonts w:eastAsia="Times New Roman" w:cs="Times New Roman"/>
          <w:color w:val="000000"/>
          <w:lang w:eastAsia="pl-PL"/>
        </w:rPr>
        <w:t>175694</w:t>
      </w:r>
      <w:r w:rsidRPr="00BF27D2">
        <w:rPr>
          <w:rFonts w:eastAsia="Times New Roman" w:cs="Times New Roman"/>
          <w:color w:val="000000"/>
          <w:lang w:eastAsia="pl-PL"/>
        </w:rPr>
        <w:t xml:space="preserve"> </w:t>
      </w:r>
    </w:p>
    <w:p w14:paraId="5C832272" w14:textId="77777777" w:rsidR="00BF27D2" w:rsidRPr="00BF27D2" w:rsidRDefault="00BF27D2" w:rsidP="00BF27D2">
      <w:pPr>
        <w:spacing w:after="153"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2DCD5BB0" w14:textId="02C823FC" w:rsidR="00BF27D2" w:rsidRPr="00BF27D2" w:rsidRDefault="00BF27D2" w:rsidP="00BF27D2">
      <w:pPr>
        <w:spacing w:line="259" w:lineRule="auto"/>
        <w:ind w:left="326" w:firstLine="0"/>
        <w:jc w:val="center"/>
        <w:rPr>
          <w:rFonts w:eastAsia="Times New Roman" w:cs="Times New Roman"/>
          <w:color w:val="000000"/>
          <w:lang w:eastAsia="pl-PL"/>
        </w:rPr>
      </w:pPr>
      <w:r w:rsidRPr="00BF27D2">
        <w:rPr>
          <w:rFonts w:eastAsia="Times New Roman" w:cs="Times New Roman"/>
          <w:b/>
          <w:color w:val="000000"/>
          <w:sz w:val="28"/>
          <w:lang w:eastAsia="pl-PL"/>
        </w:rPr>
        <w:t>PRACA MAGISTERSKA</w:t>
      </w:r>
    </w:p>
    <w:p w14:paraId="3A433479" w14:textId="77777777" w:rsidR="00BF27D2" w:rsidRPr="00BF27D2" w:rsidRDefault="00BF27D2" w:rsidP="00BF27D2">
      <w:pPr>
        <w:spacing w:after="42" w:line="259" w:lineRule="auto"/>
        <w:ind w:left="11" w:firstLine="0"/>
        <w:jc w:val="center"/>
        <w:rPr>
          <w:rFonts w:eastAsia="Times New Roman" w:cs="Times New Roman"/>
          <w:color w:val="000000"/>
          <w:lang w:eastAsia="pl-PL"/>
        </w:rPr>
      </w:pPr>
      <w:r w:rsidRPr="00BF27D2">
        <w:rPr>
          <w:rFonts w:eastAsia="Times New Roman" w:cs="Times New Roman"/>
          <w:color w:val="000000"/>
          <w:sz w:val="28"/>
          <w:lang w:eastAsia="pl-PL"/>
        </w:rPr>
        <w:t xml:space="preserve"> </w:t>
      </w:r>
    </w:p>
    <w:p w14:paraId="3F40CF03" w14:textId="77777777" w:rsidR="00BF27D2" w:rsidRPr="00BF27D2" w:rsidRDefault="00BF27D2" w:rsidP="00BF27D2">
      <w:pPr>
        <w:spacing w:after="92" w:line="259" w:lineRule="auto"/>
        <w:ind w:left="30" w:firstLine="0"/>
        <w:jc w:val="center"/>
        <w:rPr>
          <w:rFonts w:eastAsia="Times New Roman" w:cs="Times New Roman"/>
          <w:color w:val="000000"/>
          <w:lang w:eastAsia="pl-PL"/>
        </w:rPr>
      </w:pPr>
      <w:r w:rsidRPr="00BF27D2">
        <w:rPr>
          <w:rFonts w:eastAsia="Times New Roman" w:cs="Times New Roman"/>
          <w:color w:val="000000"/>
          <w:sz w:val="36"/>
          <w:lang w:eastAsia="pl-PL"/>
        </w:rPr>
        <w:t xml:space="preserve"> </w:t>
      </w:r>
    </w:p>
    <w:p w14:paraId="5C953889" w14:textId="705E7507" w:rsidR="00BF27D2" w:rsidRPr="00BF27D2" w:rsidRDefault="00BF27D2" w:rsidP="00BF27D2">
      <w:pPr>
        <w:spacing w:line="259" w:lineRule="auto"/>
        <w:ind w:firstLine="0"/>
        <w:jc w:val="center"/>
        <w:rPr>
          <w:rFonts w:eastAsia="Times New Roman" w:cs="Times New Roman"/>
          <w:color w:val="000000"/>
          <w:lang w:eastAsia="pl-PL"/>
        </w:rPr>
      </w:pPr>
      <w:bookmarkStart w:id="0" w:name="_Hlk105008414"/>
      <w:r w:rsidRPr="00BF27D2">
        <w:rPr>
          <w:rFonts w:eastAsia="Times New Roman" w:cs="Times New Roman"/>
          <w:b/>
          <w:color w:val="000000"/>
          <w:sz w:val="40"/>
          <w:lang w:eastAsia="pl-PL"/>
        </w:rPr>
        <w:t>Zastosowanie metaheurystyk do rozwiązywania problem</w:t>
      </w:r>
      <w:r w:rsidR="00E636C2">
        <w:rPr>
          <w:rFonts w:eastAsia="Times New Roman" w:cs="Times New Roman"/>
          <w:b/>
          <w:color w:val="000000"/>
          <w:sz w:val="40"/>
          <w:lang w:eastAsia="pl-PL"/>
        </w:rPr>
        <w:t>u</w:t>
      </w:r>
      <w:r w:rsidRPr="00BF27D2">
        <w:rPr>
          <w:rFonts w:eastAsia="Times New Roman" w:cs="Times New Roman"/>
          <w:b/>
          <w:color w:val="000000"/>
          <w:sz w:val="40"/>
          <w:lang w:eastAsia="pl-PL"/>
        </w:rPr>
        <w:t xml:space="preserve"> planowania projektów z wieloma wymaganymi umiejętnościami i ograniczonymi zasobami</w:t>
      </w:r>
      <w:r w:rsidRPr="00BF27D2">
        <w:rPr>
          <w:rFonts w:eastAsia="Times New Roman" w:cs="Times New Roman"/>
          <w:color w:val="000000"/>
          <w:lang w:eastAsia="pl-PL"/>
        </w:rPr>
        <w:t xml:space="preserve"> </w:t>
      </w:r>
    </w:p>
    <w:bookmarkEnd w:id="0"/>
    <w:p w14:paraId="63A6CD2A" w14:textId="77777777" w:rsidR="00BF27D2" w:rsidRPr="00BF27D2" w:rsidRDefault="00BF27D2" w:rsidP="00BF27D2">
      <w:pPr>
        <w:spacing w:after="225" w:line="259" w:lineRule="auto"/>
        <w:ind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1119A598" w14:textId="77777777" w:rsidR="00BF27D2" w:rsidRPr="00703BD5" w:rsidRDefault="00BF27D2" w:rsidP="00BF27D2">
      <w:pPr>
        <w:spacing w:after="74" w:line="259" w:lineRule="auto"/>
        <w:ind w:left="403" w:firstLine="0"/>
        <w:jc w:val="center"/>
        <w:rPr>
          <w:rFonts w:eastAsia="Times New Roman" w:cs="Times New Roman"/>
          <w:color w:val="000000"/>
          <w:lang w:val="en-US" w:eastAsia="pl-PL"/>
        </w:rPr>
      </w:pPr>
      <w:r w:rsidRPr="00703BD5">
        <w:rPr>
          <w:rFonts w:ascii="Cambria" w:eastAsia="Cambria" w:hAnsi="Cambria" w:cs="Cambria"/>
          <w:i/>
          <w:color w:val="000000"/>
          <w:lang w:val="en-US" w:eastAsia="pl-PL"/>
        </w:rPr>
        <w:t xml:space="preserve">Promotor: </w:t>
      </w:r>
    </w:p>
    <w:p w14:paraId="1FF269D3" w14:textId="0AFD2656" w:rsidR="00BF27D2" w:rsidRPr="00703BD5" w:rsidRDefault="00BF27D2" w:rsidP="00BF27D2">
      <w:pPr>
        <w:spacing w:after="5" w:line="270" w:lineRule="auto"/>
        <w:ind w:left="4263" w:right="53" w:hanging="10"/>
        <w:rPr>
          <w:rFonts w:eastAsia="Times New Roman" w:cs="Times New Roman"/>
          <w:color w:val="000000"/>
          <w:lang w:val="en-US" w:eastAsia="pl-PL"/>
        </w:rPr>
      </w:pPr>
      <w:r w:rsidRPr="00703BD5">
        <w:rPr>
          <w:rFonts w:eastAsia="Times New Roman" w:cs="Times New Roman"/>
          <w:color w:val="000000"/>
          <w:lang w:val="en-US" w:eastAsia="pl-PL"/>
        </w:rPr>
        <w:t xml:space="preserve">dr hab. prof. UEW Helena Dudycz </w:t>
      </w:r>
    </w:p>
    <w:p w14:paraId="234E9102" w14:textId="6E05D665"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Katedra Technologii Informacyjnych</w:t>
      </w:r>
    </w:p>
    <w:p w14:paraId="181DD0DF" w14:textId="77777777" w:rsidR="00BF27D2" w:rsidRPr="00BF27D2" w:rsidRDefault="00BF27D2" w:rsidP="00BF27D2">
      <w:pPr>
        <w:spacing w:after="22"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4AE2B801"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Pracę akceptuję i wnioskuję o jej dopuszczenie </w:t>
      </w:r>
    </w:p>
    <w:p w14:paraId="76B9D2A8"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do dalszych etapów postępowania </w:t>
      </w:r>
    </w:p>
    <w:p w14:paraId="51D35E22" w14:textId="77777777" w:rsidR="00BF27D2" w:rsidRPr="00BF27D2" w:rsidRDefault="00BF27D2" w:rsidP="00BF27D2">
      <w:pPr>
        <w:spacing w:after="159" w:line="259" w:lineRule="auto"/>
        <w:ind w:right="567" w:firstLine="0"/>
        <w:jc w:val="center"/>
        <w:rPr>
          <w:rFonts w:eastAsia="Times New Roman" w:cs="Times New Roman"/>
          <w:color w:val="000000"/>
          <w:lang w:eastAsia="pl-PL"/>
        </w:rPr>
      </w:pPr>
      <w:r w:rsidRPr="00BF27D2">
        <w:rPr>
          <w:rFonts w:eastAsia="Times New Roman" w:cs="Times New Roman"/>
          <w:color w:val="000000"/>
          <w:lang w:eastAsia="pl-PL"/>
        </w:rPr>
        <w:t xml:space="preserve"> </w:t>
      </w:r>
    </w:p>
    <w:p w14:paraId="34CF15CB" w14:textId="77777777" w:rsidR="00BF27D2" w:rsidRPr="00BF27D2" w:rsidRDefault="00BF27D2" w:rsidP="00BF27D2">
      <w:pPr>
        <w:spacing w:after="5" w:line="270" w:lineRule="auto"/>
        <w:ind w:left="4263" w:right="53" w:hanging="10"/>
        <w:rPr>
          <w:rFonts w:eastAsia="Times New Roman" w:cs="Times New Roman"/>
          <w:color w:val="000000"/>
          <w:lang w:eastAsia="pl-PL"/>
        </w:rPr>
      </w:pPr>
      <w:r w:rsidRPr="00BF27D2">
        <w:rPr>
          <w:rFonts w:eastAsia="Times New Roman" w:cs="Times New Roman"/>
          <w:color w:val="000000"/>
          <w:lang w:eastAsia="pl-PL"/>
        </w:rPr>
        <w:t xml:space="preserve">………………………………………………… podpis Promotora </w:t>
      </w:r>
    </w:p>
    <w:p w14:paraId="0783E59D"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6A0C7BD8" w14:textId="77777777" w:rsidR="00BF27D2" w:rsidRPr="00BF27D2" w:rsidRDefault="00BF27D2" w:rsidP="00BF27D2">
      <w:pPr>
        <w:spacing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7BF7F611" w14:textId="77777777" w:rsidR="00BF27D2" w:rsidRPr="00BF27D2" w:rsidRDefault="00BF27D2" w:rsidP="00BF27D2">
      <w:pPr>
        <w:spacing w:after="270" w:line="259" w:lineRule="auto"/>
        <w:ind w:firstLine="0"/>
        <w:jc w:val="left"/>
        <w:rPr>
          <w:rFonts w:eastAsia="Times New Roman" w:cs="Times New Roman"/>
          <w:color w:val="000000"/>
          <w:lang w:eastAsia="pl-PL"/>
        </w:rPr>
      </w:pPr>
      <w:r w:rsidRPr="00BF27D2">
        <w:rPr>
          <w:rFonts w:eastAsia="Times New Roman" w:cs="Times New Roman"/>
          <w:color w:val="000000"/>
          <w:lang w:eastAsia="pl-PL"/>
        </w:rPr>
        <w:t xml:space="preserve"> </w:t>
      </w:r>
    </w:p>
    <w:p w14:paraId="1D806FED"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73163E7E" w14:textId="77777777" w:rsidR="00BF27D2" w:rsidRDefault="00BF27D2" w:rsidP="00BF27D2">
      <w:pPr>
        <w:spacing w:after="31" w:line="259" w:lineRule="auto"/>
        <w:ind w:left="10" w:right="62" w:hanging="10"/>
        <w:jc w:val="center"/>
        <w:rPr>
          <w:rFonts w:eastAsia="Times New Roman" w:cs="Times New Roman"/>
          <w:b/>
          <w:color w:val="000000"/>
          <w:lang w:eastAsia="pl-PL"/>
        </w:rPr>
      </w:pPr>
    </w:p>
    <w:p w14:paraId="441F3E99" w14:textId="77777777" w:rsidR="007865DC" w:rsidRPr="00703BD5" w:rsidRDefault="00BF27D2" w:rsidP="00BF27D2">
      <w:pPr>
        <w:spacing w:after="31" w:line="259" w:lineRule="auto"/>
        <w:ind w:left="10" w:right="62" w:hanging="10"/>
        <w:jc w:val="center"/>
        <w:rPr>
          <w:rFonts w:eastAsia="Times New Roman" w:cs="Times New Roman"/>
          <w:b/>
          <w:color w:val="000000"/>
          <w:lang w:val="en-US" w:eastAsia="pl-PL"/>
        </w:rPr>
      </w:pPr>
      <w:r w:rsidRPr="00703BD5">
        <w:rPr>
          <w:rFonts w:eastAsia="Times New Roman" w:cs="Times New Roman"/>
          <w:b/>
          <w:color w:val="000000"/>
          <w:lang w:val="en-US" w:eastAsia="pl-PL"/>
        </w:rPr>
        <w:t>WROCŁAW 2022</w:t>
      </w:r>
    </w:p>
    <w:p w14:paraId="7775853D" w14:textId="77777777" w:rsidR="00DC2A0E" w:rsidRPr="00703BD5" w:rsidRDefault="00E636C2" w:rsidP="00DC2A0E">
      <w:pPr>
        <w:ind w:firstLine="0"/>
        <w:rPr>
          <w:b/>
          <w:bCs/>
          <w:sz w:val="28"/>
          <w:szCs w:val="28"/>
          <w:lang w:val="en-US" w:eastAsia="pl-PL"/>
        </w:rPr>
      </w:pPr>
      <w:r w:rsidRPr="00703BD5">
        <w:rPr>
          <w:b/>
          <w:bCs/>
          <w:sz w:val="28"/>
          <w:szCs w:val="28"/>
          <w:lang w:val="en-US" w:eastAsia="pl-PL"/>
        </w:rPr>
        <w:lastRenderedPageBreak/>
        <w:t>Application of metaheuristics to solve multi-skill resource-constrained project scheduling problem</w:t>
      </w:r>
    </w:p>
    <w:p w14:paraId="179A632A" w14:textId="11814BB8" w:rsidR="00470AE7" w:rsidRPr="00703BD5" w:rsidRDefault="00470AE7" w:rsidP="00470AE7">
      <w:pPr>
        <w:rPr>
          <w:lang w:val="en-US" w:eastAsia="pl-PL"/>
        </w:rPr>
      </w:pPr>
    </w:p>
    <w:p w14:paraId="34F6D1E2" w14:textId="7A9BC5F9" w:rsidR="00DE12FC" w:rsidRPr="00703BD5" w:rsidRDefault="00DE12FC" w:rsidP="00DC2A0E">
      <w:pPr>
        <w:rPr>
          <w:lang w:val="en-US" w:eastAsia="pl-PL"/>
        </w:rPr>
      </w:pPr>
      <w:r w:rsidRPr="00703BD5">
        <w:rPr>
          <w:lang w:val="en-US" w:eastAsia="pl-PL"/>
        </w:rPr>
        <w:t>The aim of this study is the examination of the use of metaheuristics to solve the multi-skill resource-constrained project scheduling problem, which itself is an NP-hard problem. In the first chapter, a computational problem and its elements are defined. Then, in the second chapter, an overview is made of the computational methods that are compared in the study. The third chapter presents the research assumptions and describes the manner of their implementation. In the fourth chapter, the results of the study are presented, along with their analysis. Based on the results of this experiment, it is shown that the metaheuristic methods analyzed in this work can be used to generate satisfactory solutions to the problem.</w:t>
      </w:r>
    </w:p>
    <w:p w14:paraId="237C707D" w14:textId="77777777" w:rsidR="00DE12FC" w:rsidRPr="00703BD5" w:rsidRDefault="00DE12FC" w:rsidP="00DC2A0E">
      <w:pPr>
        <w:rPr>
          <w:lang w:val="en-US" w:eastAsia="pl-PL"/>
        </w:rPr>
      </w:pPr>
    </w:p>
    <w:p w14:paraId="584F1FB6" w14:textId="7BDE8AB6" w:rsidR="00E140E2" w:rsidRPr="00703BD5" w:rsidRDefault="007865DC" w:rsidP="00DC2A0E">
      <w:pPr>
        <w:rPr>
          <w:b/>
          <w:bCs/>
          <w:sz w:val="28"/>
          <w:szCs w:val="28"/>
          <w:lang w:val="en-US" w:eastAsia="pl-PL"/>
        </w:rPr>
      </w:pPr>
      <w:r w:rsidRPr="00703BD5">
        <w:rPr>
          <w:b/>
          <w:bCs/>
          <w:sz w:val="28"/>
          <w:szCs w:val="28"/>
          <w:lang w:val="en-US" w:eastAsia="pl-PL"/>
        </w:rPr>
        <w:br w:type="page"/>
      </w:r>
    </w:p>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746B6D5B" w:rsidR="005828CB" w:rsidRPr="00D4033D" w:rsidRDefault="005828CB" w:rsidP="009D37AC">
          <w:pPr>
            <w:pStyle w:val="Nagwekspisutreci"/>
          </w:pPr>
          <w:r w:rsidRPr="00D4033D">
            <w:t>Spis treści</w:t>
          </w:r>
        </w:p>
        <w:p w14:paraId="73D4FBD8" w14:textId="12B0D68C" w:rsidR="001C3E14" w:rsidRDefault="005828CB">
          <w:pPr>
            <w:pStyle w:val="Spistreci1"/>
            <w:tabs>
              <w:tab w:val="right" w:leader="dot" w:pos="9062"/>
            </w:tabs>
            <w:rPr>
              <w:rFonts w:asciiTheme="minorHAnsi" w:eastAsiaTheme="minorEastAsia" w:hAnsiTheme="minorHAnsi"/>
              <w:noProof/>
              <w:sz w:val="22"/>
              <w:lang w:eastAsia="pl-PL"/>
            </w:rPr>
          </w:pPr>
          <w:r w:rsidRPr="00D4033D">
            <w:fldChar w:fldCharType="begin"/>
          </w:r>
          <w:r w:rsidRPr="00D4033D">
            <w:instrText xml:space="preserve"> TOC \o "1-3" \h \z \u </w:instrText>
          </w:r>
          <w:r w:rsidRPr="00D4033D">
            <w:fldChar w:fldCharType="separate"/>
          </w:r>
          <w:hyperlink w:anchor="_Toc105961288" w:history="1">
            <w:r w:rsidR="001C3E14" w:rsidRPr="00D56FE8">
              <w:rPr>
                <w:rStyle w:val="Hipercze"/>
                <w:noProof/>
              </w:rPr>
              <w:t>Wstęp</w:t>
            </w:r>
            <w:r w:rsidR="001C3E14">
              <w:rPr>
                <w:noProof/>
                <w:webHidden/>
              </w:rPr>
              <w:tab/>
            </w:r>
            <w:r w:rsidR="001C3E14">
              <w:rPr>
                <w:noProof/>
                <w:webHidden/>
              </w:rPr>
              <w:fldChar w:fldCharType="begin"/>
            </w:r>
            <w:r w:rsidR="001C3E14">
              <w:rPr>
                <w:noProof/>
                <w:webHidden/>
              </w:rPr>
              <w:instrText xml:space="preserve"> PAGEREF _Toc105961288 \h </w:instrText>
            </w:r>
            <w:r w:rsidR="001C3E14">
              <w:rPr>
                <w:noProof/>
                <w:webHidden/>
              </w:rPr>
            </w:r>
            <w:r w:rsidR="001C3E14">
              <w:rPr>
                <w:noProof/>
                <w:webHidden/>
              </w:rPr>
              <w:fldChar w:fldCharType="separate"/>
            </w:r>
            <w:r w:rsidR="001E1273">
              <w:rPr>
                <w:noProof/>
                <w:webHidden/>
              </w:rPr>
              <w:t>5</w:t>
            </w:r>
            <w:r w:rsidR="001C3E14">
              <w:rPr>
                <w:noProof/>
                <w:webHidden/>
              </w:rPr>
              <w:fldChar w:fldCharType="end"/>
            </w:r>
          </w:hyperlink>
        </w:p>
        <w:p w14:paraId="4CCE7EE9" w14:textId="4B0EADE9" w:rsidR="001C3E14" w:rsidRDefault="003D3407">
          <w:pPr>
            <w:pStyle w:val="Spistreci1"/>
            <w:tabs>
              <w:tab w:val="left" w:pos="880"/>
              <w:tab w:val="right" w:leader="dot" w:pos="9062"/>
            </w:tabs>
            <w:rPr>
              <w:rFonts w:asciiTheme="minorHAnsi" w:eastAsiaTheme="minorEastAsia" w:hAnsiTheme="minorHAnsi"/>
              <w:noProof/>
              <w:sz w:val="22"/>
              <w:lang w:eastAsia="pl-PL"/>
            </w:rPr>
          </w:pPr>
          <w:hyperlink w:anchor="_Toc105961289" w:history="1">
            <w:r w:rsidR="001C3E14" w:rsidRPr="00D56FE8">
              <w:rPr>
                <w:rStyle w:val="Hipercze"/>
                <w:noProof/>
              </w:rPr>
              <w:t>1.</w:t>
            </w:r>
            <w:r w:rsidR="001C3E14">
              <w:rPr>
                <w:rFonts w:asciiTheme="minorHAnsi" w:eastAsiaTheme="minorEastAsia" w:hAnsiTheme="minorHAnsi"/>
                <w:noProof/>
                <w:sz w:val="22"/>
                <w:lang w:eastAsia="pl-PL"/>
              </w:rPr>
              <w:tab/>
            </w:r>
            <w:r w:rsidR="001C3E14" w:rsidRPr="00D56FE8">
              <w:rPr>
                <w:rStyle w:val="Hipercze"/>
                <w:noProof/>
              </w:rPr>
              <w:t>Problemy obliczeniowe w realizacji projektów</w:t>
            </w:r>
            <w:r w:rsidR="001C3E14">
              <w:rPr>
                <w:noProof/>
                <w:webHidden/>
              </w:rPr>
              <w:tab/>
            </w:r>
            <w:r w:rsidR="001C3E14">
              <w:rPr>
                <w:noProof/>
                <w:webHidden/>
              </w:rPr>
              <w:fldChar w:fldCharType="begin"/>
            </w:r>
            <w:r w:rsidR="001C3E14">
              <w:rPr>
                <w:noProof/>
                <w:webHidden/>
              </w:rPr>
              <w:instrText xml:space="preserve"> PAGEREF _Toc105961289 \h </w:instrText>
            </w:r>
            <w:r w:rsidR="001C3E14">
              <w:rPr>
                <w:noProof/>
                <w:webHidden/>
              </w:rPr>
            </w:r>
            <w:r w:rsidR="001C3E14">
              <w:rPr>
                <w:noProof/>
                <w:webHidden/>
              </w:rPr>
              <w:fldChar w:fldCharType="separate"/>
            </w:r>
            <w:r w:rsidR="001E1273">
              <w:rPr>
                <w:noProof/>
                <w:webHidden/>
              </w:rPr>
              <w:t>6</w:t>
            </w:r>
            <w:r w:rsidR="001C3E14">
              <w:rPr>
                <w:noProof/>
                <w:webHidden/>
              </w:rPr>
              <w:fldChar w:fldCharType="end"/>
            </w:r>
          </w:hyperlink>
        </w:p>
        <w:p w14:paraId="28E78AC9" w14:textId="6985B314"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290" w:history="1">
            <w:r w:rsidR="001C3E14" w:rsidRPr="00D56FE8">
              <w:rPr>
                <w:rStyle w:val="Hipercze"/>
                <w:noProof/>
              </w:rPr>
              <w:t>1.1.</w:t>
            </w:r>
            <w:r w:rsidR="001C3E14">
              <w:rPr>
                <w:rFonts w:asciiTheme="minorHAnsi" w:eastAsiaTheme="minorEastAsia" w:hAnsiTheme="minorHAnsi"/>
                <w:noProof/>
                <w:sz w:val="22"/>
                <w:lang w:eastAsia="pl-PL"/>
              </w:rPr>
              <w:tab/>
            </w:r>
            <w:r w:rsidR="001C3E14" w:rsidRPr="00D56FE8">
              <w:rPr>
                <w:rStyle w:val="Hipercze"/>
                <w:noProof/>
              </w:rPr>
              <w:t>Zdefiniowanie projektu</w:t>
            </w:r>
            <w:r w:rsidR="001C3E14">
              <w:rPr>
                <w:noProof/>
                <w:webHidden/>
              </w:rPr>
              <w:tab/>
            </w:r>
            <w:r w:rsidR="001C3E14">
              <w:rPr>
                <w:noProof/>
                <w:webHidden/>
              </w:rPr>
              <w:fldChar w:fldCharType="begin"/>
            </w:r>
            <w:r w:rsidR="001C3E14">
              <w:rPr>
                <w:noProof/>
                <w:webHidden/>
              </w:rPr>
              <w:instrText xml:space="preserve"> PAGEREF _Toc105961290 \h </w:instrText>
            </w:r>
            <w:r w:rsidR="001C3E14">
              <w:rPr>
                <w:noProof/>
                <w:webHidden/>
              </w:rPr>
            </w:r>
            <w:r w:rsidR="001C3E14">
              <w:rPr>
                <w:noProof/>
                <w:webHidden/>
              </w:rPr>
              <w:fldChar w:fldCharType="separate"/>
            </w:r>
            <w:r w:rsidR="001E1273">
              <w:rPr>
                <w:noProof/>
                <w:webHidden/>
              </w:rPr>
              <w:t>6</w:t>
            </w:r>
            <w:r w:rsidR="001C3E14">
              <w:rPr>
                <w:noProof/>
                <w:webHidden/>
              </w:rPr>
              <w:fldChar w:fldCharType="end"/>
            </w:r>
          </w:hyperlink>
        </w:p>
        <w:p w14:paraId="55C40833" w14:textId="6AA709BF"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291" w:history="1">
            <w:r w:rsidR="001C3E14" w:rsidRPr="00D56FE8">
              <w:rPr>
                <w:rStyle w:val="Hipercze"/>
                <w:noProof/>
              </w:rPr>
              <w:t>1.2.</w:t>
            </w:r>
            <w:r w:rsidR="001C3E14">
              <w:rPr>
                <w:rFonts w:asciiTheme="minorHAnsi" w:eastAsiaTheme="minorEastAsia" w:hAnsiTheme="minorHAnsi"/>
                <w:noProof/>
                <w:sz w:val="22"/>
                <w:lang w:eastAsia="pl-PL"/>
              </w:rPr>
              <w:tab/>
            </w:r>
            <w:r w:rsidR="001C3E14" w:rsidRPr="00D56FE8">
              <w:rPr>
                <w:rStyle w:val="Hipercze"/>
                <w:noProof/>
              </w:rPr>
              <w:t>Problem spełnialności</w:t>
            </w:r>
            <w:r w:rsidR="001C3E14">
              <w:rPr>
                <w:noProof/>
                <w:webHidden/>
              </w:rPr>
              <w:tab/>
            </w:r>
            <w:r w:rsidR="001C3E14">
              <w:rPr>
                <w:noProof/>
                <w:webHidden/>
              </w:rPr>
              <w:fldChar w:fldCharType="begin"/>
            </w:r>
            <w:r w:rsidR="001C3E14">
              <w:rPr>
                <w:noProof/>
                <w:webHidden/>
              </w:rPr>
              <w:instrText xml:space="preserve"> PAGEREF _Toc105961291 \h </w:instrText>
            </w:r>
            <w:r w:rsidR="001C3E14">
              <w:rPr>
                <w:noProof/>
                <w:webHidden/>
              </w:rPr>
            </w:r>
            <w:r w:rsidR="001C3E14">
              <w:rPr>
                <w:noProof/>
                <w:webHidden/>
              </w:rPr>
              <w:fldChar w:fldCharType="separate"/>
            </w:r>
            <w:r w:rsidR="001E1273">
              <w:rPr>
                <w:noProof/>
                <w:webHidden/>
              </w:rPr>
              <w:t>8</w:t>
            </w:r>
            <w:r w:rsidR="001C3E14">
              <w:rPr>
                <w:noProof/>
                <w:webHidden/>
              </w:rPr>
              <w:fldChar w:fldCharType="end"/>
            </w:r>
          </w:hyperlink>
        </w:p>
        <w:p w14:paraId="5C7B7BCB" w14:textId="6CC4053B"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292" w:history="1">
            <w:r w:rsidR="001C3E14" w:rsidRPr="00D56FE8">
              <w:rPr>
                <w:rStyle w:val="Hipercze"/>
                <w:noProof/>
                <w:lang w:val="en-US"/>
              </w:rPr>
              <w:t>1.3.</w:t>
            </w:r>
            <w:r w:rsidR="001C3E14">
              <w:rPr>
                <w:rFonts w:asciiTheme="minorHAnsi" w:eastAsiaTheme="minorEastAsia" w:hAnsiTheme="minorHAnsi"/>
                <w:noProof/>
                <w:sz w:val="22"/>
                <w:lang w:eastAsia="pl-PL"/>
              </w:rPr>
              <w:tab/>
            </w:r>
            <w:r w:rsidR="001C3E14" w:rsidRPr="00D56FE8">
              <w:rPr>
                <w:rStyle w:val="Hipercze"/>
                <w:noProof/>
                <w:lang w:val="en-US"/>
              </w:rPr>
              <w:t>Problem komiwojażera</w:t>
            </w:r>
            <w:r w:rsidR="001C3E14">
              <w:rPr>
                <w:noProof/>
                <w:webHidden/>
              </w:rPr>
              <w:tab/>
            </w:r>
            <w:r w:rsidR="001C3E14">
              <w:rPr>
                <w:noProof/>
                <w:webHidden/>
              </w:rPr>
              <w:fldChar w:fldCharType="begin"/>
            </w:r>
            <w:r w:rsidR="001C3E14">
              <w:rPr>
                <w:noProof/>
                <w:webHidden/>
              </w:rPr>
              <w:instrText xml:space="preserve"> PAGEREF _Toc105961292 \h </w:instrText>
            </w:r>
            <w:r w:rsidR="001C3E14">
              <w:rPr>
                <w:noProof/>
                <w:webHidden/>
              </w:rPr>
            </w:r>
            <w:r w:rsidR="001C3E14">
              <w:rPr>
                <w:noProof/>
                <w:webHidden/>
              </w:rPr>
              <w:fldChar w:fldCharType="separate"/>
            </w:r>
            <w:r w:rsidR="001E1273">
              <w:rPr>
                <w:noProof/>
                <w:webHidden/>
              </w:rPr>
              <w:t>9</w:t>
            </w:r>
            <w:r w:rsidR="001C3E14">
              <w:rPr>
                <w:noProof/>
                <w:webHidden/>
              </w:rPr>
              <w:fldChar w:fldCharType="end"/>
            </w:r>
          </w:hyperlink>
        </w:p>
        <w:p w14:paraId="084910D6" w14:textId="0818CCA8"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293" w:history="1">
            <w:r w:rsidR="001C3E14" w:rsidRPr="00D56FE8">
              <w:rPr>
                <w:rStyle w:val="Hipercze"/>
                <w:noProof/>
              </w:rPr>
              <w:t>1.4.</w:t>
            </w:r>
            <w:r w:rsidR="001C3E14">
              <w:rPr>
                <w:rFonts w:asciiTheme="minorHAnsi" w:eastAsiaTheme="minorEastAsia" w:hAnsiTheme="minorHAnsi"/>
                <w:noProof/>
                <w:sz w:val="22"/>
                <w:lang w:eastAsia="pl-PL"/>
              </w:rPr>
              <w:tab/>
            </w:r>
            <w:r w:rsidR="001C3E14" w:rsidRPr="00D56FE8">
              <w:rPr>
                <w:rStyle w:val="Hipercze"/>
                <w:noProof/>
              </w:rPr>
              <w:t>Programowanie nieliniowe</w:t>
            </w:r>
            <w:r w:rsidR="001C3E14">
              <w:rPr>
                <w:noProof/>
                <w:webHidden/>
              </w:rPr>
              <w:tab/>
            </w:r>
            <w:r w:rsidR="001C3E14">
              <w:rPr>
                <w:noProof/>
                <w:webHidden/>
              </w:rPr>
              <w:fldChar w:fldCharType="begin"/>
            </w:r>
            <w:r w:rsidR="001C3E14">
              <w:rPr>
                <w:noProof/>
                <w:webHidden/>
              </w:rPr>
              <w:instrText xml:space="preserve"> PAGEREF _Toc105961293 \h </w:instrText>
            </w:r>
            <w:r w:rsidR="001C3E14">
              <w:rPr>
                <w:noProof/>
                <w:webHidden/>
              </w:rPr>
            </w:r>
            <w:r w:rsidR="001C3E14">
              <w:rPr>
                <w:noProof/>
                <w:webHidden/>
              </w:rPr>
              <w:fldChar w:fldCharType="separate"/>
            </w:r>
            <w:r w:rsidR="001E1273">
              <w:rPr>
                <w:noProof/>
                <w:webHidden/>
              </w:rPr>
              <w:t>11</w:t>
            </w:r>
            <w:r w:rsidR="001C3E14">
              <w:rPr>
                <w:noProof/>
                <w:webHidden/>
              </w:rPr>
              <w:fldChar w:fldCharType="end"/>
            </w:r>
          </w:hyperlink>
        </w:p>
        <w:p w14:paraId="76179F68" w14:textId="749E7FC0"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294" w:history="1">
            <w:r w:rsidR="001C3E14" w:rsidRPr="00D56FE8">
              <w:rPr>
                <w:rStyle w:val="Hipercze"/>
                <w:noProof/>
              </w:rPr>
              <w:t>1.5.</w:t>
            </w:r>
            <w:r w:rsidR="001C3E14">
              <w:rPr>
                <w:rFonts w:asciiTheme="minorHAnsi" w:eastAsiaTheme="minorEastAsia" w:hAnsiTheme="minorHAnsi"/>
                <w:noProof/>
                <w:sz w:val="22"/>
                <w:lang w:eastAsia="pl-PL"/>
              </w:rPr>
              <w:tab/>
            </w:r>
            <w:r w:rsidR="001C3E14" w:rsidRPr="00D56FE8">
              <w:rPr>
                <w:rStyle w:val="Hipercze"/>
                <w:noProof/>
              </w:rPr>
              <w:t>Problem planowania projektu z wieloma wymaganymi umiejętnościami i ograniczonymi zasobami</w:t>
            </w:r>
            <w:r w:rsidR="001C3E14">
              <w:rPr>
                <w:noProof/>
                <w:webHidden/>
              </w:rPr>
              <w:tab/>
            </w:r>
            <w:r w:rsidR="001C3E14">
              <w:rPr>
                <w:noProof/>
                <w:webHidden/>
              </w:rPr>
              <w:fldChar w:fldCharType="begin"/>
            </w:r>
            <w:r w:rsidR="001C3E14">
              <w:rPr>
                <w:noProof/>
                <w:webHidden/>
              </w:rPr>
              <w:instrText xml:space="preserve"> PAGEREF _Toc105961294 \h </w:instrText>
            </w:r>
            <w:r w:rsidR="001C3E14">
              <w:rPr>
                <w:noProof/>
                <w:webHidden/>
              </w:rPr>
            </w:r>
            <w:r w:rsidR="001C3E14">
              <w:rPr>
                <w:noProof/>
                <w:webHidden/>
              </w:rPr>
              <w:fldChar w:fldCharType="separate"/>
            </w:r>
            <w:r w:rsidR="001E1273">
              <w:rPr>
                <w:noProof/>
                <w:webHidden/>
              </w:rPr>
              <w:t>12</w:t>
            </w:r>
            <w:r w:rsidR="001C3E14">
              <w:rPr>
                <w:noProof/>
                <w:webHidden/>
              </w:rPr>
              <w:fldChar w:fldCharType="end"/>
            </w:r>
          </w:hyperlink>
        </w:p>
        <w:p w14:paraId="034B456E" w14:textId="7FFC1F64"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295" w:history="1">
            <w:r w:rsidR="001C3E14" w:rsidRPr="00D56FE8">
              <w:rPr>
                <w:rStyle w:val="Hipercze"/>
                <w:noProof/>
              </w:rPr>
              <w:t>1.6.</w:t>
            </w:r>
            <w:r w:rsidR="001C3E14">
              <w:rPr>
                <w:rFonts w:asciiTheme="minorHAnsi" w:eastAsiaTheme="minorEastAsia" w:hAnsiTheme="minorHAnsi"/>
                <w:noProof/>
                <w:sz w:val="22"/>
                <w:lang w:eastAsia="pl-PL"/>
              </w:rPr>
              <w:tab/>
            </w:r>
            <w:r w:rsidR="001C3E14" w:rsidRPr="00D56FE8">
              <w:rPr>
                <w:rStyle w:val="Hipercze"/>
                <w:noProof/>
              </w:rPr>
              <w:t>Elementy problemu</w:t>
            </w:r>
            <w:r w:rsidR="001C3E14">
              <w:rPr>
                <w:noProof/>
                <w:webHidden/>
              </w:rPr>
              <w:tab/>
            </w:r>
            <w:r w:rsidR="001C3E14">
              <w:rPr>
                <w:noProof/>
                <w:webHidden/>
              </w:rPr>
              <w:fldChar w:fldCharType="begin"/>
            </w:r>
            <w:r w:rsidR="001C3E14">
              <w:rPr>
                <w:noProof/>
                <w:webHidden/>
              </w:rPr>
              <w:instrText xml:space="preserve"> PAGEREF _Toc105961295 \h </w:instrText>
            </w:r>
            <w:r w:rsidR="001C3E14">
              <w:rPr>
                <w:noProof/>
                <w:webHidden/>
              </w:rPr>
            </w:r>
            <w:r w:rsidR="001C3E14">
              <w:rPr>
                <w:noProof/>
                <w:webHidden/>
              </w:rPr>
              <w:fldChar w:fldCharType="separate"/>
            </w:r>
            <w:r w:rsidR="001E1273">
              <w:rPr>
                <w:noProof/>
                <w:webHidden/>
              </w:rPr>
              <w:t>14</w:t>
            </w:r>
            <w:r w:rsidR="001C3E14">
              <w:rPr>
                <w:noProof/>
                <w:webHidden/>
              </w:rPr>
              <w:fldChar w:fldCharType="end"/>
            </w:r>
          </w:hyperlink>
        </w:p>
        <w:p w14:paraId="79B34F1F" w14:textId="59AB3742" w:rsidR="001C3E14" w:rsidRDefault="003D3407">
          <w:pPr>
            <w:pStyle w:val="Spistreci3"/>
            <w:tabs>
              <w:tab w:val="left" w:pos="1540"/>
              <w:tab w:val="right" w:leader="dot" w:pos="9062"/>
            </w:tabs>
            <w:rPr>
              <w:rFonts w:asciiTheme="minorHAnsi" w:hAnsiTheme="minorHAnsi" w:cstheme="minorBidi"/>
              <w:noProof/>
              <w:sz w:val="22"/>
            </w:rPr>
          </w:pPr>
          <w:hyperlink w:anchor="_Toc105961296" w:history="1">
            <w:r w:rsidR="001C3E14" w:rsidRPr="00D56FE8">
              <w:rPr>
                <w:rStyle w:val="Hipercze"/>
                <w:noProof/>
              </w:rPr>
              <w:t>1.6.1.</w:t>
            </w:r>
            <w:r w:rsidR="001C3E14">
              <w:rPr>
                <w:rFonts w:asciiTheme="minorHAnsi" w:hAnsiTheme="minorHAnsi" w:cstheme="minorBidi"/>
                <w:noProof/>
                <w:sz w:val="22"/>
              </w:rPr>
              <w:tab/>
            </w:r>
            <w:r w:rsidR="001C3E14" w:rsidRPr="00D56FE8">
              <w:rPr>
                <w:rStyle w:val="Hipercze"/>
                <w:noProof/>
              </w:rPr>
              <w:t>Model i wielkość przestrzeni poszukiwań</w:t>
            </w:r>
            <w:r w:rsidR="001C3E14">
              <w:rPr>
                <w:noProof/>
                <w:webHidden/>
              </w:rPr>
              <w:tab/>
            </w:r>
            <w:r w:rsidR="001C3E14">
              <w:rPr>
                <w:noProof/>
                <w:webHidden/>
              </w:rPr>
              <w:fldChar w:fldCharType="begin"/>
            </w:r>
            <w:r w:rsidR="001C3E14">
              <w:rPr>
                <w:noProof/>
                <w:webHidden/>
              </w:rPr>
              <w:instrText xml:space="preserve"> PAGEREF _Toc105961296 \h </w:instrText>
            </w:r>
            <w:r w:rsidR="001C3E14">
              <w:rPr>
                <w:noProof/>
                <w:webHidden/>
              </w:rPr>
            </w:r>
            <w:r w:rsidR="001C3E14">
              <w:rPr>
                <w:noProof/>
                <w:webHidden/>
              </w:rPr>
              <w:fldChar w:fldCharType="separate"/>
            </w:r>
            <w:r w:rsidR="001E1273">
              <w:rPr>
                <w:noProof/>
                <w:webHidden/>
              </w:rPr>
              <w:t>14</w:t>
            </w:r>
            <w:r w:rsidR="001C3E14">
              <w:rPr>
                <w:noProof/>
                <w:webHidden/>
              </w:rPr>
              <w:fldChar w:fldCharType="end"/>
            </w:r>
          </w:hyperlink>
        </w:p>
        <w:p w14:paraId="6EEF4103" w14:textId="2E5FEF3E" w:rsidR="001C3E14" w:rsidRDefault="003D3407">
          <w:pPr>
            <w:pStyle w:val="Spistreci3"/>
            <w:tabs>
              <w:tab w:val="left" w:pos="1540"/>
              <w:tab w:val="right" w:leader="dot" w:pos="9062"/>
            </w:tabs>
            <w:rPr>
              <w:rFonts w:asciiTheme="minorHAnsi" w:hAnsiTheme="minorHAnsi" w:cstheme="minorBidi"/>
              <w:noProof/>
              <w:sz w:val="22"/>
            </w:rPr>
          </w:pPr>
          <w:hyperlink w:anchor="_Toc105961297" w:history="1">
            <w:r w:rsidR="001C3E14" w:rsidRPr="00D56FE8">
              <w:rPr>
                <w:rStyle w:val="Hipercze"/>
                <w:noProof/>
              </w:rPr>
              <w:t>1.6.2.</w:t>
            </w:r>
            <w:r w:rsidR="001C3E14">
              <w:rPr>
                <w:rFonts w:asciiTheme="minorHAnsi" w:hAnsiTheme="minorHAnsi" w:cstheme="minorBidi"/>
                <w:noProof/>
                <w:sz w:val="22"/>
              </w:rPr>
              <w:tab/>
            </w:r>
            <w:r w:rsidR="001C3E14" w:rsidRPr="00D56FE8">
              <w:rPr>
                <w:rStyle w:val="Hipercze"/>
                <w:noProof/>
              </w:rPr>
              <w:t>Sąsiedztwo</w:t>
            </w:r>
            <w:r w:rsidR="001C3E14">
              <w:rPr>
                <w:noProof/>
                <w:webHidden/>
              </w:rPr>
              <w:tab/>
            </w:r>
            <w:r w:rsidR="001C3E14">
              <w:rPr>
                <w:noProof/>
                <w:webHidden/>
              </w:rPr>
              <w:fldChar w:fldCharType="begin"/>
            </w:r>
            <w:r w:rsidR="001C3E14">
              <w:rPr>
                <w:noProof/>
                <w:webHidden/>
              </w:rPr>
              <w:instrText xml:space="preserve"> PAGEREF _Toc105961297 \h </w:instrText>
            </w:r>
            <w:r w:rsidR="001C3E14">
              <w:rPr>
                <w:noProof/>
                <w:webHidden/>
              </w:rPr>
            </w:r>
            <w:r w:rsidR="001C3E14">
              <w:rPr>
                <w:noProof/>
                <w:webHidden/>
              </w:rPr>
              <w:fldChar w:fldCharType="separate"/>
            </w:r>
            <w:r w:rsidR="001E1273">
              <w:rPr>
                <w:noProof/>
                <w:webHidden/>
              </w:rPr>
              <w:t>15</w:t>
            </w:r>
            <w:r w:rsidR="001C3E14">
              <w:rPr>
                <w:noProof/>
                <w:webHidden/>
              </w:rPr>
              <w:fldChar w:fldCharType="end"/>
            </w:r>
          </w:hyperlink>
        </w:p>
        <w:p w14:paraId="6B9DFE75" w14:textId="4455953B" w:rsidR="001C3E14" w:rsidRDefault="003D3407">
          <w:pPr>
            <w:pStyle w:val="Spistreci3"/>
            <w:tabs>
              <w:tab w:val="left" w:pos="1540"/>
              <w:tab w:val="right" w:leader="dot" w:pos="9062"/>
            </w:tabs>
            <w:rPr>
              <w:rFonts w:asciiTheme="minorHAnsi" w:hAnsiTheme="minorHAnsi" w:cstheme="minorBidi"/>
              <w:noProof/>
              <w:sz w:val="22"/>
            </w:rPr>
          </w:pPr>
          <w:hyperlink w:anchor="_Toc105961298" w:history="1">
            <w:r w:rsidR="001C3E14" w:rsidRPr="00D56FE8">
              <w:rPr>
                <w:rStyle w:val="Hipercze"/>
                <w:noProof/>
              </w:rPr>
              <w:t>1.6.3.</w:t>
            </w:r>
            <w:r w:rsidR="001C3E14">
              <w:rPr>
                <w:rFonts w:asciiTheme="minorHAnsi" w:hAnsiTheme="minorHAnsi" w:cstheme="minorBidi"/>
                <w:noProof/>
                <w:sz w:val="22"/>
              </w:rPr>
              <w:tab/>
            </w:r>
            <w:r w:rsidR="001C3E14" w:rsidRPr="00D56FE8">
              <w:rPr>
                <w:rStyle w:val="Hipercze"/>
                <w:noProof/>
              </w:rPr>
              <w:t>Funkcja oceny rozwiązania, cel i ograniczenia rozwiązania problemu</w:t>
            </w:r>
            <w:r w:rsidR="001C3E14">
              <w:rPr>
                <w:noProof/>
                <w:webHidden/>
              </w:rPr>
              <w:tab/>
            </w:r>
            <w:r w:rsidR="001C3E14">
              <w:rPr>
                <w:noProof/>
                <w:webHidden/>
              </w:rPr>
              <w:fldChar w:fldCharType="begin"/>
            </w:r>
            <w:r w:rsidR="001C3E14">
              <w:rPr>
                <w:noProof/>
                <w:webHidden/>
              </w:rPr>
              <w:instrText xml:space="preserve"> PAGEREF _Toc105961298 \h </w:instrText>
            </w:r>
            <w:r w:rsidR="001C3E14">
              <w:rPr>
                <w:noProof/>
                <w:webHidden/>
              </w:rPr>
            </w:r>
            <w:r w:rsidR="001C3E14">
              <w:rPr>
                <w:noProof/>
                <w:webHidden/>
              </w:rPr>
              <w:fldChar w:fldCharType="separate"/>
            </w:r>
            <w:r w:rsidR="001E1273">
              <w:rPr>
                <w:noProof/>
                <w:webHidden/>
              </w:rPr>
              <w:t>17</w:t>
            </w:r>
            <w:r w:rsidR="001C3E14">
              <w:rPr>
                <w:noProof/>
                <w:webHidden/>
              </w:rPr>
              <w:fldChar w:fldCharType="end"/>
            </w:r>
          </w:hyperlink>
        </w:p>
        <w:p w14:paraId="2737BDC6" w14:textId="2C492F67" w:rsidR="001C3E14" w:rsidRDefault="003D3407">
          <w:pPr>
            <w:pStyle w:val="Spistreci1"/>
            <w:tabs>
              <w:tab w:val="left" w:pos="880"/>
              <w:tab w:val="right" w:leader="dot" w:pos="9062"/>
            </w:tabs>
            <w:rPr>
              <w:rFonts w:asciiTheme="minorHAnsi" w:eastAsiaTheme="minorEastAsia" w:hAnsiTheme="minorHAnsi"/>
              <w:noProof/>
              <w:sz w:val="22"/>
              <w:lang w:eastAsia="pl-PL"/>
            </w:rPr>
          </w:pPr>
          <w:hyperlink w:anchor="_Toc105961299" w:history="1">
            <w:r w:rsidR="001C3E14" w:rsidRPr="00D56FE8">
              <w:rPr>
                <w:rStyle w:val="Hipercze"/>
                <w:noProof/>
              </w:rPr>
              <w:t>2.</w:t>
            </w:r>
            <w:r w:rsidR="001C3E14">
              <w:rPr>
                <w:rFonts w:asciiTheme="minorHAnsi" w:eastAsiaTheme="minorEastAsia" w:hAnsiTheme="minorHAnsi"/>
                <w:noProof/>
                <w:sz w:val="22"/>
                <w:lang w:eastAsia="pl-PL"/>
              </w:rPr>
              <w:tab/>
            </w:r>
            <w:r w:rsidR="001C3E14" w:rsidRPr="00D56FE8">
              <w:rPr>
                <w:rStyle w:val="Hipercze"/>
                <w:noProof/>
              </w:rPr>
              <w:t>Metody heurystyczne do rozwiązywania problemów</w:t>
            </w:r>
            <w:r w:rsidR="001C3E14">
              <w:rPr>
                <w:noProof/>
                <w:webHidden/>
              </w:rPr>
              <w:tab/>
            </w:r>
            <w:r w:rsidR="001C3E14">
              <w:rPr>
                <w:noProof/>
                <w:webHidden/>
              </w:rPr>
              <w:fldChar w:fldCharType="begin"/>
            </w:r>
            <w:r w:rsidR="001C3E14">
              <w:rPr>
                <w:noProof/>
                <w:webHidden/>
              </w:rPr>
              <w:instrText xml:space="preserve"> PAGEREF _Toc105961299 \h </w:instrText>
            </w:r>
            <w:r w:rsidR="001C3E14">
              <w:rPr>
                <w:noProof/>
                <w:webHidden/>
              </w:rPr>
            </w:r>
            <w:r w:rsidR="001C3E14">
              <w:rPr>
                <w:noProof/>
                <w:webHidden/>
              </w:rPr>
              <w:fldChar w:fldCharType="separate"/>
            </w:r>
            <w:r w:rsidR="001E1273">
              <w:rPr>
                <w:noProof/>
                <w:webHidden/>
              </w:rPr>
              <w:t>20</w:t>
            </w:r>
            <w:r w:rsidR="001C3E14">
              <w:rPr>
                <w:noProof/>
                <w:webHidden/>
              </w:rPr>
              <w:fldChar w:fldCharType="end"/>
            </w:r>
          </w:hyperlink>
        </w:p>
        <w:p w14:paraId="207824BB" w14:textId="04F7862E"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0" w:history="1">
            <w:r w:rsidR="001C3E14" w:rsidRPr="00D56FE8">
              <w:rPr>
                <w:rStyle w:val="Hipercze"/>
                <w:noProof/>
              </w:rPr>
              <w:t>2.1.</w:t>
            </w:r>
            <w:r w:rsidR="001C3E14">
              <w:rPr>
                <w:rFonts w:asciiTheme="minorHAnsi" w:eastAsiaTheme="minorEastAsia" w:hAnsiTheme="minorHAnsi"/>
                <w:noProof/>
                <w:sz w:val="22"/>
                <w:lang w:eastAsia="pl-PL"/>
              </w:rPr>
              <w:tab/>
            </w:r>
            <w:r w:rsidR="001C3E14" w:rsidRPr="00D56FE8">
              <w:rPr>
                <w:rStyle w:val="Hipercze"/>
                <w:noProof/>
              </w:rPr>
              <w:t>Przegląd metod heurystycznych do rozwiązywania problemów</w:t>
            </w:r>
            <w:r w:rsidR="001C3E14">
              <w:rPr>
                <w:noProof/>
                <w:webHidden/>
              </w:rPr>
              <w:tab/>
            </w:r>
            <w:r w:rsidR="001C3E14">
              <w:rPr>
                <w:noProof/>
                <w:webHidden/>
              </w:rPr>
              <w:fldChar w:fldCharType="begin"/>
            </w:r>
            <w:r w:rsidR="001C3E14">
              <w:rPr>
                <w:noProof/>
                <w:webHidden/>
              </w:rPr>
              <w:instrText xml:space="preserve"> PAGEREF _Toc105961300 \h </w:instrText>
            </w:r>
            <w:r w:rsidR="001C3E14">
              <w:rPr>
                <w:noProof/>
                <w:webHidden/>
              </w:rPr>
            </w:r>
            <w:r w:rsidR="001C3E14">
              <w:rPr>
                <w:noProof/>
                <w:webHidden/>
              </w:rPr>
              <w:fldChar w:fldCharType="separate"/>
            </w:r>
            <w:r w:rsidR="001E1273">
              <w:rPr>
                <w:noProof/>
                <w:webHidden/>
              </w:rPr>
              <w:t>20</w:t>
            </w:r>
            <w:r w:rsidR="001C3E14">
              <w:rPr>
                <w:noProof/>
                <w:webHidden/>
              </w:rPr>
              <w:fldChar w:fldCharType="end"/>
            </w:r>
          </w:hyperlink>
        </w:p>
        <w:p w14:paraId="3C25DE92" w14:textId="7695A1CA"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1" w:history="1">
            <w:r w:rsidR="001C3E14" w:rsidRPr="00D56FE8">
              <w:rPr>
                <w:rStyle w:val="Hipercze"/>
                <w:noProof/>
              </w:rPr>
              <w:t>2.2.</w:t>
            </w:r>
            <w:r w:rsidR="001C3E14">
              <w:rPr>
                <w:rFonts w:asciiTheme="minorHAnsi" w:eastAsiaTheme="minorEastAsia" w:hAnsiTheme="minorHAnsi"/>
                <w:noProof/>
                <w:sz w:val="22"/>
                <w:lang w:eastAsia="pl-PL"/>
              </w:rPr>
              <w:tab/>
            </w:r>
            <w:r w:rsidR="001C3E14" w:rsidRPr="00D56FE8">
              <w:rPr>
                <w:rStyle w:val="Hipercze"/>
                <w:noProof/>
              </w:rPr>
              <w:t>Algorytm zachłanny</w:t>
            </w:r>
            <w:r w:rsidR="001C3E14">
              <w:rPr>
                <w:noProof/>
                <w:webHidden/>
              </w:rPr>
              <w:tab/>
            </w:r>
            <w:r w:rsidR="001C3E14">
              <w:rPr>
                <w:noProof/>
                <w:webHidden/>
              </w:rPr>
              <w:fldChar w:fldCharType="begin"/>
            </w:r>
            <w:r w:rsidR="001C3E14">
              <w:rPr>
                <w:noProof/>
                <w:webHidden/>
              </w:rPr>
              <w:instrText xml:space="preserve"> PAGEREF _Toc105961301 \h </w:instrText>
            </w:r>
            <w:r w:rsidR="001C3E14">
              <w:rPr>
                <w:noProof/>
                <w:webHidden/>
              </w:rPr>
            </w:r>
            <w:r w:rsidR="001C3E14">
              <w:rPr>
                <w:noProof/>
                <w:webHidden/>
              </w:rPr>
              <w:fldChar w:fldCharType="separate"/>
            </w:r>
            <w:r w:rsidR="001E1273">
              <w:rPr>
                <w:noProof/>
                <w:webHidden/>
              </w:rPr>
              <w:t>21</w:t>
            </w:r>
            <w:r w:rsidR="001C3E14">
              <w:rPr>
                <w:noProof/>
                <w:webHidden/>
              </w:rPr>
              <w:fldChar w:fldCharType="end"/>
            </w:r>
          </w:hyperlink>
        </w:p>
        <w:p w14:paraId="13D84934" w14:textId="178EB062"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2" w:history="1">
            <w:r w:rsidR="001C3E14" w:rsidRPr="00D56FE8">
              <w:rPr>
                <w:rStyle w:val="Hipercze"/>
                <w:noProof/>
              </w:rPr>
              <w:t>2.3.</w:t>
            </w:r>
            <w:r w:rsidR="001C3E14">
              <w:rPr>
                <w:rFonts w:asciiTheme="minorHAnsi" w:eastAsiaTheme="minorEastAsia" w:hAnsiTheme="minorHAnsi"/>
                <w:noProof/>
                <w:sz w:val="22"/>
                <w:lang w:eastAsia="pl-PL"/>
              </w:rPr>
              <w:tab/>
            </w:r>
            <w:r w:rsidR="001C3E14" w:rsidRPr="00D56FE8">
              <w:rPr>
                <w:rStyle w:val="Hipercze"/>
                <w:noProof/>
              </w:rPr>
              <w:t>Przeszukiwanie lokalne</w:t>
            </w:r>
            <w:r w:rsidR="001C3E14">
              <w:rPr>
                <w:noProof/>
                <w:webHidden/>
              </w:rPr>
              <w:tab/>
            </w:r>
            <w:r w:rsidR="001C3E14">
              <w:rPr>
                <w:noProof/>
                <w:webHidden/>
              </w:rPr>
              <w:fldChar w:fldCharType="begin"/>
            </w:r>
            <w:r w:rsidR="001C3E14">
              <w:rPr>
                <w:noProof/>
                <w:webHidden/>
              </w:rPr>
              <w:instrText xml:space="preserve"> PAGEREF _Toc105961302 \h </w:instrText>
            </w:r>
            <w:r w:rsidR="001C3E14">
              <w:rPr>
                <w:noProof/>
                <w:webHidden/>
              </w:rPr>
            </w:r>
            <w:r w:rsidR="001C3E14">
              <w:rPr>
                <w:noProof/>
                <w:webHidden/>
              </w:rPr>
              <w:fldChar w:fldCharType="separate"/>
            </w:r>
            <w:r w:rsidR="001E1273">
              <w:rPr>
                <w:noProof/>
                <w:webHidden/>
              </w:rPr>
              <w:t>23</w:t>
            </w:r>
            <w:r w:rsidR="001C3E14">
              <w:rPr>
                <w:noProof/>
                <w:webHidden/>
              </w:rPr>
              <w:fldChar w:fldCharType="end"/>
            </w:r>
          </w:hyperlink>
        </w:p>
        <w:p w14:paraId="6B7D1246" w14:textId="2E677883"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3" w:history="1">
            <w:r w:rsidR="001C3E14" w:rsidRPr="00D56FE8">
              <w:rPr>
                <w:rStyle w:val="Hipercze"/>
                <w:noProof/>
              </w:rPr>
              <w:t>2.4.</w:t>
            </w:r>
            <w:r w:rsidR="001C3E14">
              <w:rPr>
                <w:rFonts w:asciiTheme="minorHAnsi" w:eastAsiaTheme="minorEastAsia" w:hAnsiTheme="minorHAnsi"/>
                <w:noProof/>
                <w:sz w:val="22"/>
                <w:lang w:eastAsia="pl-PL"/>
              </w:rPr>
              <w:tab/>
            </w:r>
            <w:r w:rsidR="001C3E14" w:rsidRPr="00D56FE8">
              <w:rPr>
                <w:rStyle w:val="Hipercze"/>
                <w:noProof/>
              </w:rPr>
              <w:t>Symulowane wyżarzanie</w:t>
            </w:r>
            <w:r w:rsidR="001C3E14">
              <w:rPr>
                <w:noProof/>
                <w:webHidden/>
              </w:rPr>
              <w:tab/>
            </w:r>
            <w:r w:rsidR="001C3E14">
              <w:rPr>
                <w:noProof/>
                <w:webHidden/>
              </w:rPr>
              <w:fldChar w:fldCharType="begin"/>
            </w:r>
            <w:r w:rsidR="001C3E14">
              <w:rPr>
                <w:noProof/>
                <w:webHidden/>
              </w:rPr>
              <w:instrText xml:space="preserve"> PAGEREF _Toc105961303 \h </w:instrText>
            </w:r>
            <w:r w:rsidR="001C3E14">
              <w:rPr>
                <w:noProof/>
                <w:webHidden/>
              </w:rPr>
            </w:r>
            <w:r w:rsidR="001C3E14">
              <w:rPr>
                <w:noProof/>
                <w:webHidden/>
              </w:rPr>
              <w:fldChar w:fldCharType="separate"/>
            </w:r>
            <w:r w:rsidR="001E1273">
              <w:rPr>
                <w:noProof/>
                <w:webHidden/>
              </w:rPr>
              <w:t>24</w:t>
            </w:r>
            <w:r w:rsidR="001C3E14">
              <w:rPr>
                <w:noProof/>
                <w:webHidden/>
              </w:rPr>
              <w:fldChar w:fldCharType="end"/>
            </w:r>
          </w:hyperlink>
        </w:p>
        <w:p w14:paraId="38330516" w14:textId="22579C44"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4" w:history="1">
            <w:r w:rsidR="001C3E14" w:rsidRPr="00D56FE8">
              <w:rPr>
                <w:rStyle w:val="Hipercze"/>
                <w:noProof/>
              </w:rPr>
              <w:t>2.5.</w:t>
            </w:r>
            <w:r w:rsidR="001C3E14">
              <w:rPr>
                <w:rFonts w:asciiTheme="minorHAnsi" w:eastAsiaTheme="minorEastAsia" w:hAnsiTheme="minorHAnsi"/>
                <w:noProof/>
                <w:sz w:val="22"/>
                <w:lang w:eastAsia="pl-PL"/>
              </w:rPr>
              <w:tab/>
            </w:r>
            <w:r w:rsidR="001C3E14" w:rsidRPr="00D56FE8">
              <w:rPr>
                <w:rStyle w:val="Hipercze"/>
                <w:noProof/>
              </w:rPr>
              <w:t>Algorytm genetyczny</w:t>
            </w:r>
            <w:r w:rsidR="001C3E14">
              <w:rPr>
                <w:noProof/>
                <w:webHidden/>
              </w:rPr>
              <w:tab/>
            </w:r>
            <w:r w:rsidR="001C3E14">
              <w:rPr>
                <w:noProof/>
                <w:webHidden/>
              </w:rPr>
              <w:fldChar w:fldCharType="begin"/>
            </w:r>
            <w:r w:rsidR="001C3E14">
              <w:rPr>
                <w:noProof/>
                <w:webHidden/>
              </w:rPr>
              <w:instrText xml:space="preserve"> PAGEREF _Toc105961304 \h </w:instrText>
            </w:r>
            <w:r w:rsidR="001C3E14">
              <w:rPr>
                <w:noProof/>
                <w:webHidden/>
              </w:rPr>
            </w:r>
            <w:r w:rsidR="001C3E14">
              <w:rPr>
                <w:noProof/>
                <w:webHidden/>
              </w:rPr>
              <w:fldChar w:fldCharType="separate"/>
            </w:r>
            <w:r w:rsidR="001E1273">
              <w:rPr>
                <w:noProof/>
                <w:webHidden/>
              </w:rPr>
              <w:t>26</w:t>
            </w:r>
            <w:r w:rsidR="001C3E14">
              <w:rPr>
                <w:noProof/>
                <w:webHidden/>
              </w:rPr>
              <w:fldChar w:fldCharType="end"/>
            </w:r>
          </w:hyperlink>
        </w:p>
        <w:p w14:paraId="1856E800" w14:textId="631210C9" w:rsidR="001C3E14" w:rsidRDefault="003D3407">
          <w:pPr>
            <w:pStyle w:val="Spistreci1"/>
            <w:tabs>
              <w:tab w:val="left" w:pos="880"/>
              <w:tab w:val="right" w:leader="dot" w:pos="9062"/>
            </w:tabs>
            <w:rPr>
              <w:rFonts w:asciiTheme="minorHAnsi" w:eastAsiaTheme="minorEastAsia" w:hAnsiTheme="minorHAnsi"/>
              <w:noProof/>
              <w:sz w:val="22"/>
              <w:lang w:eastAsia="pl-PL"/>
            </w:rPr>
          </w:pPr>
          <w:hyperlink w:anchor="_Toc105961305" w:history="1">
            <w:r w:rsidR="001C3E14" w:rsidRPr="00D56FE8">
              <w:rPr>
                <w:rStyle w:val="Hipercze"/>
                <w:noProof/>
              </w:rPr>
              <w:t>3.</w:t>
            </w:r>
            <w:r w:rsidR="001C3E14">
              <w:rPr>
                <w:rFonts w:asciiTheme="minorHAnsi" w:eastAsiaTheme="minorEastAsia" w:hAnsiTheme="minorHAnsi"/>
                <w:noProof/>
                <w:sz w:val="22"/>
                <w:lang w:eastAsia="pl-PL"/>
              </w:rPr>
              <w:tab/>
            </w:r>
            <w:r w:rsidR="001C3E14" w:rsidRPr="00D56FE8">
              <w:rPr>
                <w:rStyle w:val="Hipercze"/>
                <w:noProof/>
              </w:rPr>
              <w:t>Założenia realizacji badania</w:t>
            </w:r>
            <w:r w:rsidR="001C3E14">
              <w:rPr>
                <w:noProof/>
                <w:webHidden/>
              </w:rPr>
              <w:tab/>
            </w:r>
            <w:r w:rsidR="001C3E14">
              <w:rPr>
                <w:noProof/>
                <w:webHidden/>
              </w:rPr>
              <w:fldChar w:fldCharType="begin"/>
            </w:r>
            <w:r w:rsidR="001C3E14">
              <w:rPr>
                <w:noProof/>
                <w:webHidden/>
              </w:rPr>
              <w:instrText xml:space="preserve"> PAGEREF _Toc105961305 \h </w:instrText>
            </w:r>
            <w:r w:rsidR="001C3E14">
              <w:rPr>
                <w:noProof/>
                <w:webHidden/>
              </w:rPr>
            </w:r>
            <w:r w:rsidR="001C3E14">
              <w:rPr>
                <w:noProof/>
                <w:webHidden/>
              </w:rPr>
              <w:fldChar w:fldCharType="separate"/>
            </w:r>
            <w:r w:rsidR="001E1273">
              <w:rPr>
                <w:noProof/>
                <w:webHidden/>
              </w:rPr>
              <w:t>28</w:t>
            </w:r>
            <w:r w:rsidR="001C3E14">
              <w:rPr>
                <w:noProof/>
                <w:webHidden/>
              </w:rPr>
              <w:fldChar w:fldCharType="end"/>
            </w:r>
          </w:hyperlink>
        </w:p>
        <w:p w14:paraId="590EF4A8" w14:textId="69E04E5C"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6" w:history="1">
            <w:r w:rsidR="001C3E14" w:rsidRPr="00D56FE8">
              <w:rPr>
                <w:rStyle w:val="Hipercze"/>
                <w:noProof/>
              </w:rPr>
              <w:t>3.1.</w:t>
            </w:r>
            <w:r w:rsidR="001C3E14">
              <w:rPr>
                <w:rFonts w:asciiTheme="minorHAnsi" w:eastAsiaTheme="minorEastAsia" w:hAnsiTheme="minorHAnsi"/>
                <w:noProof/>
                <w:sz w:val="22"/>
                <w:lang w:eastAsia="pl-PL"/>
              </w:rPr>
              <w:tab/>
            </w:r>
            <w:r w:rsidR="001C3E14" w:rsidRPr="00D56FE8">
              <w:rPr>
                <w:rStyle w:val="Hipercze"/>
                <w:noProof/>
              </w:rPr>
              <w:t>Cel badania i zastosowana procedura badania</w:t>
            </w:r>
            <w:r w:rsidR="001C3E14">
              <w:rPr>
                <w:noProof/>
                <w:webHidden/>
              </w:rPr>
              <w:tab/>
            </w:r>
            <w:r w:rsidR="001C3E14">
              <w:rPr>
                <w:noProof/>
                <w:webHidden/>
              </w:rPr>
              <w:fldChar w:fldCharType="begin"/>
            </w:r>
            <w:r w:rsidR="001C3E14">
              <w:rPr>
                <w:noProof/>
                <w:webHidden/>
              </w:rPr>
              <w:instrText xml:space="preserve"> PAGEREF _Toc105961306 \h </w:instrText>
            </w:r>
            <w:r w:rsidR="001C3E14">
              <w:rPr>
                <w:noProof/>
                <w:webHidden/>
              </w:rPr>
            </w:r>
            <w:r w:rsidR="001C3E14">
              <w:rPr>
                <w:noProof/>
                <w:webHidden/>
              </w:rPr>
              <w:fldChar w:fldCharType="separate"/>
            </w:r>
            <w:r w:rsidR="001E1273">
              <w:rPr>
                <w:noProof/>
                <w:webHidden/>
              </w:rPr>
              <w:t>28</w:t>
            </w:r>
            <w:r w:rsidR="001C3E14">
              <w:rPr>
                <w:noProof/>
                <w:webHidden/>
              </w:rPr>
              <w:fldChar w:fldCharType="end"/>
            </w:r>
          </w:hyperlink>
        </w:p>
        <w:p w14:paraId="2DCCB4C3" w14:textId="5666DCF7"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7" w:history="1">
            <w:r w:rsidR="001C3E14" w:rsidRPr="00D56FE8">
              <w:rPr>
                <w:rStyle w:val="Hipercze"/>
                <w:noProof/>
              </w:rPr>
              <w:t>3.2.</w:t>
            </w:r>
            <w:r w:rsidR="001C3E14">
              <w:rPr>
                <w:rFonts w:asciiTheme="minorHAnsi" w:eastAsiaTheme="minorEastAsia" w:hAnsiTheme="minorHAnsi"/>
                <w:noProof/>
                <w:sz w:val="22"/>
                <w:lang w:eastAsia="pl-PL"/>
              </w:rPr>
              <w:tab/>
            </w:r>
            <w:r w:rsidR="001C3E14" w:rsidRPr="00D56FE8">
              <w:rPr>
                <w:rStyle w:val="Hipercze"/>
                <w:noProof/>
              </w:rPr>
              <w:t>Przyjęte założenia dla eksperymentu</w:t>
            </w:r>
            <w:r w:rsidR="001C3E14">
              <w:rPr>
                <w:noProof/>
                <w:webHidden/>
              </w:rPr>
              <w:tab/>
            </w:r>
            <w:r w:rsidR="001C3E14">
              <w:rPr>
                <w:noProof/>
                <w:webHidden/>
              </w:rPr>
              <w:fldChar w:fldCharType="begin"/>
            </w:r>
            <w:r w:rsidR="001C3E14">
              <w:rPr>
                <w:noProof/>
                <w:webHidden/>
              </w:rPr>
              <w:instrText xml:space="preserve"> PAGEREF _Toc105961307 \h </w:instrText>
            </w:r>
            <w:r w:rsidR="001C3E14">
              <w:rPr>
                <w:noProof/>
                <w:webHidden/>
              </w:rPr>
            </w:r>
            <w:r w:rsidR="001C3E14">
              <w:rPr>
                <w:noProof/>
                <w:webHidden/>
              </w:rPr>
              <w:fldChar w:fldCharType="separate"/>
            </w:r>
            <w:r w:rsidR="001E1273">
              <w:rPr>
                <w:noProof/>
                <w:webHidden/>
              </w:rPr>
              <w:t>29</w:t>
            </w:r>
            <w:r w:rsidR="001C3E14">
              <w:rPr>
                <w:noProof/>
                <w:webHidden/>
              </w:rPr>
              <w:fldChar w:fldCharType="end"/>
            </w:r>
          </w:hyperlink>
        </w:p>
        <w:p w14:paraId="213F6D9D" w14:textId="502E0156"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08" w:history="1">
            <w:r w:rsidR="001C3E14" w:rsidRPr="00D56FE8">
              <w:rPr>
                <w:rStyle w:val="Hipercze"/>
                <w:noProof/>
              </w:rPr>
              <w:t>3.3.</w:t>
            </w:r>
            <w:r w:rsidR="001C3E14">
              <w:rPr>
                <w:rFonts w:asciiTheme="minorHAnsi" w:eastAsiaTheme="minorEastAsia" w:hAnsiTheme="minorHAnsi"/>
                <w:noProof/>
                <w:sz w:val="22"/>
                <w:lang w:eastAsia="pl-PL"/>
              </w:rPr>
              <w:tab/>
            </w:r>
            <w:r w:rsidR="001C3E14" w:rsidRPr="00D56FE8">
              <w:rPr>
                <w:rStyle w:val="Hipercze"/>
                <w:noProof/>
              </w:rPr>
              <w:t>Opis sposobu realizacji eksperymentu</w:t>
            </w:r>
            <w:r w:rsidR="001C3E14">
              <w:rPr>
                <w:noProof/>
                <w:webHidden/>
              </w:rPr>
              <w:tab/>
            </w:r>
            <w:r w:rsidR="001C3E14">
              <w:rPr>
                <w:noProof/>
                <w:webHidden/>
              </w:rPr>
              <w:fldChar w:fldCharType="begin"/>
            </w:r>
            <w:r w:rsidR="001C3E14">
              <w:rPr>
                <w:noProof/>
                <w:webHidden/>
              </w:rPr>
              <w:instrText xml:space="preserve"> PAGEREF _Toc105961308 \h </w:instrText>
            </w:r>
            <w:r w:rsidR="001C3E14">
              <w:rPr>
                <w:noProof/>
                <w:webHidden/>
              </w:rPr>
            </w:r>
            <w:r w:rsidR="001C3E14">
              <w:rPr>
                <w:noProof/>
                <w:webHidden/>
              </w:rPr>
              <w:fldChar w:fldCharType="separate"/>
            </w:r>
            <w:r w:rsidR="001E1273">
              <w:rPr>
                <w:noProof/>
                <w:webHidden/>
              </w:rPr>
              <w:t>30</w:t>
            </w:r>
            <w:r w:rsidR="001C3E14">
              <w:rPr>
                <w:noProof/>
                <w:webHidden/>
              </w:rPr>
              <w:fldChar w:fldCharType="end"/>
            </w:r>
          </w:hyperlink>
        </w:p>
        <w:p w14:paraId="195CF289" w14:textId="71A66E87" w:rsidR="001C3E14" w:rsidRDefault="003D3407">
          <w:pPr>
            <w:pStyle w:val="Spistreci1"/>
            <w:tabs>
              <w:tab w:val="left" w:pos="880"/>
              <w:tab w:val="right" w:leader="dot" w:pos="9062"/>
            </w:tabs>
            <w:rPr>
              <w:rFonts w:asciiTheme="minorHAnsi" w:eastAsiaTheme="minorEastAsia" w:hAnsiTheme="minorHAnsi"/>
              <w:noProof/>
              <w:sz w:val="22"/>
              <w:lang w:eastAsia="pl-PL"/>
            </w:rPr>
          </w:pPr>
          <w:hyperlink w:anchor="_Toc105961309" w:history="1">
            <w:r w:rsidR="001C3E14" w:rsidRPr="00D56FE8">
              <w:rPr>
                <w:rStyle w:val="Hipercze"/>
                <w:noProof/>
              </w:rPr>
              <w:t>4.</w:t>
            </w:r>
            <w:r w:rsidR="001C3E14">
              <w:rPr>
                <w:rFonts w:asciiTheme="minorHAnsi" w:eastAsiaTheme="minorEastAsia" w:hAnsiTheme="minorHAnsi"/>
                <w:noProof/>
                <w:sz w:val="22"/>
                <w:lang w:eastAsia="pl-PL"/>
              </w:rPr>
              <w:tab/>
            </w:r>
            <w:r w:rsidR="001C3E14" w:rsidRPr="00D56FE8">
              <w:rPr>
                <w:rStyle w:val="Hipercze"/>
                <w:noProof/>
              </w:rPr>
              <w:t>Wyniki i wnioski z przeprowadzonego eksperymentu</w:t>
            </w:r>
            <w:r w:rsidR="001C3E14">
              <w:rPr>
                <w:noProof/>
                <w:webHidden/>
              </w:rPr>
              <w:tab/>
            </w:r>
            <w:r w:rsidR="001C3E14">
              <w:rPr>
                <w:noProof/>
                <w:webHidden/>
              </w:rPr>
              <w:fldChar w:fldCharType="begin"/>
            </w:r>
            <w:r w:rsidR="001C3E14">
              <w:rPr>
                <w:noProof/>
                <w:webHidden/>
              </w:rPr>
              <w:instrText xml:space="preserve"> PAGEREF _Toc105961309 \h </w:instrText>
            </w:r>
            <w:r w:rsidR="001C3E14">
              <w:rPr>
                <w:noProof/>
                <w:webHidden/>
              </w:rPr>
            </w:r>
            <w:r w:rsidR="001C3E14">
              <w:rPr>
                <w:noProof/>
                <w:webHidden/>
              </w:rPr>
              <w:fldChar w:fldCharType="separate"/>
            </w:r>
            <w:r w:rsidR="001E1273">
              <w:rPr>
                <w:noProof/>
                <w:webHidden/>
              </w:rPr>
              <w:t>32</w:t>
            </w:r>
            <w:r w:rsidR="001C3E14">
              <w:rPr>
                <w:noProof/>
                <w:webHidden/>
              </w:rPr>
              <w:fldChar w:fldCharType="end"/>
            </w:r>
          </w:hyperlink>
        </w:p>
        <w:p w14:paraId="1DD124B9" w14:textId="105FFFFC"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10" w:history="1">
            <w:r w:rsidR="001C3E14" w:rsidRPr="00D56FE8">
              <w:rPr>
                <w:rStyle w:val="Hipercze"/>
                <w:noProof/>
              </w:rPr>
              <w:t>4.1.</w:t>
            </w:r>
            <w:r w:rsidR="001C3E14">
              <w:rPr>
                <w:rFonts w:asciiTheme="minorHAnsi" w:eastAsiaTheme="minorEastAsia" w:hAnsiTheme="minorHAnsi"/>
                <w:noProof/>
                <w:sz w:val="22"/>
                <w:lang w:eastAsia="pl-PL"/>
              </w:rPr>
              <w:tab/>
            </w:r>
            <w:r w:rsidR="001C3E14" w:rsidRPr="00D56FE8">
              <w:rPr>
                <w:rStyle w:val="Hipercze"/>
                <w:noProof/>
              </w:rPr>
              <w:t>Wyniki z przeprowadzonego eksperymentu</w:t>
            </w:r>
            <w:r w:rsidR="001C3E14">
              <w:rPr>
                <w:noProof/>
                <w:webHidden/>
              </w:rPr>
              <w:tab/>
            </w:r>
            <w:r w:rsidR="001C3E14">
              <w:rPr>
                <w:noProof/>
                <w:webHidden/>
              </w:rPr>
              <w:fldChar w:fldCharType="begin"/>
            </w:r>
            <w:r w:rsidR="001C3E14">
              <w:rPr>
                <w:noProof/>
                <w:webHidden/>
              </w:rPr>
              <w:instrText xml:space="preserve"> PAGEREF _Toc105961310 \h </w:instrText>
            </w:r>
            <w:r w:rsidR="001C3E14">
              <w:rPr>
                <w:noProof/>
                <w:webHidden/>
              </w:rPr>
            </w:r>
            <w:r w:rsidR="001C3E14">
              <w:rPr>
                <w:noProof/>
                <w:webHidden/>
              </w:rPr>
              <w:fldChar w:fldCharType="separate"/>
            </w:r>
            <w:r w:rsidR="001E1273">
              <w:rPr>
                <w:noProof/>
                <w:webHidden/>
              </w:rPr>
              <w:t>32</w:t>
            </w:r>
            <w:r w:rsidR="001C3E14">
              <w:rPr>
                <w:noProof/>
                <w:webHidden/>
              </w:rPr>
              <w:fldChar w:fldCharType="end"/>
            </w:r>
          </w:hyperlink>
        </w:p>
        <w:p w14:paraId="7B7A9476" w14:textId="794FA013"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11" w:history="1">
            <w:r w:rsidR="001C3E14" w:rsidRPr="00D56FE8">
              <w:rPr>
                <w:rStyle w:val="Hipercze"/>
                <w:noProof/>
              </w:rPr>
              <w:t>4.2.</w:t>
            </w:r>
            <w:r w:rsidR="001C3E14">
              <w:rPr>
                <w:rFonts w:asciiTheme="minorHAnsi" w:eastAsiaTheme="minorEastAsia" w:hAnsiTheme="minorHAnsi"/>
                <w:noProof/>
                <w:sz w:val="22"/>
                <w:lang w:eastAsia="pl-PL"/>
              </w:rPr>
              <w:tab/>
            </w:r>
            <w:r w:rsidR="001C3E14" w:rsidRPr="00D56FE8">
              <w:rPr>
                <w:rStyle w:val="Hipercze"/>
                <w:noProof/>
              </w:rPr>
              <w:t>Wizualizacja otrzymanych harmonogramów rozwiązań w badaniach</w:t>
            </w:r>
            <w:r w:rsidR="001C3E14">
              <w:rPr>
                <w:noProof/>
                <w:webHidden/>
              </w:rPr>
              <w:tab/>
            </w:r>
            <w:r w:rsidR="001C3E14">
              <w:rPr>
                <w:noProof/>
                <w:webHidden/>
              </w:rPr>
              <w:fldChar w:fldCharType="begin"/>
            </w:r>
            <w:r w:rsidR="001C3E14">
              <w:rPr>
                <w:noProof/>
                <w:webHidden/>
              </w:rPr>
              <w:instrText xml:space="preserve"> PAGEREF _Toc105961311 \h </w:instrText>
            </w:r>
            <w:r w:rsidR="001C3E14">
              <w:rPr>
                <w:noProof/>
                <w:webHidden/>
              </w:rPr>
            </w:r>
            <w:r w:rsidR="001C3E14">
              <w:rPr>
                <w:noProof/>
                <w:webHidden/>
              </w:rPr>
              <w:fldChar w:fldCharType="separate"/>
            </w:r>
            <w:r w:rsidR="001E1273">
              <w:rPr>
                <w:noProof/>
                <w:webHidden/>
              </w:rPr>
              <w:t>51</w:t>
            </w:r>
            <w:r w:rsidR="001C3E14">
              <w:rPr>
                <w:noProof/>
                <w:webHidden/>
              </w:rPr>
              <w:fldChar w:fldCharType="end"/>
            </w:r>
          </w:hyperlink>
        </w:p>
        <w:p w14:paraId="289E691B" w14:textId="34599F36" w:rsidR="001C3E14" w:rsidRDefault="003D3407">
          <w:pPr>
            <w:pStyle w:val="Spistreci2"/>
            <w:tabs>
              <w:tab w:val="left" w:pos="1100"/>
              <w:tab w:val="right" w:leader="dot" w:pos="9062"/>
            </w:tabs>
            <w:rPr>
              <w:rFonts w:asciiTheme="minorHAnsi" w:eastAsiaTheme="minorEastAsia" w:hAnsiTheme="minorHAnsi"/>
              <w:noProof/>
              <w:sz w:val="22"/>
              <w:lang w:eastAsia="pl-PL"/>
            </w:rPr>
          </w:pPr>
          <w:hyperlink w:anchor="_Toc105961312" w:history="1">
            <w:r w:rsidR="001C3E14" w:rsidRPr="00D56FE8">
              <w:rPr>
                <w:rStyle w:val="Hipercze"/>
                <w:noProof/>
              </w:rPr>
              <w:t>4.3.</w:t>
            </w:r>
            <w:r w:rsidR="001C3E14">
              <w:rPr>
                <w:rFonts w:asciiTheme="minorHAnsi" w:eastAsiaTheme="minorEastAsia" w:hAnsiTheme="minorHAnsi"/>
                <w:noProof/>
                <w:sz w:val="22"/>
                <w:lang w:eastAsia="pl-PL"/>
              </w:rPr>
              <w:tab/>
            </w:r>
            <w:r w:rsidR="001C3E14" w:rsidRPr="00D56FE8">
              <w:rPr>
                <w:rStyle w:val="Hipercze"/>
                <w:noProof/>
              </w:rPr>
              <w:t>Wnioski z przeprowadzonego eksperymentu</w:t>
            </w:r>
            <w:r w:rsidR="001C3E14">
              <w:rPr>
                <w:noProof/>
                <w:webHidden/>
              </w:rPr>
              <w:tab/>
            </w:r>
            <w:r w:rsidR="001C3E14">
              <w:rPr>
                <w:noProof/>
                <w:webHidden/>
              </w:rPr>
              <w:fldChar w:fldCharType="begin"/>
            </w:r>
            <w:r w:rsidR="001C3E14">
              <w:rPr>
                <w:noProof/>
                <w:webHidden/>
              </w:rPr>
              <w:instrText xml:space="preserve"> PAGEREF _Toc105961312 \h </w:instrText>
            </w:r>
            <w:r w:rsidR="001C3E14">
              <w:rPr>
                <w:noProof/>
                <w:webHidden/>
              </w:rPr>
            </w:r>
            <w:r w:rsidR="001C3E14">
              <w:rPr>
                <w:noProof/>
                <w:webHidden/>
              </w:rPr>
              <w:fldChar w:fldCharType="separate"/>
            </w:r>
            <w:r w:rsidR="001E1273">
              <w:rPr>
                <w:noProof/>
                <w:webHidden/>
              </w:rPr>
              <w:t>53</w:t>
            </w:r>
            <w:r w:rsidR="001C3E14">
              <w:rPr>
                <w:noProof/>
                <w:webHidden/>
              </w:rPr>
              <w:fldChar w:fldCharType="end"/>
            </w:r>
          </w:hyperlink>
        </w:p>
        <w:p w14:paraId="6032FC8F" w14:textId="7329BF35" w:rsidR="001C3E14" w:rsidRDefault="003D3407">
          <w:pPr>
            <w:pStyle w:val="Spistreci1"/>
            <w:tabs>
              <w:tab w:val="right" w:leader="dot" w:pos="9062"/>
            </w:tabs>
            <w:rPr>
              <w:rFonts w:asciiTheme="minorHAnsi" w:eastAsiaTheme="minorEastAsia" w:hAnsiTheme="minorHAnsi"/>
              <w:noProof/>
              <w:sz w:val="22"/>
              <w:lang w:eastAsia="pl-PL"/>
            </w:rPr>
          </w:pPr>
          <w:hyperlink w:anchor="_Toc105961313" w:history="1">
            <w:r w:rsidR="001C3E14" w:rsidRPr="00D56FE8">
              <w:rPr>
                <w:rStyle w:val="Hipercze"/>
                <w:noProof/>
              </w:rPr>
              <w:t>Zakończenie</w:t>
            </w:r>
            <w:r w:rsidR="001C3E14">
              <w:rPr>
                <w:noProof/>
                <w:webHidden/>
              </w:rPr>
              <w:tab/>
            </w:r>
            <w:r w:rsidR="001C3E14">
              <w:rPr>
                <w:noProof/>
                <w:webHidden/>
              </w:rPr>
              <w:fldChar w:fldCharType="begin"/>
            </w:r>
            <w:r w:rsidR="001C3E14">
              <w:rPr>
                <w:noProof/>
                <w:webHidden/>
              </w:rPr>
              <w:instrText xml:space="preserve"> PAGEREF _Toc105961313 \h </w:instrText>
            </w:r>
            <w:r w:rsidR="001C3E14">
              <w:rPr>
                <w:noProof/>
                <w:webHidden/>
              </w:rPr>
            </w:r>
            <w:r w:rsidR="001C3E14">
              <w:rPr>
                <w:noProof/>
                <w:webHidden/>
              </w:rPr>
              <w:fldChar w:fldCharType="separate"/>
            </w:r>
            <w:r w:rsidR="001E1273">
              <w:rPr>
                <w:noProof/>
                <w:webHidden/>
              </w:rPr>
              <w:t>55</w:t>
            </w:r>
            <w:r w:rsidR="001C3E14">
              <w:rPr>
                <w:noProof/>
                <w:webHidden/>
              </w:rPr>
              <w:fldChar w:fldCharType="end"/>
            </w:r>
          </w:hyperlink>
        </w:p>
        <w:p w14:paraId="1F0FEC4B" w14:textId="4B6F6814" w:rsidR="001C3E14" w:rsidRDefault="003D3407">
          <w:pPr>
            <w:pStyle w:val="Spistreci1"/>
            <w:tabs>
              <w:tab w:val="right" w:leader="dot" w:pos="9062"/>
            </w:tabs>
            <w:rPr>
              <w:rFonts w:asciiTheme="minorHAnsi" w:eastAsiaTheme="minorEastAsia" w:hAnsiTheme="minorHAnsi"/>
              <w:noProof/>
              <w:sz w:val="22"/>
              <w:lang w:eastAsia="pl-PL"/>
            </w:rPr>
          </w:pPr>
          <w:hyperlink w:anchor="_Toc105961314" w:history="1">
            <w:r w:rsidR="001C3E14" w:rsidRPr="00D56FE8">
              <w:rPr>
                <w:rStyle w:val="Hipercze"/>
                <w:noProof/>
                <w:lang w:val="en-US"/>
              </w:rPr>
              <w:t>Literatura</w:t>
            </w:r>
            <w:r w:rsidR="001C3E14">
              <w:rPr>
                <w:noProof/>
                <w:webHidden/>
              </w:rPr>
              <w:tab/>
            </w:r>
            <w:r w:rsidR="001C3E14">
              <w:rPr>
                <w:noProof/>
                <w:webHidden/>
              </w:rPr>
              <w:fldChar w:fldCharType="begin"/>
            </w:r>
            <w:r w:rsidR="001C3E14">
              <w:rPr>
                <w:noProof/>
                <w:webHidden/>
              </w:rPr>
              <w:instrText xml:space="preserve"> PAGEREF _Toc105961314 \h </w:instrText>
            </w:r>
            <w:r w:rsidR="001C3E14">
              <w:rPr>
                <w:noProof/>
                <w:webHidden/>
              </w:rPr>
            </w:r>
            <w:r w:rsidR="001C3E14">
              <w:rPr>
                <w:noProof/>
                <w:webHidden/>
              </w:rPr>
              <w:fldChar w:fldCharType="separate"/>
            </w:r>
            <w:r w:rsidR="001E1273">
              <w:rPr>
                <w:noProof/>
                <w:webHidden/>
              </w:rPr>
              <w:t>56</w:t>
            </w:r>
            <w:r w:rsidR="001C3E14">
              <w:rPr>
                <w:noProof/>
                <w:webHidden/>
              </w:rPr>
              <w:fldChar w:fldCharType="end"/>
            </w:r>
          </w:hyperlink>
        </w:p>
        <w:p w14:paraId="40E8B3C4" w14:textId="5E34E45D" w:rsidR="001C3E14" w:rsidRDefault="003D3407">
          <w:pPr>
            <w:pStyle w:val="Spistreci1"/>
            <w:tabs>
              <w:tab w:val="right" w:leader="dot" w:pos="9062"/>
            </w:tabs>
            <w:rPr>
              <w:rFonts w:asciiTheme="minorHAnsi" w:eastAsiaTheme="minorEastAsia" w:hAnsiTheme="minorHAnsi"/>
              <w:noProof/>
              <w:sz w:val="22"/>
              <w:lang w:eastAsia="pl-PL"/>
            </w:rPr>
          </w:pPr>
          <w:hyperlink w:anchor="_Toc105961315" w:history="1">
            <w:r w:rsidR="001C3E14" w:rsidRPr="00D56FE8">
              <w:rPr>
                <w:rStyle w:val="Hipercze"/>
                <w:noProof/>
              </w:rPr>
              <w:t>Spis tabel</w:t>
            </w:r>
            <w:r w:rsidR="001C3E14">
              <w:rPr>
                <w:noProof/>
                <w:webHidden/>
              </w:rPr>
              <w:tab/>
            </w:r>
            <w:r w:rsidR="001C3E14">
              <w:rPr>
                <w:noProof/>
                <w:webHidden/>
              </w:rPr>
              <w:fldChar w:fldCharType="begin"/>
            </w:r>
            <w:r w:rsidR="001C3E14">
              <w:rPr>
                <w:noProof/>
                <w:webHidden/>
              </w:rPr>
              <w:instrText xml:space="preserve"> PAGEREF _Toc105961315 \h </w:instrText>
            </w:r>
            <w:r w:rsidR="001C3E14">
              <w:rPr>
                <w:noProof/>
                <w:webHidden/>
              </w:rPr>
            </w:r>
            <w:r w:rsidR="001C3E14">
              <w:rPr>
                <w:noProof/>
                <w:webHidden/>
              </w:rPr>
              <w:fldChar w:fldCharType="separate"/>
            </w:r>
            <w:r w:rsidR="001E1273">
              <w:rPr>
                <w:noProof/>
                <w:webHidden/>
              </w:rPr>
              <w:t>59</w:t>
            </w:r>
            <w:r w:rsidR="001C3E14">
              <w:rPr>
                <w:noProof/>
                <w:webHidden/>
              </w:rPr>
              <w:fldChar w:fldCharType="end"/>
            </w:r>
          </w:hyperlink>
        </w:p>
        <w:p w14:paraId="3A453AB9" w14:textId="11200BCE" w:rsidR="001C3E14" w:rsidRDefault="003D3407">
          <w:pPr>
            <w:pStyle w:val="Spistreci1"/>
            <w:tabs>
              <w:tab w:val="right" w:leader="dot" w:pos="9062"/>
            </w:tabs>
            <w:rPr>
              <w:rFonts w:asciiTheme="minorHAnsi" w:eastAsiaTheme="minorEastAsia" w:hAnsiTheme="minorHAnsi"/>
              <w:noProof/>
              <w:sz w:val="22"/>
              <w:lang w:eastAsia="pl-PL"/>
            </w:rPr>
          </w:pPr>
          <w:hyperlink w:anchor="_Toc105961316" w:history="1">
            <w:r w:rsidR="001C3E14" w:rsidRPr="00D56FE8">
              <w:rPr>
                <w:rStyle w:val="Hipercze"/>
                <w:noProof/>
              </w:rPr>
              <w:t>Spis rysunków</w:t>
            </w:r>
            <w:r w:rsidR="001C3E14">
              <w:rPr>
                <w:noProof/>
                <w:webHidden/>
              </w:rPr>
              <w:tab/>
            </w:r>
            <w:r w:rsidR="001C3E14">
              <w:rPr>
                <w:noProof/>
                <w:webHidden/>
              </w:rPr>
              <w:fldChar w:fldCharType="begin"/>
            </w:r>
            <w:r w:rsidR="001C3E14">
              <w:rPr>
                <w:noProof/>
                <w:webHidden/>
              </w:rPr>
              <w:instrText xml:space="preserve"> PAGEREF _Toc105961316 \h </w:instrText>
            </w:r>
            <w:r w:rsidR="001C3E14">
              <w:rPr>
                <w:noProof/>
                <w:webHidden/>
              </w:rPr>
            </w:r>
            <w:r w:rsidR="001C3E14">
              <w:rPr>
                <w:noProof/>
                <w:webHidden/>
              </w:rPr>
              <w:fldChar w:fldCharType="separate"/>
            </w:r>
            <w:r w:rsidR="001E1273">
              <w:rPr>
                <w:noProof/>
                <w:webHidden/>
              </w:rPr>
              <w:t>61</w:t>
            </w:r>
            <w:r w:rsidR="001C3E14">
              <w:rPr>
                <w:noProof/>
                <w:webHidden/>
              </w:rPr>
              <w:fldChar w:fldCharType="end"/>
            </w:r>
          </w:hyperlink>
        </w:p>
        <w:p w14:paraId="0CEAA0DA" w14:textId="4081A001" w:rsidR="001C3E14" w:rsidRDefault="003D3407">
          <w:pPr>
            <w:pStyle w:val="Spistreci1"/>
            <w:tabs>
              <w:tab w:val="right" w:leader="dot" w:pos="9062"/>
            </w:tabs>
            <w:rPr>
              <w:rFonts w:asciiTheme="minorHAnsi" w:eastAsiaTheme="minorEastAsia" w:hAnsiTheme="minorHAnsi"/>
              <w:noProof/>
              <w:sz w:val="22"/>
              <w:lang w:eastAsia="pl-PL"/>
            </w:rPr>
          </w:pPr>
          <w:hyperlink w:anchor="_Toc105961317" w:history="1">
            <w:r w:rsidR="001C3E14" w:rsidRPr="00D56FE8">
              <w:rPr>
                <w:rStyle w:val="Hipercze"/>
                <w:noProof/>
              </w:rPr>
              <w:t>Spis równań</w:t>
            </w:r>
            <w:r w:rsidR="001C3E14">
              <w:rPr>
                <w:noProof/>
                <w:webHidden/>
              </w:rPr>
              <w:tab/>
            </w:r>
            <w:r w:rsidR="001C3E14">
              <w:rPr>
                <w:noProof/>
                <w:webHidden/>
              </w:rPr>
              <w:fldChar w:fldCharType="begin"/>
            </w:r>
            <w:r w:rsidR="001C3E14">
              <w:rPr>
                <w:noProof/>
                <w:webHidden/>
              </w:rPr>
              <w:instrText xml:space="preserve"> PAGEREF _Toc105961317 \h </w:instrText>
            </w:r>
            <w:r w:rsidR="001C3E14">
              <w:rPr>
                <w:noProof/>
                <w:webHidden/>
              </w:rPr>
            </w:r>
            <w:r w:rsidR="001C3E14">
              <w:rPr>
                <w:noProof/>
                <w:webHidden/>
              </w:rPr>
              <w:fldChar w:fldCharType="separate"/>
            </w:r>
            <w:r w:rsidR="001E1273">
              <w:rPr>
                <w:noProof/>
                <w:webHidden/>
              </w:rPr>
              <w:t>62</w:t>
            </w:r>
            <w:r w:rsidR="001C3E14">
              <w:rPr>
                <w:noProof/>
                <w:webHidden/>
              </w:rPr>
              <w:fldChar w:fldCharType="end"/>
            </w:r>
          </w:hyperlink>
        </w:p>
        <w:p w14:paraId="20299647" w14:textId="13053B79" w:rsidR="001C3E14" w:rsidRDefault="003D3407">
          <w:pPr>
            <w:pStyle w:val="Spistreci1"/>
            <w:tabs>
              <w:tab w:val="right" w:leader="dot" w:pos="9062"/>
            </w:tabs>
            <w:rPr>
              <w:rFonts w:asciiTheme="minorHAnsi" w:eastAsiaTheme="minorEastAsia" w:hAnsiTheme="minorHAnsi"/>
              <w:noProof/>
              <w:sz w:val="22"/>
              <w:lang w:eastAsia="pl-PL"/>
            </w:rPr>
          </w:pPr>
          <w:hyperlink w:anchor="_Toc105961318" w:history="1">
            <w:r w:rsidR="001C3E14" w:rsidRPr="00D56FE8">
              <w:rPr>
                <w:rStyle w:val="Hipercze"/>
                <w:noProof/>
              </w:rPr>
              <w:t>Oświadczenia</w:t>
            </w:r>
            <w:r w:rsidR="001C3E14">
              <w:rPr>
                <w:noProof/>
                <w:webHidden/>
              </w:rPr>
              <w:tab/>
            </w:r>
            <w:r w:rsidR="001C3E14">
              <w:rPr>
                <w:noProof/>
                <w:webHidden/>
              </w:rPr>
              <w:fldChar w:fldCharType="begin"/>
            </w:r>
            <w:r w:rsidR="001C3E14">
              <w:rPr>
                <w:noProof/>
                <w:webHidden/>
              </w:rPr>
              <w:instrText xml:space="preserve"> PAGEREF _Toc105961318 \h </w:instrText>
            </w:r>
            <w:r w:rsidR="001C3E14">
              <w:rPr>
                <w:noProof/>
                <w:webHidden/>
              </w:rPr>
            </w:r>
            <w:r w:rsidR="001C3E14">
              <w:rPr>
                <w:noProof/>
                <w:webHidden/>
              </w:rPr>
              <w:fldChar w:fldCharType="separate"/>
            </w:r>
            <w:r w:rsidR="001E1273">
              <w:rPr>
                <w:noProof/>
                <w:webHidden/>
              </w:rPr>
              <w:t>63</w:t>
            </w:r>
            <w:r w:rsidR="001C3E14">
              <w:rPr>
                <w:noProof/>
                <w:webHidden/>
              </w:rPr>
              <w:fldChar w:fldCharType="end"/>
            </w:r>
          </w:hyperlink>
        </w:p>
        <w:p w14:paraId="3D66D310" w14:textId="7676D56A" w:rsidR="00367453" w:rsidRPr="00DC2A0E" w:rsidRDefault="005828CB" w:rsidP="00DC2A0E">
          <w:pPr>
            <w:ind w:firstLine="0"/>
            <w:rPr>
              <w:bCs/>
            </w:rPr>
          </w:pPr>
          <w:r w:rsidRPr="00D4033D">
            <w:fldChar w:fldCharType="end"/>
          </w:r>
          <w:r w:rsidR="00367453" w:rsidRPr="00A10FB5">
            <w:br w:type="page"/>
          </w:r>
        </w:p>
      </w:sdtContent>
    </w:sdt>
    <w:p w14:paraId="3E652606" w14:textId="77777777" w:rsidR="00575ED3" w:rsidRDefault="005A650C" w:rsidP="004335CF">
      <w:pPr>
        <w:pStyle w:val="Nagwek1"/>
        <w:ind w:left="720"/>
      </w:pPr>
      <w:bookmarkStart w:id="1" w:name="_Toc105961288"/>
      <w:r w:rsidRPr="00A10FB5">
        <w:lastRenderedPageBreak/>
        <w:t>Wstęp</w:t>
      </w:r>
      <w:bookmarkEnd w:id="1"/>
    </w:p>
    <w:p w14:paraId="7DC27974" w14:textId="317223D2" w:rsidR="00876DF8" w:rsidRDefault="00994665" w:rsidP="00994665">
      <w:r>
        <w:t>P</w:t>
      </w:r>
      <w:r w:rsidRPr="00994665">
        <w:t xml:space="preserve">roblem planowania projektu z wieloma wymaganymi umiejętnościami i ograniczonymi zasobami </w:t>
      </w:r>
      <w:r w:rsidR="00D44763">
        <w:t xml:space="preserve">składa </w:t>
      </w:r>
      <w:r>
        <w:t>się listy zadań</w:t>
      </w:r>
      <w:r w:rsidR="00703BD5">
        <w:t>,</w:t>
      </w:r>
      <w:r>
        <w:t xml:space="preserve"> które muszą zostać wykonane w projekcie, wraz z listą zasobów</w:t>
      </w:r>
      <w:r w:rsidR="00703BD5">
        <w:t>,</w:t>
      </w:r>
      <w:r>
        <w:t xml:space="preserve"> które zadania te mogą wykonywać. Każdy z zasobów ma swoją cenę</w:t>
      </w:r>
      <w:r w:rsidR="00876DF8">
        <w:t>, a także posiada określone umiejętności. Każde zaś zadanie, wymaga określonej umiejętności na określonym minimalnym poziomie, oraz może mieć zadania</w:t>
      </w:r>
      <w:r w:rsidR="00703BD5">
        <w:t>,</w:t>
      </w:r>
      <w:r w:rsidR="00876DF8">
        <w:t xml:space="preserve"> które muszą zostać wykonane przed jego rozpoczęciem. Celem w tym problemie jest stworzenie takiego harmonogramu, który zajął by najmniej czasu, kosztował by najmniej, lub spełniał naraz oba te warunki jak najlepiej.</w:t>
      </w:r>
    </w:p>
    <w:p w14:paraId="0F92AE58" w14:textId="48D2154D" w:rsidR="009143A1" w:rsidRDefault="00876DF8" w:rsidP="00994665">
      <w:r>
        <w:t>Niestety jest to problem należący do grupy problemów NP-trudnych. Oznacza to, że przegląd zupełny rozwiązań i wybranie tego</w:t>
      </w:r>
      <w:r w:rsidR="00703BD5">
        <w:t>,</w:t>
      </w:r>
      <w:r>
        <w:t xml:space="preserve"> które najlepiej spełnia określone wymagania jest niemożliwy ze względu na ograniczenia czasowe. Dlatego celem tej pracy jest sprawdzenie możliwości zastosowania metaheurystyk </w:t>
      </w:r>
      <w:r w:rsidR="00703BD5" w:rsidRPr="00703BD5">
        <w:t>do rozwiązywania problemu planowania projektów z wieloma wymaganymi umiejętnościami i ograniczonymi zasobami</w:t>
      </w:r>
      <w:r>
        <w:t>, czyli generacji satysfakcjonujących harmonogramów w satysfakcjonującym czasie.</w:t>
      </w:r>
    </w:p>
    <w:p w14:paraId="701E8E7D" w14:textId="07EA5297" w:rsidR="00703BD5" w:rsidRPr="003D6D95" w:rsidRDefault="00703BD5" w:rsidP="003D6D95">
      <w:pPr>
        <w:rPr>
          <w:rFonts w:ascii="Segoe UI" w:hAnsi="Segoe UI" w:cs="Segoe UI"/>
          <w:sz w:val="18"/>
          <w:szCs w:val="18"/>
        </w:rPr>
      </w:pPr>
      <w:r>
        <w:rPr>
          <w:rStyle w:val="normaltextrun"/>
        </w:rPr>
        <w:t>Niniejsza praca składa się z czterech rozdziałów, wstępu, zakończenia, spisu literatury, tabel oraz rysunków.</w:t>
      </w:r>
      <w:r>
        <w:rPr>
          <w:rStyle w:val="eop"/>
        </w:rPr>
        <w:t> </w:t>
      </w:r>
      <w:r w:rsidR="009143A1">
        <w:t xml:space="preserve">W pierwszym rozdziale zostaje na początku przytoczona definicja projektów, następnie opisany zostaje problem obliczeniowy wraz z innymi przykładowymi, oraz zostają zdefiniowane ich elementy, takie jak model, definicja sąsiedztwa, czy funkcja oceny rozwiązania, jego cel i ograniczenia. W drugim rozdziale zostają zdefiniowane metody heurystyczne do rozwiązywania tego typu problemów, początkowo zostaje przytoczona ogólna ich definicja, a następnie przestawione są cztery konkretne metaheurystyki. W rozdziale trzecim </w:t>
      </w:r>
      <w:r>
        <w:t xml:space="preserve">omówiono </w:t>
      </w:r>
      <w:r w:rsidR="009143A1">
        <w:t>założenia realizacji badania, jego cel, zastosowana procedura badawcza, oraz przyjęte założenia i opis sposobu realizacji eksperymentu. Zaś w rozdziale czwartym</w:t>
      </w:r>
      <w:r>
        <w:t>,</w:t>
      </w:r>
      <w:r w:rsidR="009143A1">
        <w:t xml:space="preserve"> przestawione zostają wyniki i wnioski z przeprowadzonego eksperymentu, wraz z wizualizacja przykładowych otrzymanych harmonogramów</w:t>
      </w:r>
      <w:r w:rsidR="000D1F57">
        <w:t xml:space="preserve">. Na koniec w zakończeniu zostaje podsumowanie badania, wraz z dalszymi możliwościami jego </w:t>
      </w:r>
      <w:r>
        <w:t>kontynuacji</w:t>
      </w:r>
      <w:r w:rsidR="000D1F57">
        <w:t>.</w:t>
      </w:r>
    </w:p>
    <w:p w14:paraId="2BFA624F" w14:textId="752934E6" w:rsidR="00703BD5" w:rsidRDefault="00703BD5" w:rsidP="00703BD5">
      <w:pPr>
        <w:rPr>
          <w:szCs w:val="24"/>
        </w:rPr>
      </w:pPr>
      <w:r w:rsidRPr="009E65E5">
        <w:rPr>
          <w:szCs w:val="24"/>
        </w:rPr>
        <w:t>Praca powstała przy wykorzystaniu dostępnych trady</w:t>
      </w:r>
      <w:r>
        <w:rPr>
          <w:szCs w:val="24"/>
        </w:rPr>
        <w:t>cyjnych źródeł literatury w </w:t>
      </w:r>
      <w:r w:rsidRPr="009E65E5">
        <w:rPr>
          <w:szCs w:val="24"/>
        </w:rPr>
        <w:t>postaci opracowań zwartych, artykułów</w:t>
      </w:r>
      <w:r w:rsidR="007A33C2">
        <w:rPr>
          <w:szCs w:val="24"/>
        </w:rPr>
        <w:t xml:space="preserve"> naukowych</w:t>
      </w:r>
      <w:r w:rsidRPr="009E65E5">
        <w:rPr>
          <w:szCs w:val="24"/>
        </w:rPr>
        <w:t xml:space="preserve">, </w:t>
      </w:r>
      <w:r w:rsidR="007A33C2">
        <w:t>fragmentów książek, standardów technicznych</w:t>
      </w:r>
      <w:r>
        <w:rPr>
          <w:szCs w:val="24"/>
        </w:rPr>
        <w:t xml:space="preserve"> oraz </w:t>
      </w:r>
      <w:r w:rsidRPr="009E65E5">
        <w:rPr>
          <w:szCs w:val="24"/>
        </w:rPr>
        <w:t>źródeł internetowych</w:t>
      </w:r>
      <w:r>
        <w:rPr>
          <w:szCs w:val="24"/>
        </w:rPr>
        <w:t xml:space="preserve">. Realizując badanie empiryczne zastosowano </w:t>
      </w:r>
      <w:r w:rsidR="007A33C2">
        <w:rPr>
          <w:szCs w:val="24"/>
        </w:rPr>
        <w:t>metodę badawczą eksperymentu.</w:t>
      </w:r>
    </w:p>
    <w:p w14:paraId="54410C72" w14:textId="5F4D556F" w:rsidR="005A650C" w:rsidRPr="00A10FB5" w:rsidRDefault="005A650C" w:rsidP="009143A1">
      <w:r w:rsidRPr="00A10FB5">
        <w:br w:type="page"/>
      </w:r>
    </w:p>
    <w:p w14:paraId="30EBA507" w14:textId="4B0103F4" w:rsidR="002F6985" w:rsidRPr="00A10FB5" w:rsidRDefault="00503C9A" w:rsidP="009D37AC">
      <w:pPr>
        <w:pStyle w:val="Nagwek1"/>
        <w:numPr>
          <w:ilvl w:val="0"/>
          <w:numId w:val="5"/>
        </w:numPr>
      </w:pPr>
      <w:bookmarkStart w:id="2" w:name="_Toc105961289"/>
      <w:r w:rsidRPr="00A10FB5">
        <w:lastRenderedPageBreak/>
        <w:t>Problemy obliczeniowe</w:t>
      </w:r>
      <w:r w:rsidR="007112FD">
        <w:t xml:space="preserve"> w realizacji projektów</w:t>
      </w:r>
      <w:bookmarkEnd w:id="2"/>
    </w:p>
    <w:p w14:paraId="0A1A0AE5" w14:textId="64F61E7A" w:rsidR="004335CF" w:rsidRDefault="005A7159" w:rsidP="00EE2380">
      <w:pPr>
        <w:pStyle w:val="Nagwek2"/>
        <w:numPr>
          <w:ilvl w:val="1"/>
          <w:numId w:val="5"/>
        </w:numPr>
      </w:pPr>
      <w:bookmarkStart w:id="3" w:name="_Toc105961290"/>
      <w:r>
        <w:t>Zdefiniowanie projektu</w:t>
      </w:r>
      <w:bookmarkEnd w:id="3"/>
    </w:p>
    <w:p w14:paraId="240DEF68" w14:textId="7991BCA2" w:rsidR="00EA01D9" w:rsidRDefault="00EA01D9" w:rsidP="00EA01D9">
      <w:pPr>
        <w:ind w:firstLine="360"/>
        <w:rPr>
          <w:rFonts w:eastAsia="Calibri" w:cs="Times New Roman"/>
          <w:szCs w:val="24"/>
        </w:rPr>
      </w:pPr>
      <w:r>
        <w:rPr>
          <w:rFonts w:eastAsia="Calibri" w:cs="Times New Roman"/>
          <w:szCs w:val="24"/>
        </w:rPr>
        <w:t xml:space="preserve">Zarządzanie projektami jako </w:t>
      </w:r>
      <w:r w:rsidR="005A7159">
        <w:rPr>
          <w:rFonts w:eastAsia="Calibri" w:cs="Times New Roman"/>
          <w:szCs w:val="24"/>
        </w:rPr>
        <w:t xml:space="preserve">obszar </w:t>
      </w:r>
      <w:r>
        <w:rPr>
          <w:rFonts w:eastAsia="Calibri" w:cs="Times New Roman"/>
          <w:szCs w:val="24"/>
        </w:rPr>
        <w:t>nauki jest stosunkowo młode. Jednakże, różnego typu projekty istniały już w czasach starożytności. Wszak prawie każdy zbiór czynności wykonywanych w określonym celu, można nazwać projektem. Przykładem mogą być przedsięwzięcia budowlane takie jak budowa piramid w Egipcie</w:t>
      </w:r>
      <w:r w:rsidR="003927E9">
        <w:rPr>
          <w:rFonts w:eastAsia="Calibri" w:cs="Times New Roman"/>
          <w:szCs w:val="24"/>
        </w:rPr>
        <w:t xml:space="preserve"> </w:t>
      </w:r>
      <w:sdt>
        <w:sdtPr>
          <w:rPr>
            <w:rFonts w:eastAsia="Calibri" w:cs="Times New Roman"/>
            <w:szCs w:val="24"/>
          </w:rPr>
          <w:id w:val="-1735856815"/>
          <w:citation/>
        </w:sdtPr>
        <w:sdtEndPr/>
        <w:sdtContent>
          <w:r w:rsidR="003927E9">
            <w:rPr>
              <w:rFonts w:eastAsia="Calibri" w:cs="Times New Roman"/>
              <w:szCs w:val="24"/>
            </w:rPr>
            <w:fldChar w:fldCharType="begin"/>
          </w:r>
          <w:r w:rsidR="003927E9">
            <w:rPr>
              <w:rFonts w:eastAsia="Calibri" w:cs="Times New Roman"/>
              <w:szCs w:val="24"/>
            </w:rPr>
            <w:instrText xml:space="preserve"> CITATION Pie031 \l 1045 </w:instrText>
          </w:r>
          <w:r w:rsidR="003927E9">
            <w:rPr>
              <w:rFonts w:eastAsia="Calibri" w:cs="Times New Roman"/>
              <w:szCs w:val="24"/>
            </w:rPr>
            <w:fldChar w:fldCharType="separate"/>
          </w:r>
          <w:r w:rsidR="00B77C3A" w:rsidRPr="00B77C3A">
            <w:rPr>
              <w:rFonts w:eastAsia="Calibri" w:cs="Times New Roman"/>
              <w:noProof/>
              <w:szCs w:val="24"/>
            </w:rPr>
            <w:t>(Pietras i Szmit, 2003)</w:t>
          </w:r>
          <w:r w:rsidR="003927E9">
            <w:rPr>
              <w:rFonts w:eastAsia="Calibri" w:cs="Times New Roman"/>
              <w:szCs w:val="24"/>
            </w:rPr>
            <w:fldChar w:fldCharType="end"/>
          </w:r>
        </w:sdtContent>
      </w:sdt>
      <w:r>
        <w:rPr>
          <w:rFonts w:eastAsia="Calibri" w:cs="Times New Roman"/>
          <w:szCs w:val="24"/>
        </w:rPr>
        <w:t xml:space="preserve">. Dzisiaj pojęcie projektu sięga znacznie szerzej, ponieważ każde przedsiębiorstwo jest niejako jednym dużym projektem, jednak jego istota pozostała niezmienna. </w:t>
      </w:r>
    </w:p>
    <w:p w14:paraId="45A62134" w14:textId="36E1EF2A" w:rsidR="00EA01D9" w:rsidRDefault="00EA01D9" w:rsidP="00EA01D9">
      <w:pPr>
        <w:ind w:firstLine="360"/>
        <w:rPr>
          <w:rFonts w:eastAsia="Calibri" w:cs="Times New Roman"/>
          <w:szCs w:val="24"/>
        </w:rPr>
      </w:pPr>
      <w:r>
        <w:rPr>
          <w:rFonts w:eastAsia="Calibri" w:cs="Times New Roman"/>
          <w:szCs w:val="24"/>
        </w:rPr>
        <w:t>Pojęcie projektu i zarządzania nim w sferze biznesowej pojawiło się w skutek szeroko pojętych zmian w sposobie działania firm. Przedsiębiorstwa musiały dostosować się do szybko zmieniającego się globalnego rynku, liczniejszej konkurencji oraz szybkiego rozwoju technologii</w:t>
      </w:r>
      <w:r w:rsidR="00B813FA">
        <w:rPr>
          <w:rFonts w:eastAsia="Calibri" w:cs="Times New Roman"/>
          <w:szCs w:val="24"/>
        </w:rPr>
        <w:t xml:space="preserve"> </w:t>
      </w:r>
      <w:sdt>
        <w:sdtPr>
          <w:rPr>
            <w:rFonts w:eastAsia="Calibri" w:cs="Times New Roman"/>
            <w:szCs w:val="24"/>
          </w:rPr>
          <w:id w:val="745533795"/>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77C3A" w:rsidRPr="00B77C3A">
            <w:rPr>
              <w:rFonts w:eastAsia="Calibri" w:cs="Times New Roman"/>
              <w:noProof/>
              <w:szCs w:val="24"/>
            </w:rPr>
            <w:t>(Pietras i Szmit, 2003)</w:t>
          </w:r>
          <w:r w:rsidR="00B813FA">
            <w:rPr>
              <w:rFonts w:eastAsia="Calibri" w:cs="Times New Roman"/>
              <w:szCs w:val="24"/>
            </w:rPr>
            <w:fldChar w:fldCharType="end"/>
          </w:r>
        </w:sdtContent>
      </w:sdt>
      <w:r w:rsidR="003927E9">
        <w:rPr>
          <w:rFonts w:eastAsia="Calibri" w:cs="Times New Roman"/>
          <w:szCs w:val="24"/>
        </w:rPr>
        <w:t>.</w:t>
      </w:r>
      <w:r w:rsidR="005A7159">
        <w:rPr>
          <w:rFonts w:eastAsia="Calibri" w:cs="Times New Roman"/>
          <w:szCs w:val="24"/>
        </w:rPr>
        <w:t xml:space="preserve"> </w:t>
      </w:r>
      <w:r>
        <w:rPr>
          <w:rFonts w:eastAsia="Calibri" w:cs="Times New Roman"/>
          <w:szCs w:val="24"/>
        </w:rPr>
        <w:t xml:space="preserve">To wszystko wpłynęło na konieczność dokładnego określenia czym jest projekt. </w:t>
      </w:r>
      <w:r w:rsidR="00B813FA">
        <w:rPr>
          <w:rFonts w:eastAsia="Calibri" w:cs="Times New Roman"/>
          <w:szCs w:val="24"/>
        </w:rPr>
        <w:t>D</w:t>
      </w:r>
      <w:r>
        <w:rPr>
          <w:rFonts w:eastAsia="Calibri" w:cs="Times New Roman"/>
          <w:szCs w:val="24"/>
        </w:rPr>
        <w:t>efiniuje</w:t>
      </w:r>
      <w:r w:rsidR="00B813FA">
        <w:rPr>
          <w:rFonts w:eastAsia="Calibri" w:cs="Times New Roman"/>
          <w:szCs w:val="24"/>
        </w:rPr>
        <w:t xml:space="preserve"> się</w:t>
      </w:r>
      <w:r>
        <w:rPr>
          <w:rFonts w:eastAsia="Calibri" w:cs="Times New Roman"/>
          <w:szCs w:val="24"/>
        </w:rPr>
        <w:t xml:space="preserve"> go w następujący sposób</w:t>
      </w:r>
      <w:r w:rsidR="00B813FA">
        <w:rPr>
          <w:rFonts w:eastAsia="Calibri" w:cs="Times New Roman"/>
          <w:szCs w:val="24"/>
        </w:rPr>
        <w:t xml:space="preserve"> </w:t>
      </w:r>
      <w:sdt>
        <w:sdtPr>
          <w:rPr>
            <w:rFonts w:eastAsia="Calibri" w:cs="Times New Roman"/>
            <w:szCs w:val="24"/>
          </w:rPr>
          <w:id w:val="-2026929389"/>
          <w:citation/>
        </w:sdtPr>
        <w:sdtEndPr/>
        <w:sdtContent>
          <w:r w:rsidR="00B813FA">
            <w:rPr>
              <w:rFonts w:eastAsia="Calibri" w:cs="Times New Roman"/>
              <w:szCs w:val="24"/>
            </w:rPr>
            <w:fldChar w:fldCharType="begin"/>
          </w:r>
          <w:r w:rsidR="00B813FA">
            <w:rPr>
              <w:rFonts w:eastAsia="Calibri" w:cs="Times New Roman"/>
              <w:szCs w:val="24"/>
            </w:rPr>
            <w:instrText xml:space="preserve"> CITATION Tro12 \l 1045 </w:instrText>
          </w:r>
          <w:r w:rsidR="00B813FA">
            <w:rPr>
              <w:rFonts w:eastAsia="Calibri" w:cs="Times New Roman"/>
              <w:szCs w:val="24"/>
            </w:rPr>
            <w:fldChar w:fldCharType="separate"/>
          </w:r>
          <w:r w:rsidR="00B77C3A" w:rsidRPr="00B77C3A">
            <w:rPr>
              <w:rFonts w:eastAsia="Calibri" w:cs="Times New Roman"/>
              <w:noProof/>
              <w:szCs w:val="24"/>
            </w:rPr>
            <w:t>(Trocki, 2012)</w:t>
          </w:r>
          <w:r w:rsidR="00B813FA">
            <w:rPr>
              <w:rFonts w:eastAsia="Calibri" w:cs="Times New Roman"/>
              <w:szCs w:val="24"/>
            </w:rPr>
            <w:fldChar w:fldCharType="end"/>
          </w:r>
        </w:sdtContent>
      </w:sdt>
      <w:r>
        <w:rPr>
          <w:rFonts w:eastAsia="Calibri" w:cs="Times New Roman"/>
          <w:szCs w:val="24"/>
        </w:rPr>
        <w:t xml:space="preserve">: </w:t>
      </w:r>
    </w:p>
    <w:p w14:paraId="1154991E" w14:textId="77777777" w:rsidR="00EA01D9" w:rsidRPr="00FC55AD" w:rsidRDefault="00EA01D9" w:rsidP="00EA01D9">
      <w:pPr>
        <w:ind w:firstLine="360"/>
        <w:rPr>
          <w:rFonts w:eastAsia="Calibri" w:cs="Times New Roman"/>
          <w:i/>
          <w:iCs/>
          <w:szCs w:val="24"/>
        </w:rPr>
      </w:pPr>
      <w:r w:rsidRPr="00FC55AD">
        <w:rPr>
          <w:rFonts w:eastAsia="Calibri" w:cs="Times New Roman"/>
          <w:i/>
          <w:iCs/>
          <w:szCs w:val="24"/>
        </w:rPr>
        <w:t xml:space="preserve">[Projekty] są to </w:t>
      </w:r>
      <w:r>
        <w:rPr>
          <w:rFonts w:eastAsia="Calibri" w:cs="Times New Roman"/>
          <w:i/>
          <w:iCs/>
          <w:szCs w:val="24"/>
        </w:rPr>
        <w:t>niepowtarzalne przedsięwzięcia o wysokiej złożoności, określone co do okresu ich wykonania – z wyróżnionym początkiem i końcem – wymagające zaangażowania znacznych, lecz limitowanych środków (rzeczowych, ludzkich, finansowych, informacyjnych), realizowane przez zespół […]</w:t>
      </w:r>
      <w:r w:rsidRPr="00FC55AD">
        <w:rPr>
          <w:rFonts w:eastAsia="Calibri" w:cs="Times New Roman"/>
          <w:i/>
          <w:iCs/>
          <w:szCs w:val="24"/>
        </w:rPr>
        <w:t>.</w:t>
      </w:r>
    </w:p>
    <w:p w14:paraId="7582C37A" w14:textId="64E04D89" w:rsidR="00EA01D9" w:rsidRDefault="00EA01D9" w:rsidP="00EA01D9">
      <w:pPr>
        <w:rPr>
          <w:rFonts w:eastAsia="Calibri" w:cs="Times New Roman"/>
          <w:szCs w:val="24"/>
        </w:rPr>
      </w:pPr>
      <w:r>
        <w:rPr>
          <w:rFonts w:eastAsia="Calibri" w:cs="Times New Roman"/>
          <w:szCs w:val="24"/>
        </w:rPr>
        <w:t xml:space="preserve">Ta definicja skupia się na paru warunkach, które trzeba spełnić, aby dane przedsięwzięcie móc nazwać projektem. Dotyczą one: wymiaru czasowego (określony początek oraz koniec), rzeczowego (skończona ilość różnego rodzaju środków) oraz celowości (punkt, w którym projekt jest uznany za zakończony). </w:t>
      </w:r>
      <w:r w:rsidR="00B813FA">
        <w:rPr>
          <w:rFonts w:eastAsia="Calibri" w:cs="Times New Roman"/>
          <w:szCs w:val="24"/>
        </w:rPr>
        <w:t xml:space="preserve">Inną definicją zbieżną z tymi warunkami jest </w:t>
      </w:r>
      <w:sdt>
        <w:sdtPr>
          <w:rPr>
            <w:rFonts w:eastAsia="Calibri" w:cs="Times New Roman"/>
            <w:szCs w:val="24"/>
          </w:rPr>
          <w:id w:val="-1377391416"/>
          <w:citation/>
        </w:sdtPr>
        <w:sdtEndPr/>
        <w:sdtContent>
          <w:r w:rsidR="00B813FA">
            <w:rPr>
              <w:rFonts w:eastAsia="Calibri" w:cs="Times New Roman"/>
              <w:szCs w:val="24"/>
            </w:rPr>
            <w:fldChar w:fldCharType="begin"/>
          </w:r>
          <w:r w:rsidR="00B813FA">
            <w:rPr>
              <w:rFonts w:eastAsia="Calibri" w:cs="Times New Roman"/>
              <w:szCs w:val="24"/>
            </w:rPr>
            <w:instrText xml:space="preserve"> CITATION Pie031 \l 1045 </w:instrText>
          </w:r>
          <w:r w:rsidR="00B813FA">
            <w:rPr>
              <w:rFonts w:eastAsia="Calibri" w:cs="Times New Roman"/>
              <w:szCs w:val="24"/>
            </w:rPr>
            <w:fldChar w:fldCharType="separate"/>
          </w:r>
          <w:r w:rsidR="00B77C3A" w:rsidRPr="00B77C3A">
            <w:rPr>
              <w:rFonts w:eastAsia="Calibri" w:cs="Times New Roman"/>
              <w:noProof/>
              <w:szCs w:val="24"/>
            </w:rPr>
            <w:t>(Pietras i Szmit, 2003)</w:t>
          </w:r>
          <w:r w:rsidR="00B813FA">
            <w:rPr>
              <w:rFonts w:eastAsia="Calibri" w:cs="Times New Roman"/>
              <w:szCs w:val="24"/>
            </w:rPr>
            <w:fldChar w:fldCharType="end"/>
          </w:r>
        </w:sdtContent>
      </w:sdt>
      <w:r w:rsidR="00B813FA">
        <w:rPr>
          <w:rFonts w:eastAsia="Calibri" w:cs="Times New Roman"/>
          <w:szCs w:val="24"/>
        </w:rPr>
        <w:t>:</w:t>
      </w:r>
    </w:p>
    <w:p w14:paraId="34920646" w14:textId="77777777" w:rsidR="00EA01D9" w:rsidRPr="00441316" w:rsidRDefault="00EA01D9" w:rsidP="00EA01D9">
      <w:pPr>
        <w:rPr>
          <w:rFonts w:eastAsia="Calibri" w:cs="Times New Roman"/>
          <w:i/>
          <w:iCs/>
          <w:szCs w:val="24"/>
        </w:rPr>
      </w:pPr>
      <w:r w:rsidRPr="00441316">
        <w:rPr>
          <w:rFonts w:eastAsia="Calibri" w:cs="Times New Roman"/>
          <w:i/>
          <w:iCs/>
          <w:szCs w:val="24"/>
        </w:rPr>
        <w:t>Można go [projekt] zdefiniować jako zbiór działań podejmowanych dla zrealizowania określonego celu i uzyskania konkretnego, wymiernego rezultatu. Często rezultat projektu nazywany jest produktem projektu. […] produkt definiuje wymiar techniczny, czasowy i finansowy projektu.</w:t>
      </w:r>
    </w:p>
    <w:p w14:paraId="5F7F7461" w14:textId="77777777" w:rsidR="005A7159" w:rsidRDefault="00EA01D9" w:rsidP="005A7159">
      <w:pPr>
        <w:rPr>
          <w:rFonts w:eastAsia="Calibri" w:cs="Times New Roman"/>
          <w:szCs w:val="24"/>
        </w:rPr>
      </w:pPr>
      <w:bookmarkStart w:id="4" w:name="_Hlk103518597"/>
      <w:r>
        <w:rPr>
          <w:rFonts w:eastAsia="Calibri" w:cs="Times New Roman"/>
          <w:szCs w:val="24"/>
        </w:rPr>
        <w:t xml:space="preserve">Według tej definicji, to produkt projektu, który ma powstać w skutek zrealizowania postawionych </w:t>
      </w:r>
      <w:bookmarkEnd w:id="4"/>
      <w:r>
        <w:rPr>
          <w:rFonts w:eastAsia="Calibri" w:cs="Times New Roman"/>
          <w:szCs w:val="24"/>
        </w:rPr>
        <w:t xml:space="preserve">celów, pozwala określić przedstawione wyżej warunki realizacji przedsięwzięcia, takie jak jego początek i koniec czy przeznaczone na niego środki finansowe. </w:t>
      </w:r>
    </w:p>
    <w:p w14:paraId="762395AB" w14:textId="0E1761AD" w:rsidR="00EA01D9" w:rsidRPr="005A7159" w:rsidRDefault="003927E9" w:rsidP="005A7159">
      <w:pPr>
        <w:rPr>
          <w:rFonts w:eastAsia="Calibri" w:cs="Times New Roman"/>
          <w:szCs w:val="24"/>
        </w:rPr>
      </w:pPr>
      <w:r>
        <w:rPr>
          <w:rFonts w:cs="Times New Roman"/>
          <w:szCs w:val="24"/>
        </w:rPr>
        <w:lastRenderedPageBreak/>
        <w:t>Podkreślane jest</w:t>
      </w:r>
      <w:r w:rsidR="00EA01D9">
        <w:rPr>
          <w:rFonts w:cs="Times New Roman"/>
          <w:szCs w:val="24"/>
        </w:rPr>
        <w:t xml:space="preserve"> znaczenie realizacji zdefiniowanego celu w projektach</w:t>
      </w:r>
      <w:r>
        <w:rPr>
          <w:rFonts w:cs="Times New Roman"/>
          <w:szCs w:val="24"/>
        </w:rPr>
        <w:t xml:space="preserve"> </w:t>
      </w:r>
      <w:sdt>
        <w:sdtPr>
          <w:rPr>
            <w:rFonts w:cs="Times New Roman"/>
            <w:szCs w:val="24"/>
          </w:rPr>
          <w:id w:val="1043329599"/>
          <w:citation/>
        </w:sdtPr>
        <w:sdtEndPr/>
        <w:sdtContent>
          <w:r>
            <w:rPr>
              <w:rFonts w:cs="Times New Roman"/>
              <w:szCs w:val="24"/>
            </w:rPr>
            <w:fldChar w:fldCharType="begin"/>
          </w:r>
          <w:r>
            <w:rPr>
              <w:rFonts w:cs="Times New Roman"/>
              <w:szCs w:val="24"/>
            </w:rPr>
            <w:instrText xml:space="preserve"> CITATION Wyr12 \l 1045 </w:instrText>
          </w:r>
          <w:r>
            <w:rPr>
              <w:rFonts w:cs="Times New Roman"/>
              <w:szCs w:val="24"/>
            </w:rPr>
            <w:fldChar w:fldCharType="separate"/>
          </w:r>
          <w:r w:rsidR="00B77C3A" w:rsidRPr="00B77C3A">
            <w:rPr>
              <w:rFonts w:cs="Times New Roman"/>
              <w:noProof/>
              <w:szCs w:val="24"/>
            </w:rPr>
            <w:t>(Wyrozębski, Juchniewicz i Metelski, 2012)</w:t>
          </w:r>
          <w:r>
            <w:rPr>
              <w:rFonts w:cs="Times New Roman"/>
              <w:szCs w:val="24"/>
            </w:rPr>
            <w:fldChar w:fldCharType="end"/>
          </w:r>
        </w:sdtContent>
      </w:sdt>
      <w:r>
        <w:rPr>
          <w:rFonts w:cs="Times New Roman"/>
          <w:szCs w:val="24"/>
        </w:rPr>
        <w:t>, b</w:t>
      </w:r>
      <w:r w:rsidR="00EA01D9">
        <w:rPr>
          <w:rFonts w:cs="Times New Roman"/>
          <w:szCs w:val="24"/>
        </w:rPr>
        <w:t>owiem wypełnienie go świadczy o sukcesie bądź porażce podjętej inicjatywy. Realizację celu projektu można rozpatrywać w następujących parametrach: jakość produktu końcowego i poziom spełnienia przez niego wymagań</w:t>
      </w:r>
      <w:r>
        <w:rPr>
          <w:rFonts w:cs="Times New Roman"/>
          <w:szCs w:val="24"/>
        </w:rPr>
        <w:t xml:space="preserve">, </w:t>
      </w:r>
      <w:r w:rsidR="00EA01D9">
        <w:rPr>
          <w:rFonts w:cs="Times New Roman"/>
          <w:szCs w:val="24"/>
        </w:rPr>
        <w:t xml:space="preserve">czas realizacji oraz jej koszt. Aby parametry te zostały spełnione na satysfakcjonującym poziomie, konieczne jest skuteczne zarządzanie procesami składającymi się ich realizację. Można zaliczyć do nich widoczne na </w:t>
      </w:r>
      <w:r w:rsidR="005A7159">
        <w:rPr>
          <w:rFonts w:cs="Times New Roman"/>
          <w:szCs w:val="24"/>
        </w:rPr>
        <w:t xml:space="preserve">poniższym </w:t>
      </w:r>
      <w:r w:rsidR="00EA01D9">
        <w:rPr>
          <w:rFonts w:cs="Times New Roman"/>
          <w:szCs w:val="24"/>
        </w:rPr>
        <w:t xml:space="preserve">rysunku procesy: operacyjne (projektowanie i wykonawstwo projektu), zarządzania oraz obsługi. </w:t>
      </w:r>
    </w:p>
    <w:p w14:paraId="4E31C8AA" w14:textId="77777777" w:rsidR="00EA01D9" w:rsidRDefault="00EA01D9" w:rsidP="00EA01D9">
      <w:pPr>
        <w:keepNext/>
      </w:pPr>
      <w:r>
        <w:rPr>
          <w:noProof/>
          <w:lang w:eastAsia="pl-PL"/>
        </w:rPr>
        <w:drawing>
          <wp:inline distT="0" distB="0" distL="0" distR="0" wp14:anchorId="082EE5B3" wp14:editId="0A2EAF90">
            <wp:extent cx="5760720" cy="33013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301365"/>
                    </a:xfrm>
                    <a:prstGeom prst="rect">
                      <a:avLst/>
                    </a:prstGeom>
                  </pic:spPr>
                </pic:pic>
              </a:graphicData>
            </a:graphic>
          </wp:inline>
        </w:drawing>
      </w:r>
    </w:p>
    <w:p w14:paraId="66EC1239" w14:textId="503BC2B0" w:rsidR="00EA01D9" w:rsidRPr="00AE1B4B" w:rsidRDefault="00AE1B4B" w:rsidP="00AE1B4B">
      <w:pPr>
        <w:pStyle w:val="Legenda"/>
      </w:pPr>
      <w:bookmarkStart w:id="5" w:name="_Toc105961536"/>
      <w:r w:rsidRPr="00AE1B4B">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1</w:t>
      </w:r>
      <w:r w:rsidR="00583216">
        <w:rPr>
          <w:noProof/>
        </w:rPr>
        <w:fldChar w:fldCharType="end"/>
      </w:r>
      <w:r w:rsidRPr="00AE1B4B">
        <w:t xml:space="preserve">: </w:t>
      </w:r>
      <w:r w:rsidR="00EA01D9" w:rsidRPr="00AE1B4B">
        <w:t>Rodzaje działań związanych z realizacją projektów</w:t>
      </w:r>
      <w:bookmarkEnd w:id="5"/>
    </w:p>
    <w:p w14:paraId="09840733" w14:textId="657BEBD5" w:rsidR="00EA01D9" w:rsidRPr="008C57B6" w:rsidRDefault="00EA01D9" w:rsidP="00EA01D9">
      <w:pPr>
        <w:rPr>
          <w:rFonts w:cs="Times New Roman"/>
          <w:sz w:val="20"/>
          <w:szCs w:val="20"/>
        </w:rPr>
      </w:pPr>
      <w:r w:rsidRPr="008C57B6">
        <w:rPr>
          <w:rFonts w:cs="Times New Roman"/>
          <w:sz w:val="20"/>
          <w:szCs w:val="20"/>
        </w:rPr>
        <w:t>Źródło:</w:t>
      </w:r>
      <w:r w:rsidR="00B31410">
        <w:rPr>
          <w:rFonts w:cs="Times New Roman"/>
          <w:sz w:val="20"/>
          <w:szCs w:val="20"/>
        </w:rPr>
        <w:t xml:space="preserve"> </w:t>
      </w:r>
      <w:sdt>
        <w:sdtPr>
          <w:rPr>
            <w:rFonts w:cs="Times New Roman"/>
            <w:sz w:val="20"/>
            <w:szCs w:val="20"/>
          </w:rPr>
          <w:id w:val="-1253664777"/>
          <w:citation/>
        </w:sdtPr>
        <w:sdtEndPr/>
        <w:sdtContent>
          <w:r w:rsidR="00B31410">
            <w:rPr>
              <w:rFonts w:cs="Times New Roman"/>
              <w:sz w:val="20"/>
              <w:szCs w:val="20"/>
            </w:rPr>
            <w:fldChar w:fldCharType="begin"/>
          </w:r>
          <w:r w:rsidR="00F34B9F">
            <w:rPr>
              <w:rFonts w:cs="Times New Roman"/>
              <w:sz w:val="20"/>
              <w:szCs w:val="20"/>
            </w:rPr>
            <w:instrText xml:space="preserve">CITATION Gru09 \l 1045 </w:instrText>
          </w:r>
          <w:r w:rsidR="00B31410">
            <w:rPr>
              <w:rFonts w:cs="Times New Roman"/>
              <w:sz w:val="20"/>
              <w:szCs w:val="20"/>
            </w:rPr>
            <w:fldChar w:fldCharType="separate"/>
          </w:r>
          <w:r w:rsidR="00B77C3A" w:rsidRPr="00B77C3A">
            <w:rPr>
              <w:rFonts w:cs="Times New Roman"/>
              <w:noProof/>
              <w:sz w:val="20"/>
              <w:szCs w:val="20"/>
            </w:rPr>
            <w:t>(Grucza, Trocki, Bukłaha, Juchniewicz i Wyrozębski, 2009)</w:t>
          </w:r>
          <w:r w:rsidR="00B31410">
            <w:rPr>
              <w:rFonts w:cs="Times New Roman"/>
              <w:sz w:val="20"/>
              <w:szCs w:val="20"/>
            </w:rPr>
            <w:fldChar w:fldCharType="end"/>
          </w:r>
        </w:sdtContent>
      </w:sdt>
    </w:p>
    <w:p w14:paraId="20EF8C90" w14:textId="77777777" w:rsidR="005A7159" w:rsidRDefault="005A7159" w:rsidP="003927E9">
      <w:pPr>
        <w:rPr>
          <w:rFonts w:cs="Times New Roman"/>
          <w:szCs w:val="24"/>
        </w:rPr>
      </w:pPr>
    </w:p>
    <w:p w14:paraId="2914F7FC" w14:textId="301766C9" w:rsidR="00EA01D9" w:rsidRDefault="003927E9" w:rsidP="003927E9">
      <w:pPr>
        <w:rPr>
          <w:rFonts w:cs="Times New Roman"/>
          <w:szCs w:val="24"/>
        </w:rPr>
      </w:pPr>
      <w:r>
        <w:rPr>
          <w:rFonts w:cs="Times New Roman"/>
          <w:szCs w:val="24"/>
        </w:rPr>
        <w:t>Procesy te</w:t>
      </w:r>
      <w:r w:rsidR="00EA01D9">
        <w:rPr>
          <w:rFonts w:cs="Times New Roman"/>
          <w:szCs w:val="24"/>
        </w:rPr>
        <w:t xml:space="preserve"> mają miejsce na każdym etapie cyklu życia projektu. Ów cykl składa się zazwyczaj z następujących faz</w:t>
      </w:r>
      <w:sdt>
        <w:sdtPr>
          <w:rPr>
            <w:rFonts w:cs="Times New Roman"/>
            <w:szCs w:val="24"/>
          </w:rPr>
          <w:id w:val="378296359"/>
          <w:citation/>
        </w:sdtPr>
        <w:sdtEndPr/>
        <w:sdtContent>
          <w:r w:rsidR="00B1006C">
            <w:rPr>
              <w:rFonts w:cs="Times New Roman"/>
              <w:szCs w:val="24"/>
            </w:rPr>
            <w:fldChar w:fldCharType="begin"/>
          </w:r>
          <w:r w:rsidR="00B1006C">
            <w:rPr>
              <w:rFonts w:cs="Times New Roman"/>
              <w:szCs w:val="24"/>
            </w:rPr>
            <w:instrText xml:space="preserve"> CITATION Tro12 \l 1045 </w:instrText>
          </w:r>
          <w:r w:rsidR="00B1006C">
            <w:rPr>
              <w:rFonts w:cs="Times New Roman"/>
              <w:szCs w:val="24"/>
            </w:rPr>
            <w:fldChar w:fldCharType="separate"/>
          </w:r>
          <w:r w:rsidR="00B77C3A">
            <w:rPr>
              <w:rFonts w:cs="Times New Roman"/>
              <w:noProof/>
              <w:szCs w:val="24"/>
            </w:rPr>
            <w:t xml:space="preserve"> </w:t>
          </w:r>
          <w:r w:rsidR="00B77C3A" w:rsidRPr="00B77C3A">
            <w:rPr>
              <w:rFonts w:cs="Times New Roman"/>
              <w:noProof/>
              <w:szCs w:val="24"/>
            </w:rPr>
            <w:t>(Trocki, 2012)</w:t>
          </w:r>
          <w:r w:rsidR="00B1006C">
            <w:rPr>
              <w:rFonts w:cs="Times New Roman"/>
              <w:szCs w:val="24"/>
            </w:rPr>
            <w:fldChar w:fldCharType="end"/>
          </w:r>
        </w:sdtContent>
      </w:sdt>
      <w:r w:rsidR="00EA01D9">
        <w:rPr>
          <w:rFonts w:cs="Times New Roman"/>
          <w:szCs w:val="24"/>
        </w:rPr>
        <w:t xml:space="preserve">: </w:t>
      </w:r>
    </w:p>
    <w:p w14:paraId="247A4AD3" w14:textId="77777777" w:rsidR="00EA01D9" w:rsidRDefault="00EA01D9" w:rsidP="00EA01D9">
      <w:pPr>
        <w:pStyle w:val="Akapitzlist"/>
        <w:numPr>
          <w:ilvl w:val="0"/>
          <w:numId w:val="30"/>
        </w:numPr>
        <w:spacing w:after="160"/>
        <w:rPr>
          <w:rFonts w:cs="Times New Roman"/>
          <w:szCs w:val="24"/>
        </w:rPr>
      </w:pPr>
      <w:r>
        <w:rPr>
          <w:rFonts w:cs="Times New Roman"/>
          <w:szCs w:val="24"/>
        </w:rPr>
        <w:t>Studia wstępne, które mają na celu zdefiniowanie wymagań, problemów, określenie kierunków rozwiązań, nakreślenie wstępnej struktury projektu oraz jego kosztu i czasu trwania.</w:t>
      </w:r>
    </w:p>
    <w:p w14:paraId="0295570C" w14:textId="77777777" w:rsidR="00EA01D9" w:rsidRDefault="00EA01D9" w:rsidP="00EA01D9">
      <w:pPr>
        <w:pStyle w:val="Akapitzlist"/>
        <w:numPr>
          <w:ilvl w:val="0"/>
          <w:numId w:val="30"/>
        </w:numPr>
        <w:spacing w:after="160"/>
        <w:rPr>
          <w:rFonts w:cs="Times New Roman"/>
          <w:szCs w:val="24"/>
        </w:rPr>
      </w:pPr>
      <w:r>
        <w:rPr>
          <w:rFonts w:cs="Times New Roman"/>
          <w:szCs w:val="24"/>
        </w:rPr>
        <w:t>Analiza systemowa, składająca się z przeglądu zadań, funkcji systemu i podsystemów oraz badania otoczenia systemu.</w:t>
      </w:r>
    </w:p>
    <w:p w14:paraId="36392B65" w14:textId="77777777" w:rsidR="00EA01D9" w:rsidRDefault="00EA01D9" w:rsidP="00EA01D9">
      <w:pPr>
        <w:pStyle w:val="Akapitzlist"/>
        <w:numPr>
          <w:ilvl w:val="0"/>
          <w:numId w:val="30"/>
        </w:numPr>
        <w:spacing w:after="160"/>
        <w:rPr>
          <w:rFonts w:cs="Times New Roman"/>
          <w:szCs w:val="24"/>
        </w:rPr>
      </w:pPr>
      <w:r>
        <w:rPr>
          <w:rFonts w:cs="Times New Roman"/>
          <w:szCs w:val="24"/>
        </w:rPr>
        <w:t>Planowanie systemu czyli określenie jego specyfikacji i koncepcji, ponadto sporządzenie dokumentów (planów, rysunków) i zdefiniowanie etapów wdrożenia.</w:t>
      </w:r>
    </w:p>
    <w:p w14:paraId="4A4298D6"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Realizacja systemu, której celem jest stworzenie oraz przetestowanie prototypu. </w:t>
      </w:r>
    </w:p>
    <w:p w14:paraId="77EE1DBC" w14:textId="77777777" w:rsidR="00EA01D9" w:rsidRDefault="00EA01D9" w:rsidP="00EA01D9">
      <w:pPr>
        <w:pStyle w:val="Akapitzlist"/>
        <w:numPr>
          <w:ilvl w:val="0"/>
          <w:numId w:val="30"/>
        </w:numPr>
        <w:spacing w:after="160"/>
        <w:rPr>
          <w:rFonts w:cs="Times New Roman"/>
          <w:szCs w:val="24"/>
        </w:rPr>
      </w:pPr>
      <w:r>
        <w:rPr>
          <w:rFonts w:cs="Times New Roman"/>
          <w:szCs w:val="24"/>
        </w:rPr>
        <w:lastRenderedPageBreak/>
        <w:t>Wdrożenie systemu. Podczas tej fazy system jest odbierany oraz uruchamiany w środowisku użytkownika.</w:t>
      </w:r>
    </w:p>
    <w:p w14:paraId="04F7A6E4" w14:textId="77777777" w:rsidR="00EA01D9" w:rsidRDefault="00EA01D9" w:rsidP="00EA01D9">
      <w:pPr>
        <w:pStyle w:val="Akapitzlist"/>
        <w:numPr>
          <w:ilvl w:val="0"/>
          <w:numId w:val="30"/>
        </w:numPr>
        <w:spacing w:after="160"/>
        <w:rPr>
          <w:rFonts w:cs="Times New Roman"/>
          <w:szCs w:val="24"/>
        </w:rPr>
      </w:pPr>
      <w:r>
        <w:rPr>
          <w:rFonts w:cs="Times New Roman"/>
          <w:szCs w:val="24"/>
        </w:rPr>
        <w:t xml:space="preserve">Eksploatacja systemu. </w:t>
      </w:r>
    </w:p>
    <w:p w14:paraId="62C1EA74" w14:textId="4755495F" w:rsidR="00387FB1" w:rsidRPr="00A10FB5" w:rsidRDefault="00EA01D9" w:rsidP="00EA01D9">
      <w:pPr>
        <w:ind w:firstLine="360"/>
      </w:pPr>
      <w:r>
        <w:rPr>
          <w:rFonts w:eastAsia="Calibri" w:cs="Times New Roman"/>
          <w:szCs w:val="24"/>
        </w:rPr>
        <w:t xml:space="preserve">Jednymi z najtrudniejszych etapów w tym cyklu są etapy początkowe, które opierają się na analizie obecnego stanu oraz możliwości jego poprawy i zaplanowania całego projektu. Wymaga to u odpowiedzialnych za to osób bardzo rozwiniętych umiejętności analitycznych oraz pomysłowości. Jednakże, czasem problemy napotkane na tym etapie mogą być </w:t>
      </w:r>
      <w:r w:rsidRPr="00DC28EF">
        <w:rPr>
          <w:rFonts w:eastAsia="Calibri" w:cs="Times New Roman"/>
          <w:szCs w:val="24"/>
        </w:rPr>
        <w:t>trudne do rozwiązania, zarówno dla człowieka, jak i dla komputerów.</w:t>
      </w:r>
      <w:r>
        <w:rPr>
          <w:rFonts w:eastAsia="Calibri" w:cs="Times New Roman"/>
          <w:szCs w:val="24"/>
        </w:rPr>
        <w:t xml:space="preserve"> </w:t>
      </w:r>
      <w:r w:rsidRPr="00DC28EF">
        <w:rPr>
          <w:rFonts w:eastAsia="Calibri" w:cs="Times New Roman"/>
          <w:szCs w:val="24"/>
        </w:rPr>
        <w:t xml:space="preserve">Powodów takiego stanu rzeczy może być </w:t>
      </w:r>
      <w:r w:rsidR="00387FB1" w:rsidRPr="00A10FB5">
        <w:t>kilka</w:t>
      </w:r>
      <w:r w:rsidR="0081273F">
        <w:t xml:space="preserve"> </w:t>
      </w:r>
      <w:sdt>
        <w:sdtPr>
          <w:id w:val="-1386016666"/>
          <w:citation/>
        </w:sdtPr>
        <w:sdtEndPr/>
        <w:sdtContent>
          <w:r w:rsidR="0081273F">
            <w:fldChar w:fldCharType="begin"/>
          </w:r>
          <w:r w:rsidR="0081273F">
            <w:instrText xml:space="preserve"> CITATION Gar79 \l 1045 </w:instrText>
          </w:r>
          <w:r w:rsidR="0081273F">
            <w:fldChar w:fldCharType="separate"/>
          </w:r>
          <w:r w:rsidR="00B77C3A">
            <w:rPr>
              <w:noProof/>
            </w:rPr>
            <w:t>(Garey i Johnson, 1979)</w:t>
          </w:r>
          <w:r w:rsidR="0081273F">
            <w:fldChar w:fldCharType="end"/>
          </w:r>
        </w:sdtContent>
      </w:sdt>
      <w:r w:rsidR="00387FB1" w:rsidRPr="00A10FB5">
        <w:t>, między innymi:</w:t>
      </w:r>
    </w:p>
    <w:p w14:paraId="4420E54D" w14:textId="4470B854" w:rsidR="006D5EFF" w:rsidRPr="00A10FB5" w:rsidRDefault="006D5EFF" w:rsidP="00EE2380">
      <w:pPr>
        <w:pStyle w:val="Akapitzlist"/>
        <w:numPr>
          <w:ilvl w:val="0"/>
          <w:numId w:val="6"/>
        </w:numPr>
      </w:pPr>
      <w:r w:rsidRPr="00A10FB5">
        <w:t>Liczba potencjalnych rozwiązań dla danego problemu jest tak duża</w:t>
      </w:r>
      <w:r w:rsidR="009B7FBD" w:rsidRPr="00A10FB5">
        <w:t xml:space="preserve">, że nie jest możliwe przeszukanie wszystkich rozwiązań </w:t>
      </w:r>
      <w:r w:rsidR="00C97283" w:rsidRPr="00A10FB5">
        <w:t xml:space="preserve">w zadowalającym nas czasie. </w:t>
      </w:r>
      <w:r w:rsidR="004335CF">
        <w:t>Niekiedy</w:t>
      </w:r>
      <w:r w:rsidR="004335CF" w:rsidRPr="00A10FB5">
        <w:t xml:space="preserve"> </w:t>
      </w:r>
      <w:r w:rsidR="004335CF">
        <w:t xml:space="preserve">mogłoby </w:t>
      </w:r>
      <w:r w:rsidR="00C97283" w:rsidRPr="00A10FB5">
        <w:t xml:space="preserve">to zająć miliony lat dla niektórych problemów, ale nawet </w:t>
      </w:r>
      <w:r w:rsidR="004335CF">
        <w:t xml:space="preserve">jak zajmuję tylko </w:t>
      </w:r>
      <w:r w:rsidR="00C97283" w:rsidRPr="00A10FB5">
        <w:t>parę minut</w:t>
      </w:r>
      <w:r w:rsidR="004335CF">
        <w:t>, to</w:t>
      </w:r>
      <w:r w:rsidR="00C97283" w:rsidRPr="00A10FB5">
        <w:t xml:space="preserve"> może być zbyt długim oczekiwaniem – przykładowo przy wyznaczaniu nowej trasy dla nawigacji samochodowej</w:t>
      </w:r>
      <w:r w:rsidR="00611853" w:rsidRPr="00A10FB5">
        <w:t>.</w:t>
      </w:r>
      <w:r w:rsidR="00BF7075" w:rsidRPr="00A10FB5">
        <w:t xml:space="preserve"> </w:t>
      </w:r>
    </w:p>
    <w:p w14:paraId="7DB591BB" w14:textId="335C382C" w:rsidR="00C97283" w:rsidRPr="00A10FB5" w:rsidRDefault="00C97283" w:rsidP="009D37AC">
      <w:pPr>
        <w:pStyle w:val="Akapitzlist"/>
        <w:numPr>
          <w:ilvl w:val="0"/>
          <w:numId w:val="6"/>
        </w:numPr>
      </w:pPr>
      <w:r w:rsidRPr="00A10FB5">
        <w:t>Problem jest tak skomplikowany, że modele</w:t>
      </w:r>
      <w:r w:rsidR="004335CF">
        <w:t>,</w:t>
      </w:r>
      <w:r w:rsidRPr="00A10FB5">
        <w:t xml:space="preserve"> które używamy</w:t>
      </w:r>
      <w:r w:rsidR="004335CF">
        <w:t>,</w:t>
      </w:r>
      <w:r w:rsidRPr="00A10FB5">
        <w:t xml:space="preserve"> są zbyt uproszczone</w:t>
      </w:r>
      <w:r w:rsidR="004335CF">
        <w:t>,</w:t>
      </w:r>
      <w:r w:rsidRPr="00A10FB5">
        <w:t xml:space="preserve"> aby dać sensowny rezultat – przykładowo </w:t>
      </w:r>
      <w:r w:rsidR="004335CF">
        <w:t>trudno</w:t>
      </w:r>
      <w:r w:rsidR="004335CF" w:rsidRPr="00A10FB5">
        <w:t xml:space="preserve"> </w:t>
      </w:r>
      <w:r w:rsidRPr="00A10FB5">
        <w:t>jest przewidzieć pogodę na rok do przodu, gdyż jest tak wiele zmiennych, że jest to praktycznie niemożliwe do zrobienia przy zachowaniu jakiejkolwiek dokładności i idącej za tym użyteczności dla takiej prognozy</w:t>
      </w:r>
      <w:r w:rsidR="00611853" w:rsidRPr="00A10FB5">
        <w:t>.</w:t>
      </w:r>
    </w:p>
    <w:p w14:paraId="74BC5D03" w14:textId="2D25F3C4" w:rsidR="00BF7075" w:rsidRPr="00A10FB5" w:rsidRDefault="00611853" w:rsidP="009D37AC">
      <w:pPr>
        <w:pStyle w:val="Akapitzlist"/>
        <w:numPr>
          <w:ilvl w:val="0"/>
          <w:numId w:val="6"/>
        </w:numPr>
      </w:pPr>
      <w:r w:rsidRPr="00A10FB5">
        <w:t>Ograniczenia</w:t>
      </w:r>
      <w:r w:rsidR="004335CF">
        <w:t>,</w:t>
      </w:r>
      <w:r w:rsidRPr="00A10FB5">
        <w:t xml:space="preserve"> które są nałożone na rozwiązania są tak skomplikowane, że problematyczne jest w ogóle stworzenie takiego</w:t>
      </w:r>
      <w:r w:rsidR="004335CF">
        <w:t>,</w:t>
      </w:r>
      <w:r w:rsidRPr="00A10FB5">
        <w:t xml:space="preserve"> które było by prawidłowe i nie łamało żadnych zasad – przykładowo tylko jeden klucz może odszyfrować poprawnie zaszyfrowane dane.</w:t>
      </w:r>
    </w:p>
    <w:p w14:paraId="24725613" w14:textId="180594DC" w:rsidR="002F6985" w:rsidRPr="00A10FB5" w:rsidRDefault="00BF7075" w:rsidP="009D37AC">
      <w:pPr>
        <w:ind w:firstLine="360"/>
      </w:pPr>
      <w:r w:rsidRPr="00A10FB5">
        <w:t xml:space="preserve">W </w:t>
      </w:r>
      <w:r w:rsidR="004335CF">
        <w:t>kolejnych punktach tego rozdziału</w:t>
      </w:r>
      <w:r w:rsidRPr="00A10FB5">
        <w:t xml:space="preserve"> zostaną przedstawione trzy problemy</w:t>
      </w:r>
      <w:r w:rsidR="007C4EBA">
        <w:t>: problem spełnialności, problem komiwojażera i programowanie nieliniowe.</w:t>
      </w:r>
      <w:r w:rsidR="004335CF">
        <w:t xml:space="preserve"> Natomiast w ostatnim, p</w:t>
      </w:r>
      <w:r w:rsidR="004335CF" w:rsidRPr="00A10FB5">
        <w:t>roblem planowania projektu z wieloma wymaganymi umiejętnościami i ograniczonymi zasobami</w:t>
      </w:r>
      <w:r w:rsidRPr="00A10FB5">
        <w:t>.</w:t>
      </w:r>
    </w:p>
    <w:p w14:paraId="6C33AE87" w14:textId="4148232B" w:rsidR="00F934C8" w:rsidRPr="00A10FB5" w:rsidRDefault="00E47C33" w:rsidP="009D37AC">
      <w:pPr>
        <w:pStyle w:val="Nagwek2"/>
        <w:numPr>
          <w:ilvl w:val="1"/>
          <w:numId w:val="5"/>
        </w:numPr>
      </w:pPr>
      <w:bookmarkStart w:id="6" w:name="_Toc105961291"/>
      <w:r w:rsidRPr="00A10FB5">
        <w:t>Problem spełnialności</w:t>
      </w:r>
      <w:bookmarkEnd w:id="6"/>
    </w:p>
    <w:p w14:paraId="0F8F2A97" w14:textId="3B30A45C" w:rsidR="00A32AF3" w:rsidRDefault="00E5638C" w:rsidP="009D37AC">
      <w:pPr>
        <w:ind w:firstLine="360"/>
      </w:pPr>
      <w:r w:rsidRPr="00A10FB5">
        <w:t>Jednym z podstawowych zagadnień rachunku zdań w logice jest problem spełnialności</w:t>
      </w:r>
      <w:r w:rsidR="00B63822">
        <w:t xml:space="preserve"> (</w:t>
      </w:r>
      <w:r w:rsidR="00B63822" w:rsidRPr="00B63822">
        <w:t xml:space="preserve">Boolean satisfiability problem, </w:t>
      </w:r>
      <w:r w:rsidR="00B63822">
        <w:t xml:space="preserve">skrót </w:t>
      </w:r>
      <w:r w:rsidR="00B63822" w:rsidRPr="00B63822">
        <w:t>SAT)</w:t>
      </w:r>
      <w:r w:rsidR="00AD3EFC" w:rsidRPr="00A10FB5">
        <w:t xml:space="preserve">. </w:t>
      </w:r>
      <w:r w:rsidR="00835D3E" w:rsidRPr="00A10FB5">
        <w:t xml:space="preserve">Polega on na znalezieniu takich wartości </w:t>
      </w:r>
      <w:r w:rsidR="00835D3E" w:rsidRPr="00A10FB5">
        <w:lastRenderedPageBreak/>
        <w:t>zmiennych, które mogą przyjmować tylko wartości prawda lub fałsz, dla których dana formuła logiczna będzie spełniona</w:t>
      </w:r>
      <w:r w:rsidR="00844A88">
        <w:t xml:space="preserve"> </w:t>
      </w:r>
      <w:sdt>
        <w:sdtPr>
          <w:id w:val="-1984310234"/>
          <w:citation/>
        </w:sdtPr>
        <w:sdtEndPr/>
        <w:sdtContent>
          <w:r w:rsidR="00844A88">
            <w:fldChar w:fldCharType="begin"/>
          </w:r>
          <w:r w:rsidR="00844A88">
            <w:instrText xml:space="preserve">CITATION Viz15 \l 1045 </w:instrText>
          </w:r>
          <w:r w:rsidR="00844A88">
            <w:fldChar w:fldCharType="separate"/>
          </w:r>
          <w:r w:rsidR="00B77C3A">
            <w:rPr>
              <w:noProof/>
            </w:rPr>
            <w:t>(Vizel, Weissenbacher i Malik, 2015)</w:t>
          </w:r>
          <w:r w:rsidR="00844A88">
            <w:fldChar w:fldCharType="end"/>
          </w:r>
        </w:sdtContent>
      </w:sdt>
      <w:r w:rsidR="00835D3E" w:rsidRPr="00A10FB5">
        <w:t>. Przykładowy fragment takiej formuły może wyglądać następująco:</w:t>
      </w:r>
    </w:p>
    <w:p w14:paraId="41D448AE" w14:textId="77777777" w:rsidR="005A7159" w:rsidRPr="00A10FB5" w:rsidRDefault="005A7159" w:rsidP="009D37AC">
      <w:pPr>
        <w:ind w:firstLine="360"/>
      </w:pPr>
    </w:p>
    <w:p w14:paraId="70F49FB5" w14:textId="2FDF6B2B" w:rsidR="00ED5E96" w:rsidRPr="00A10FB5"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3E3AE612" w14:textId="77777777" w:rsidR="005A7159" w:rsidRDefault="005A650C" w:rsidP="009D37AC">
      <w:pPr>
        <w:rPr>
          <w:rFonts w:eastAsiaTheme="minorEastAsia"/>
        </w:rPr>
      </w:pPr>
      <w:r w:rsidRPr="00A10FB5">
        <w:rPr>
          <w:rFonts w:eastAsiaTheme="minorEastAsia"/>
        </w:rPr>
        <w:tab/>
      </w:r>
    </w:p>
    <w:p w14:paraId="243F7E58" w14:textId="6352429D" w:rsidR="007D4601" w:rsidRPr="00A10FB5" w:rsidRDefault="005A650C" w:rsidP="009D37AC">
      <w:pPr>
        <w:rPr>
          <w:rFonts w:eastAsiaTheme="minorEastAsia"/>
        </w:rPr>
      </w:pPr>
      <w:r w:rsidRPr="00A10FB5">
        <w:rPr>
          <w:rFonts w:eastAsiaTheme="minorEastAsia"/>
        </w:rPr>
        <w:t>Problem ten, tak samo jak kolejne przedstawione w tej pracy,</w:t>
      </w:r>
      <w:r w:rsidR="00005ACA" w:rsidRPr="00A10FB5">
        <w:rPr>
          <w:rFonts w:eastAsiaTheme="minorEastAsia"/>
        </w:rPr>
        <w:t xml:space="preserve"> był pierwszym który</w:t>
      </w:r>
      <w:r w:rsidRPr="00A10FB5">
        <w:rPr>
          <w:rFonts w:eastAsiaTheme="minorEastAsia"/>
        </w:rPr>
        <w:t xml:space="preserve"> udowodniono, że należy do grupy problemów NP-zupełnych</w:t>
      </w:r>
      <w:r w:rsidR="00956CE7" w:rsidRPr="00A10FB5">
        <w:rPr>
          <w:rFonts w:eastAsiaTheme="minorEastAsia"/>
        </w:rPr>
        <w:t xml:space="preserve"> </w:t>
      </w:r>
      <w:sdt>
        <w:sdtPr>
          <w:rPr>
            <w:rFonts w:eastAsiaTheme="minorEastAsia"/>
          </w:rPr>
          <w:id w:val="-2110494021"/>
          <w:citation/>
        </w:sdtPr>
        <w:sdtEndPr/>
        <w:sdtContent>
          <w:r w:rsidR="00956CE7" w:rsidRPr="00A10FB5">
            <w:rPr>
              <w:rFonts w:eastAsiaTheme="minorEastAsia"/>
            </w:rPr>
            <w:fldChar w:fldCharType="begin"/>
          </w:r>
          <w:r w:rsidR="00956CE7" w:rsidRPr="00A10FB5">
            <w:rPr>
              <w:rFonts w:eastAsiaTheme="minorEastAsia"/>
            </w:rPr>
            <w:instrText xml:space="preserve"> CITATION Coo71 \l 1045 </w:instrText>
          </w:r>
          <w:r w:rsidR="00956CE7" w:rsidRPr="00A10FB5">
            <w:rPr>
              <w:rFonts w:eastAsiaTheme="minorEastAsia"/>
            </w:rPr>
            <w:fldChar w:fldCharType="separate"/>
          </w:r>
          <w:r w:rsidR="00B77C3A" w:rsidRPr="00B77C3A">
            <w:rPr>
              <w:rFonts w:eastAsiaTheme="minorEastAsia"/>
              <w:noProof/>
            </w:rPr>
            <w:t>(Cook, 1971)</w:t>
          </w:r>
          <w:r w:rsidR="00956CE7" w:rsidRPr="00A10FB5">
            <w:rPr>
              <w:rFonts w:eastAsiaTheme="minorEastAsia"/>
            </w:rPr>
            <w:fldChar w:fldCharType="end"/>
          </w:r>
        </w:sdtContent>
      </w:sdt>
      <w:r w:rsidR="009E42BA" w:rsidRPr="00A10FB5">
        <w:rPr>
          <w:rFonts w:eastAsiaTheme="minorEastAsia"/>
        </w:rPr>
        <w:t xml:space="preserve">. </w:t>
      </w:r>
      <w:r w:rsidRPr="00A10FB5">
        <w:rPr>
          <w:rFonts w:eastAsiaTheme="minorEastAsia"/>
        </w:rPr>
        <w:t>Oznacza to, że</w:t>
      </w:r>
      <w:r w:rsidR="007D4601" w:rsidRPr="00A10FB5">
        <w:rPr>
          <w:rFonts w:eastAsiaTheme="minorEastAsia"/>
        </w:rPr>
        <w:t>:</w:t>
      </w:r>
    </w:p>
    <w:p w14:paraId="3C36C2FC" w14:textId="24967EDE" w:rsidR="007D4601" w:rsidRPr="00A10FB5" w:rsidRDefault="00504791" w:rsidP="009D37AC">
      <w:pPr>
        <w:pStyle w:val="Akapitzlist"/>
        <w:numPr>
          <w:ilvl w:val="0"/>
          <w:numId w:val="6"/>
        </w:numPr>
      </w:pPr>
      <w:r>
        <w:rPr>
          <w:rFonts w:eastAsiaTheme="minorEastAsia"/>
        </w:rPr>
        <w:t>N</w:t>
      </w:r>
      <w:r w:rsidR="007D4601" w:rsidRPr="00A10FB5">
        <w:rPr>
          <w:rFonts w:eastAsiaTheme="minorEastAsia"/>
        </w:rPr>
        <w:t>ajlepsze</w:t>
      </w:r>
      <w:r w:rsidR="005A650C" w:rsidRPr="00A10FB5">
        <w:rPr>
          <w:rFonts w:eastAsiaTheme="minorEastAsia"/>
        </w:rPr>
        <w:t xml:space="preserve"> rozwiązanie nie może zostać znalezione w czasie wielomianowym</w:t>
      </w:r>
      <w:r>
        <w:rPr>
          <w:rFonts w:eastAsiaTheme="minorEastAsia"/>
        </w:rPr>
        <w:t>.</w:t>
      </w:r>
    </w:p>
    <w:p w14:paraId="549101A8" w14:textId="24B823D1" w:rsidR="005A650C" w:rsidRPr="00A10FB5" w:rsidRDefault="00504791" w:rsidP="009D37AC">
      <w:pPr>
        <w:pStyle w:val="Akapitzlist"/>
        <w:numPr>
          <w:ilvl w:val="0"/>
          <w:numId w:val="6"/>
        </w:numPr>
      </w:pPr>
      <w:r>
        <w:rPr>
          <w:rFonts w:eastAsiaTheme="minorEastAsia"/>
        </w:rPr>
        <w:t>S</w:t>
      </w:r>
      <w:r w:rsidR="007D4601" w:rsidRPr="00A10FB5">
        <w:rPr>
          <w:rFonts w:eastAsiaTheme="minorEastAsia"/>
        </w:rPr>
        <w:t>prawdzenie</w:t>
      </w:r>
      <w:r w:rsidR="00D91B4A">
        <w:rPr>
          <w:rFonts w:eastAsiaTheme="minorEastAsia"/>
        </w:rPr>
        <w:t>,</w:t>
      </w:r>
      <w:r w:rsidR="007D4601" w:rsidRPr="00A10FB5">
        <w:rPr>
          <w:rFonts w:eastAsiaTheme="minorEastAsia"/>
        </w:rPr>
        <w:t xml:space="preserve"> czy dane rozwiązanie jest poprawne jest możliwe w czasie wielomianowym.</w:t>
      </w:r>
    </w:p>
    <w:p w14:paraId="21DAB2F5" w14:textId="34A4DBDB" w:rsidR="007D4601" w:rsidRPr="00A10FB5" w:rsidRDefault="005D262B" w:rsidP="009D37AC">
      <w:pPr>
        <w:ind w:firstLine="360"/>
        <w:rPr>
          <w:rFonts w:eastAsiaTheme="minorEastAsia"/>
        </w:rPr>
      </w:pPr>
      <w:r w:rsidRPr="00A10FB5">
        <w:rPr>
          <w:rFonts w:eastAsiaTheme="minorEastAsia"/>
        </w:rPr>
        <w:t>Tak</w:t>
      </w:r>
      <w:r w:rsidR="007D4601" w:rsidRPr="00A10FB5">
        <w:rPr>
          <w:rFonts w:eastAsiaTheme="minorEastAsia"/>
        </w:rPr>
        <w:t xml:space="preserve"> długo</w:t>
      </w:r>
      <w:r w:rsidR="00D91B4A">
        <w:rPr>
          <w:rFonts w:eastAsiaTheme="minorEastAsia"/>
        </w:rPr>
        <w:t>,</w:t>
      </w:r>
      <w:r w:rsidR="007D4601" w:rsidRPr="00A10FB5">
        <w:rPr>
          <w:rFonts w:eastAsiaTheme="minorEastAsia"/>
        </w:rPr>
        <w:t xml:space="preserve"> jak formuła nie jest skomplikowana, to możemy sprawdzić po prostu każdą możliwą opcję. Jednak</w:t>
      </w:r>
      <w:r w:rsidR="00D91B4A">
        <w:rPr>
          <w:rFonts w:eastAsiaTheme="minorEastAsia"/>
        </w:rPr>
        <w:t>,</w:t>
      </w:r>
      <w:r w:rsidR="007D4601" w:rsidRPr="00A10FB5">
        <w:rPr>
          <w:rFonts w:eastAsiaTheme="minorEastAsia"/>
        </w:rPr>
        <w:t xml:space="preserve"> jak łatwo zauważyć</w:t>
      </w:r>
      <w:r w:rsidR="00D91B4A">
        <w:rPr>
          <w:rFonts w:eastAsiaTheme="minorEastAsia"/>
        </w:rPr>
        <w:t>,</w:t>
      </w:r>
      <w:r w:rsidR="007D4601" w:rsidRPr="00A10FB5">
        <w:rPr>
          <w:rFonts w:eastAsiaTheme="minorEastAsia"/>
        </w:rPr>
        <w:t xml:space="preserve">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6827DA67" w:rsidR="00005ACA" w:rsidRDefault="00E86CB5" w:rsidP="00661647">
      <w:pPr>
        <w:ind w:firstLine="360"/>
        <w:rPr>
          <w:rFonts w:eastAsiaTheme="minorEastAsia"/>
        </w:rPr>
      </w:pPr>
      <w:r w:rsidRPr="00A10FB5">
        <w:rPr>
          <w:rFonts w:eastAsiaTheme="minorEastAsia"/>
        </w:rPr>
        <w:t xml:space="preserve">Jednym z najczęściej spotykanych obecnie zastosowań dla silników rozwiązujących ten problem są zagadnienia związane z projektowaniem układów cyfrowych. Dzięki temu można </w:t>
      </w:r>
      <w:r w:rsidR="004425D3" w:rsidRPr="00A10FB5">
        <w:rPr>
          <w:rFonts w:eastAsiaTheme="minorEastAsia"/>
        </w:rPr>
        <w:t xml:space="preserve">chociażby </w:t>
      </w:r>
      <w:r w:rsidRPr="00A10FB5">
        <w:rPr>
          <w:rFonts w:eastAsiaTheme="minorEastAsia"/>
        </w:rPr>
        <w:t xml:space="preserve">znaleźć bardziej optymalne </w:t>
      </w:r>
      <w:r w:rsidR="004425D3" w:rsidRPr="00A10FB5">
        <w:rPr>
          <w:rFonts w:eastAsiaTheme="minorEastAsia"/>
        </w:rPr>
        <w:t>rozłożenia komponentów</w:t>
      </w:r>
      <w:r w:rsidRPr="00A10FB5">
        <w:rPr>
          <w:rFonts w:eastAsiaTheme="minorEastAsia"/>
        </w:rPr>
        <w:t xml:space="preserve"> </w:t>
      </w:r>
      <w:r w:rsidR="004425D3" w:rsidRPr="00A10FB5">
        <w:rPr>
          <w:rFonts w:eastAsiaTheme="minorEastAsia"/>
        </w:rPr>
        <w:t xml:space="preserve">w układach scalonych </w:t>
      </w:r>
      <w:sdt>
        <w:sdtPr>
          <w:rPr>
            <w:rFonts w:eastAsiaTheme="minorEastAsia"/>
          </w:rPr>
          <w:id w:val="-102970015"/>
          <w:citation/>
        </w:sdtPr>
        <w:sdtEndPr/>
        <w:sdtContent>
          <w:r w:rsidR="004425D3" w:rsidRPr="00A10FB5">
            <w:rPr>
              <w:rFonts w:eastAsiaTheme="minorEastAsia"/>
            </w:rPr>
            <w:fldChar w:fldCharType="begin"/>
          </w:r>
          <w:r w:rsidR="00D776E7" w:rsidRPr="00A10FB5">
            <w:rPr>
              <w:rFonts w:eastAsiaTheme="minorEastAsia"/>
            </w:rPr>
            <w:instrText xml:space="preserve">CITATION Nam02 \l 1045 </w:instrText>
          </w:r>
          <w:r w:rsidR="004425D3" w:rsidRPr="00A10FB5">
            <w:rPr>
              <w:rFonts w:eastAsiaTheme="minorEastAsia"/>
            </w:rPr>
            <w:fldChar w:fldCharType="separate"/>
          </w:r>
          <w:r w:rsidR="00B77C3A" w:rsidRPr="00B77C3A">
            <w:rPr>
              <w:rFonts w:eastAsiaTheme="minorEastAsia"/>
              <w:noProof/>
            </w:rPr>
            <w:t>(Nam, Sakallah i Rutenbar, 2002)</w:t>
          </w:r>
          <w:r w:rsidR="004425D3" w:rsidRPr="00A10FB5">
            <w:rPr>
              <w:rFonts w:eastAsiaTheme="minorEastAsia"/>
            </w:rPr>
            <w:fldChar w:fldCharType="end"/>
          </w:r>
        </w:sdtContent>
      </w:sdt>
      <w:r w:rsidR="004425D3" w:rsidRPr="00A10FB5">
        <w:rPr>
          <w:rFonts w:eastAsiaTheme="minorEastAsia"/>
        </w:rPr>
        <w:t xml:space="preserve">, oraz przeprowadzić formalną weryfikację mikroprocesorów potokowych </w:t>
      </w:r>
      <w:sdt>
        <w:sdtPr>
          <w:rPr>
            <w:rFonts w:eastAsiaTheme="minorEastAsia"/>
          </w:rPr>
          <w:id w:val="-195076352"/>
          <w:citation/>
        </w:sdtPr>
        <w:sdtEndPr/>
        <w:sdtContent>
          <w:r w:rsidR="004425D3" w:rsidRPr="00A10FB5">
            <w:rPr>
              <w:rFonts w:eastAsiaTheme="minorEastAsia"/>
            </w:rPr>
            <w:fldChar w:fldCharType="begin"/>
          </w:r>
          <w:r w:rsidR="004425D3" w:rsidRPr="00A10FB5">
            <w:rPr>
              <w:rFonts w:eastAsiaTheme="minorEastAsia"/>
            </w:rPr>
            <w:instrText xml:space="preserve"> CITATION Bry99 \l 1045 </w:instrText>
          </w:r>
          <w:r w:rsidR="004425D3" w:rsidRPr="00A10FB5">
            <w:rPr>
              <w:rFonts w:eastAsiaTheme="minorEastAsia"/>
            </w:rPr>
            <w:fldChar w:fldCharType="separate"/>
          </w:r>
          <w:r w:rsidR="00B77C3A" w:rsidRPr="00B77C3A">
            <w:rPr>
              <w:rFonts w:eastAsiaTheme="minorEastAsia"/>
              <w:noProof/>
            </w:rPr>
            <w:t>(Bryant, German, Velev i Murray, 1999)</w:t>
          </w:r>
          <w:r w:rsidR="004425D3" w:rsidRPr="00A10FB5">
            <w:rPr>
              <w:rFonts w:eastAsiaTheme="minorEastAsia"/>
            </w:rPr>
            <w:fldChar w:fldCharType="end"/>
          </w:r>
        </w:sdtContent>
      </w:sdt>
      <w:r w:rsidR="004B75C7" w:rsidRPr="00A10FB5">
        <w:rPr>
          <w:rFonts w:eastAsiaTheme="minorEastAsia"/>
        </w:rPr>
        <w:t>.</w:t>
      </w:r>
      <w:r w:rsidR="00781A59">
        <w:rPr>
          <w:rFonts w:eastAsiaTheme="minorEastAsia"/>
        </w:rPr>
        <w:t xml:space="preserve"> Jak </w:t>
      </w:r>
      <w:r w:rsidR="00CE2482">
        <w:rPr>
          <w:rFonts w:eastAsiaTheme="minorEastAsia"/>
        </w:rPr>
        <w:t>widać jest to problem spotykany obecnie powszechnie w trakcie realizacji projektów. I właśnie dlatego konieczne było opracowanie takich metod heurystycznych, które pozwalają na znalezienie</w:t>
      </w:r>
      <w:r w:rsidR="00E55C6B">
        <w:rPr>
          <w:rFonts w:eastAsiaTheme="minorEastAsia"/>
        </w:rPr>
        <w:t xml:space="preserve"> odpowiednio dobrego</w:t>
      </w:r>
      <w:r w:rsidR="00CE2482">
        <w:rPr>
          <w:rFonts w:eastAsiaTheme="minorEastAsia"/>
        </w:rPr>
        <w:t xml:space="preserve"> </w:t>
      </w:r>
      <w:r w:rsidR="00E55C6B">
        <w:rPr>
          <w:rFonts w:eastAsiaTheme="minorEastAsia"/>
        </w:rPr>
        <w:t>rozwiązania takiego problemu w akceptowalnym czasie.</w:t>
      </w:r>
      <w:r w:rsidR="00CE2482">
        <w:rPr>
          <w:rFonts w:eastAsiaTheme="minorEastAsia"/>
        </w:rPr>
        <w:t xml:space="preserve"> </w:t>
      </w:r>
    </w:p>
    <w:p w14:paraId="51E61BCA" w14:textId="2592DA4B" w:rsidR="00F934C8" w:rsidRPr="005A7159" w:rsidRDefault="00E47C33" w:rsidP="009D37AC">
      <w:pPr>
        <w:pStyle w:val="Nagwek2"/>
        <w:numPr>
          <w:ilvl w:val="1"/>
          <w:numId w:val="5"/>
        </w:numPr>
        <w:rPr>
          <w:lang w:val="en-US"/>
        </w:rPr>
      </w:pPr>
      <w:bookmarkStart w:id="7" w:name="_Toc105961292"/>
      <w:r w:rsidRPr="005A7159">
        <w:rPr>
          <w:lang w:val="en-US"/>
        </w:rPr>
        <w:t>Problem komiwojażera</w:t>
      </w:r>
      <w:bookmarkEnd w:id="7"/>
      <w:r w:rsidR="00EE2380" w:rsidRPr="005A7159">
        <w:rPr>
          <w:lang w:val="en-US"/>
        </w:rPr>
        <w:t xml:space="preserve"> </w:t>
      </w:r>
    </w:p>
    <w:p w14:paraId="26CF2250" w14:textId="5FCD2296" w:rsidR="00F9569F" w:rsidRDefault="00C36FA7" w:rsidP="009D37AC">
      <w:pPr>
        <w:ind w:firstLine="360"/>
      </w:pPr>
      <w:r w:rsidRPr="00A10FB5">
        <w:t>W p</w:t>
      </w:r>
      <w:r w:rsidR="005D2557" w:rsidRPr="00A10FB5">
        <w:t>roblem</w:t>
      </w:r>
      <w:r w:rsidRPr="00A10FB5">
        <w:t>ie</w:t>
      </w:r>
      <w:r w:rsidR="005D2557" w:rsidRPr="00A10FB5">
        <w:t xml:space="preserve"> komiwojażera </w:t>
      </w:r>
      <w:r w:rsidR="007112FD" w:rsidRPr="007112FD">
        <w:t>(travelling salesman problem,</w:t>
      </w:r>
      <w:r w:rsidR="007112FD">
        <w:t xml:space="preserve"> skrót</w:t>
      </w:r>
      <w:r w:rsidR="007112FD" w:rsidRPr="007112FD">
        <w:t xml:space="preserve"> TSP</w:t>
      </w:r>
      <w:r w:rsidR="007112FD">
        <w:t>)</w:t>
      </w:r>
      <w:r w:rsidRPr="00A10FB5">
        <w:t xml:space="preserve"> mamy zdefiniowaną listę miast i odległości pomiędzy każda parą z nich</w:t>
      </w:r>
      <w:r w:rsidR="004225FF">
        <w:t xml:space="preserve"> </w:t>
      </w:r>
      <w:sdt>
        <w:sdtPr>
          <w:id w:val="-1924020700"/>
          <w:citation/>
        </w:sdtPr>
        <w:sdtEndPr/>
        <w:sdtContent>
          <w:r w:rsidR="004225FF">
            <w:fldChar w:fldCharType="begin"/>
          </w:r>
          <w:r w:rsidR="004225FF">
            <w:instrText xml:space="preserve"> CITATION Bea59 \l 1045 </w:instrText>
          </w:r>
          <w:r w:rsidR="004225FF">
            <w:fldChar w:fldCharType="separate"/>
          </w:r>
          <w:r w:rsidR="00B77C3A">
            <w:rPr>
              <w:noProof/>
            </w:rPr>
            <w:t>(Beardwood, Halton i Hammersley, 1959)</w:t>
          </w:r>
          <w:r w:rsidR="004225FF">
            <w:fldChar w:fldCharType="end"/>
          </w:r>
        </w:sdtContent>
      </w:sdt>
      <w:r w:rsidRPr="00A10FB5">
        <w:t xml:space="preserve">. Polega on na znalezieniu najkrótszej możliwej takiej trasy, która odwiedza każde miasto </w:t>
      </w:r>
      <w:r w:rsidRPr="00A10FB5">
        <w:lastRenderedPageBreak/>
        <w:t>dokładnie raz, a na sam koniec wraca do miejsca początkowego. Jest to szczególny przypadek</w:t>
      </w:r>
      <w:r w:rsidR="00292251" w:rsidRPr="00A10FB5">
        <w:t xml:space="preserve"> problemu marszrutyzacji</w:t>
      </w:r>
      <w:r w:rsidR="00B63822">
        <w:t xml:space="preserve"> </w:t>
      </w:r>
      <w:sdt>
        <w:sdtPr>
          <w:id w:val="1119262725"/>
          <w:citation/>
        </w:sdtPr>
        <w:sdtEndPr/>
        <w:sdtContent>
          <w:r w:rsidR="00B63822">
            <w:fldChar w:fldCharType="begin"/>
          </w:r>
          <w:r w:rsidR="00B63822">
            <w:instrText xml:space="preserve"> CITATION Dan59 \l 1045 </w:instrText>
          </w:r>
          <w:r w:rsidR="00B63822">
            <w:fldChar w:fldCharType="separate"/>
          </w:r>
          <w:r w:rsidR="00B77C3A">
            <w:rPr>
              <w:noProof/>
            </w:rPr>
            <w:t>(Dantzig i Ramser, 1959)</w:t>
          </w:r>
          <w:r w:rsidR="00B63822">
            <w:fldChar w:fldCharType="end"/>
          </w:r>
        </w:sdtContent>
      </w:sdt>
      <w:r w:rsidR="00292251" w:rsidRPr="00A10FB5">
        <w:t>, który pozwala na odwiedzenie każdego miasta więcej niż raz.</w:t>
      </w:r>
      <w:r w:rsidR="00F9569F" w:rsidRPr="00A10FB5">
        <w:t xml:space="preserve"> Przykładowe rozwiązanie </w:t>
      </w:r>
      <w:r w:rsidR="00D91B4A">
        <w:t>przedstawiono na poniższym rysunku.</w:t>
      </w:r>
    </w:p>
    <w:p w14:paraId="60C511A3" w14:textId="77777777" w:rsidR="00D91B4A" w:rsidRPr="00A10FB5" w:rsidRDefault="00D91B4A" w:rsidP="009D37AC">
      <w:pPr>
        <w:ind w:firstLine="360"/>
      </w:pPr>
    </w:p>
    <w:p w14:paraId="7F3D851B" w14:textId="77777777" w:rsidR="00AF02B1" w:rsidRDefault="00F9569F" w:rsidP="00AF02B1">
      <w:pPr>
        <w:keepNext/>
        <w:ind w:firstLine="360"/>
        <w:jc w:val="center"/>
      </w:pPr>
      <w:r w:rsidRPr="00A10FB5">
        <w:rPr>
          <w:noProof/>
          <w:lang w:eastAsia="pl-PL"/>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13D8CBD4" w14:textId="76974DB9" w:rsidR="00AF02B1" w:rsidRDefault="00AF02B1" w:rsidP="00AF02B1">
      <w:pPr>
        <w:pStyle w:val="Legenda"/>
      </w:pPr>
      <w:bookmarkStart w:id="8" w:name="_Toc105961537"/>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2</w:t>
      </w:r>
      <w:r w:rsidR="00583216">
        <w:rPr>
          <w:noProof/>
        </w:rPr>
        <w:fldChar w:fldCharType="end"/>
      </w:r>
      <w:r>
        <w:t>: Przykładowa ścieżka dla TSP</w:t>
      </w:r>
      <w:bookmarkEnd w:id="8"/>
    </w:p>
    <w:p w14:paraId="0D8CFD22" w14:textId="672D5711" w:rsidR="00D91B4A" w:rsidRDefault="006A3131" w:rsidP="00AF02B1">
      <w:pPr>
        <w:pStyle w:val="Legenda"/>
      </w:pPr>
      <w:r>
        <w:t>Źródło</w:t>
      </w:r>
      <w:r w:rsidR="00AF02B1">
        <w:t xml:space="preserve">: </w:t>
      </w:r>
      <w:sdt>
        <w:sdtPr>
          <w:id w:val="-571738861"/>
          <w:citation/>
        </w:sdtPr>
        <w:sdtEndPr/>
        <w:sdtContent>
          <w:r w:rsidR="00AF02B1">
            <w:fldChar w:fldCharType="begin"/>
          </w:r>
          <w:r w:rsidR="00AF02B1">
            <w:instrText xml:space="preserve"> CITATION Mic04 \l 1045 </w:instrText>
          </w:r>
          <w:r w:rsidR="00AF02B1">
            <w:fldChar w:fldCharType="separate"/>
          </w:r>
          <w:r w:rsidR="00B77C3A">
            <w:rPr>
              <w:noProof/>
            </w:rPr>
            <w:t>(Michalewicz i Fogel, 2004)</w:t>
          </w:r>
          <w:r w:rsidR="00AF02B1">
            <w:fldChar w:fldCharType="end"/>
          </w:r>
        </w:sdtContent>
      </w:sdt>
    </w:p>
    <w:p w14:paraId="0F3CFD47" w14:textId="77777777" w:rsidR="005A7159" w:rsidRDefault="005A7159" w:rsidP="009D37AC">
      <w:pPr>
        <w:ind w:firstLine="360"/>
      </w:pPr>
    </w:p>
    <w:p w14:paraId="5B9F7B23" w14:textId="2587FBA0" w:rsidR="004E55EB" w:rsidRPr="00A10FB5" w:rsidRDefault="004E55EB" w:rsidP="009D37AC">
      <w:pPr>
        <w:ind w:firstLine="360"/>
      </w:pPr>
      <w:r w:rsidRPr="00A10FB5">
        <w:t>Optymalnych rozwiązań dla problemu jest zawsze więcej niż jeden. Nawet jeżeli istnieje tylko jeden optymalny cykl dla takiego grafu, to zawsze możemy wygenerować nowe rozwiązanie</w:t>
      </w:r>
      <w:r w:rsidR="00D91B4A">
        <w:t>,</w:t>
      </w:r>
      <w:r w:rsidRPr="00A10FB5">
        <w:t xml:space="preserve"> zaczynając podróż z innego miasta, a także można je odwrócić. Przykładowo, </w:t>
      </w:r>
      <w:r w:rsidR="00B610EE" w:rsidRPr="00A10FB5">
        <w:t xml:space="preserve">jeżeli przedstawimy rozwiązanie jako listę odwiedzanych miast, to </w:t>
      </w:r>
      <w:r w:rsidRPr="00A10FB5">
        <w:t xml:space="preserve">jeżeli pierwsza była by optymalnym rozwiązaniem, to wszystkie następujące po niej także </w:t>
      </w:r>
      <w:r w:rsidR="00B610EE" w:rsidRPr="00A10FB5">
        <w:t>takie będą</w:t>
      </w:r>
      <w:r w:rsidRPr="00A10FB5">
        <w:t>:</w:t>
      </w:r>
    </w:p>
    <w:p w14:paraId="29396D6F" w14:textId="6FDC382F" w:rsidR="004E55EB" w:rsidRPr="00A10FB5" w:rsidRDefault="004E55EB" w:rsidP="009D37AC">
      <w:pPr>
        <w:pStyle w:val="Akapitzlist"/>
        <w:numPr>
          <w:ilvl w:val="0"/>
          <w:numId w:val="8"/>
        </w:numPr>
      </w:pPr>
      <w:r w:rsidRPr="00A10FB5">
        <w:t>1</w:t>
      </w:r>
      <w:r w:rsidR="00B610EE" w:rsidRPr="00A10FB5">
        <w:t>-</w:t>
      </w:r>
      <w:r w:rsidRPr="00A10FB5">
        <w:t>3</w:t>
      </w:r>
      <w:r w:rsidR="00B610EE" w:rsidRPr="00A10FB5">
        <w:t>-</w:t>
      </w:r>
      <w:r w:rsidRPr="00A10FB5">
        <w:t>5</w:t>
      </w:r>
      <w:r w:rsidR="00B610EE" w:rsidRPr="00A10FB5">
        <w:t>-</w:t>
      </w:r>
      <w:r w:rsidRPr="00A10FB5">
        <w:t>2</w:t>
      </w:r>
      <w:r w:rsidR="00B610EE" w:rsidRPr="00A10FB5">
        <w:t>-</w:t>
      </w:r>
      <w:r w:rsidRPr="00A10FB5">
        <w:t>4</w:t>
      </w:r>
      <w:r w:rsidR="007865DC">
        <w:t>.</w:t>
      </w:r>
    </w:p>
    <w:p w14:paraId="1E301DCB" w14:textId="6E6454AA" w:rsidR="004E55EB" w:rsidRPr="00A10FB5" w:rsidRDefault="004E55EB" w:rsidP="009D37AC">
      <w:pPr>
        <w:pStyle w:val="Akapitzlist"/>
        <w:numPr>
          <w:ilvl w:val="0"/>
          <w:numId w:val="8"/>
        </w:numPr>
      </w:pPr>
      <w:r w:rsidRPr="00A10FB5">
        <w:t>3</w:t>
      </w:r>
      <w:r w:rsidR="00B610EE" w:rsidRPr="00A10FB5">
        <w:t>-</w:t>
      </w:r>
      <w:r w:rsidRPr="00A10FB5">
        <w:t>5</w:t>
      </w:r>
      <w:r w:rsidR="00B610EE" w:rsidRPr="00A10FB5">
        <w:t>-</w:t>
      </w:r>
      <w:r w:rsidRPr="00A10FB5">
        <w:t>2</w:t>
      </w:r>
      <w:r w:rsidR="00B610EE" w:rsidRPr="00A10FB5">
        <w:t>-</w:t>
      </w:r>
      <w:r w:rsidRPr="00A10FB5">
        <w:t>4</w:t>
      </w:r>
      <w:r w:rsidR="00B610EE" w:rsidRPr="00A10FB5">
        <w:t>-</w:t>
      </w:r>
      <w:r w:rsidRPr="00A10FB5">
        <w:t>1</w:t>
      </w:r>
      <w:r w:rsidR="007865DC">
        <w:t>.</w:t>
      </w:r>
    </w:p>
    <w:p w14:paraId="3C77AAD4" w14:textId="7873B2D4" w:rsidR="00B610EE" w:rsidRPr="00A10FB5" w:rsidRDefault="00B610EE" w:rsidP="009D37AC">
      <w:pPr>
        <w:pStyle w:val="Akapitzlist"/>
        <w:numPr>
          <w:ilvl w:val="0"/>
          <w:numId w:val="8"/>
        </w:numPr>
      </w:pPr>
      <w:r w:rsidRPr="00A10FB5">
        <w:t>5-2-4-1-3, itd.</w:t>
      </w:r>
    </w:p>
    <w:p w14:paraId="68F4128A" w14:textId="6954E729" w:rsidR="00D776E7" w:rsidRPr="00A10FB5" w:rsidRDefault="0093118B" w:rsidP="009D37AC">
      <w:pPr>
        <w:ind w:firstLine="360"/>
      </w:pPr>
      <w:r w:rsidRPr="00A10FB5">
        <w:t xml:space="preserve">Występują </w:t>
      </w:r>
      <w:r w:rsidR="00BA73B3">
        <w:t xml:space="preserve">w tym problemie </w:t>
      </w:r>
      <w:r w:rsidRPr="00A10FB5">
        <w:t>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w:t>
      </w:r>
      <w:r w:rsidR="00D91B4A">
        <w:t>,</w:t>
      </w:r>
      <w:r w:rsidRPr="00A10FB5">
        <w:t xml:space="preserve"> w jakiej dana podróż się odbywa.</w:t>
      </w:r>
    </w:p>
    <w:p w14:paraId="762B42DE" w14:textId="76CFEFB9" w:rsidR="00D91B4A" w:rsidRDefault="00292251" w:rsidP="00D91B4A">
      <w:pPr>
        <w:ind w:firstLine="360"/>
      </w:pPr>
      <w:r w:rsidRPr="00A10FB5">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rsidRPr="00A10FB5">
        <w:t xml:space="preserve">które pozwoliły wygenerować najlepsze możliwe rozwiązania nawet dla przypadków składających się z dziesiątek tysięcy miast. Często używanym zbiorem instancji problemu o </w:t>
      </w:r>
      <w:r w:rsidR="00D776E7" w:rsidRPr="00A10FB5">
        <w:lastRenderedPageBreak/>
        <w:t xml:space="preserve">rożnym poziomie trudności jest TSPLIB, a największym całkowicie rozwiązanym przypadkiem jest problem składający się z 85 900 miast </w:t>
      </w:r>
      <w:sdt>
        <w:sdtPr>
          <w:id w:val="-352960672"/>
          <w:citation/>
        </w:sdtPr>
        <w:sdtEndPr/>
        <w:sdtContent>
          <w:r w:rsidR="00D776E7" w:rsidRPr="00A10FB5">
            <w:fldChar w:fldCharType="begin"/>
          </w:r>
          <w:r w:rsidR="00D776E7" w:rsidRPr="00A10FB5">
            <w:instrText xml:space="preserve">CITATION Reg \l 1045 </w:instrText>
          </w:r>
          <w:r w:rsidR="00D776E7" w:rsidRPr="00A10FB5">
            <w:fldChar w:fldCharType="separate"/>
          </w:r>
          <w:r w:rsidR="00B77C3A">
            <w:rPr>
              <w:noProof/>
            </w:rPr>
            <w:t>(Rego, Gamboa, Glover i Osterman, 2011)</w:t>
          </w:r>
          <w:r w:rsidR="00D776E7" w:rsidRPr="00A10FB5">
            <w:fldChar w:fldCharType="end"/>
          </w:r>
        </w:sdtContent>
      </w:sdt>
      <w:r w:rsidR="00523C15" w:rsidRPr="00A10FB5">
        <w:t>.</w:t>
      </w:r>
      <w:r w:rsidR="00661647">
        <w:t xml:space="preserve"> Dzięki powstaniu takiego zbioru danych, jest możliwość skutecznego porównania ze sobą dwóch, lub większej ilości metod optymalizacyjnych ze sobą, a następnie wybór takiej, która jest najbardziej optymalna dla danego przypadku.</w:t>
      </w:r>
    </w:p>
    <w:p w14:paraId="367DA0AA" w14:textId="4EA02DE3" w:rsidR="00F934C8" w:rsidRPr="00A10FB5" w:rsidRDefault="00E47C33" w:rsidP="009D37AC">
      <w:pPr>
        <w:pStyle w:val="Nagwek2"/>
        <w:numPr>
          <w:ilvl w:val="1"/>
          <w:numId w:val="5"/>
        </w:numPr>
      </w:pPr>
      <w:bookmarkStart w:id="9" w:name="_Toc105961293"/>
      <w:r w:rsidRPr="00A10FB5">
        <w:t>Programowanie nieliniowe</w:t>
      </w:r>
      <w:bookmarkEnd w:id="9"/>
      <w:r w:rsidR="00504791">
        <w:t xml:space="preserve"> </w:t>
      </w:r>
    </w:p>
    <w:p w14:paraId="7D6DB1C8" w14:textId="634DDAE4" w:rsidR="00552C8E" w:rsidRPr="00A10FB5" w:rsidRDefault="00552C8E" w:rsidP="00D91B4A">
      <w:r w:rsidRPr="00A10FB5">
        <w:t>Kolejna klasą problemów, są te związane z programowaniem nieliniowym</w:t>
      </w:r>
      <w:r w:rsidR="005A7159">
        <w:t xml:space="preserve"> (</w:t>
      </w:r>
      <w:r w:rsidR="005A7159" w:rsidRPr="00504791">
        <w:t>Nonlinear programming</w:t>
      </w:r>
      <w:r w:rsidR="005A7159">
        <w:t xml:space="preserve">, </w:t>
      </w:r>
      <w:r w:rsidR="008F0DBE">
        <w:t xml:space="preserve">skrót </w:t>
      </w:r>
      <w:r w:rsidR="005A7159">
        <w:t>NLP)</w:t>
      </w:r>
      <w:r w:rsidRPr="00A10FB5">
        <w:t>. Polegają one na zalezieniu minimum, maksimum, lub punktów zerowych dla danej funkcji</w:t>
      </w:r>
      <w:r w:rsidR="003B3CC3">
        <w:t xml:space="preserve"> </w:t>
      </w:r>
      <w:sdt>
        <w:sdtPr>
          <w:id w:val="-456252930"/>
          <w:citation/>
        </w:sdtPr>
        <w:sdtEndPr/>
        <w:sdtContent>
          <w:r w:rsidR="00681785">
            <w:fldChar w:fldCharType="begin"/>
          </w:r>
          <w:r w:rsidR="00681785">
            <w:instrText xml:space="preserve"> CITATION Baz79 \l 1045 </w:instrText>
          </w:r>
          <w:r w:rsidR="00681785">
            <w:fldChar w:fldCharType="separate"/>
          </w:r>
          <w:r w:rsidR="00B77C3A">
            <w:rPr>
              <w:noProof/>
            </w:rPr>
            <w:t>(Bazaraa i Shetty, 1979)</w:t>
          </w:r>
          <w:r w:rsidR="00681785">
            <w:fldChar w:fldCharType="end"/>
          </w:r>
        </w:sdtContent>
      </w:sdt>
      <w:r w:rsidRPr="00A10FB5">
        <w:t xml:space="preserve">. Dodatkowo na przestrzeń rozwiązań mogą zostać nałożone ograniczenia, w postaci równości, lub nierówności, które muszą zostać spełnione, aby dane rozwiązanie było poprawne. </w:t>
      </w:r>
    </w:p>
    <w:p w14:paraId="56356F81" w14:textId="02E8F6E7" w:rsidR="00C0515E" w:rsidRPr="00A10FB5" w:rsidRDefault="00951834" w:rsidP="00D91B4A">
      <w:r w:rsidRPr="00A10FB5">
        <w:t>Zmienne</w:t>
      </w:r>
      <w:r w:rsidR="00552C8E" w:rsidRPr="00A10FB5">
        <w:t xml:space="preserve"> mogą przyjmować dowolne wartości z zakresu liczb rzeczywistych</w:t>
      </w:r>
      <w:r w:rsidR="00387FB1" w:rsidRPr="00A10FB5">
        <w:t>. W związku z tym</w:t>
      </w:r>
      <w:r w:rsidR="00552C8E" w:rsidRPr="00A10FB5">
        <w:t xml:space="preserve"> </w:t>
      </w:r>
      <w:r w:rsidR="00387FB1" w:rsidRPr="00A10FB5">
        <w:t>istnieje nieskończoność</w:t>
      </w:r>
      <w:r w:rsidR="00552C8E" w:rsidRPr="00A10FB5">
        <w:t xml:space="preserve"> potencjalnych rozwiązań</w:t>
      </w:r>
      <w:r w:rsidR="00387FB1" w:rsidRPr="00A10FB5">
        <w:t xml:space="preserve"> – ze względu na to, że zawsze możemy podać taką wartość, której jeszcze nie rozwiązywaliśmy. Nie każde z tych roz</w:t>
      </w:r>
      <w:r w:rsidR="00EA30DC">
        <w:t>wiązań za to musi być optymalne</w:t>
      </w:r>
      <w:r w:rsidR="00387FB1" w:rsidRPr="00A10FB5">
        <w:t xml:space="preserv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66B035F0" w:rsidR="00C0515E" w:rsidRDefault="00C0515E" w:rsidP="00C0515E">
      <w:pPr>
        <w:ind w:firstLine="360"/>
      </w:pPr>
      <w:r w:rsidRPr="00A10FB5">
        <w:t xml:space="preserve">Przykładowym problemem może być znalezienie maksimum dla następującej funkcji </w:t>
      </w:r>
      <w:sdt>
        <w:sdtPr>
          <w:id w:val="-1874145907"/>
          <w:citation/>
        </w:sdtPr>
        <w:sdtEndPr/>
        <w:sdtContent>
          <w:r w:rsidRPr="00A10FB5">
            <w:fldChar w:fldCharType="begin"/>
          </w:r>
          <w:r w:rsidRPr="00A10FB5">
            <w:instrText xml:space="preserve"> CITATION Kea96 \l 1045 </w:instrText>
          </w:r>
          <w:r w:rsidRPr="00A10FB5">
            <w:fldChar w:fldCharType="separate"/>
          </w:r>
          <w:r w:rsidR="00B77C3A">
            <w:rPr>
              <w:noProof/>
            </w:rPr>
            <w:t>(Keane, 1996)</w:t>
          </w:r>
          <w:r w:rsidRPr="00A10FB5">
            <w:fldChar w:fldCharType="end"/>
          </w:r>
        </w:sdtContent>
      </w:sdt>
      <w:r w:rsidR="001117BA" w:rsidRPr="00A10FB5">
        <w:t>, z następującymi ograniczeniami</w:t>
      </w:r>
      <w:r w:rsidRPr="00A10FB5">
        <w:t>:</w:t>
      </w:r>
    </w:p>
    <w:p w14:paraId="6530BAB6" w14:textId="77777777" w:rsidR="00EA30DC" w:rsidRPr="00A10FB5" w:rsidRDefault="00EA30DC" w:rsidP="00C0515E">
      <w:pPr>
        <w:ind w:firstLine="360"/>
      </w:pPr>
    </w:p>
    <w:p w14:paraId="32513405" w14:textId="6847536A" w:rsidR="00C0515E" w:rsidRPr="00A10FB5" w:rsidRDefault="002E28AA" w:rsidP="00C0515E">
      <w:pPr>
        <w:ind w:firstLine="360"/>
      </w:pPr>
      <m:oMathPara>
        <m:oMath>
          <m:r>
            <w:rPr>
              <w:rFonts w:ascii="Cambria Math" w:hAnsi="Cambria Math"/>
            </w:rPr>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28A35DED" w:rsidR="008C4C84" w:rsidRPr="00AF02B1" w:rsidRDefault="003D3407"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CE3E051" w14:textId="186A0A48" w:rsidR="00AF02B1" w:rsidRPr="00AF02B1" w:rsidRDefault="00AF02B1" w:rsidP="00AF02B1">
      <w:pPr>
        <w:pStyle w:val="Legenda"/>
      </w:pPr>
      <w:bookmarkStart w:id="10" w:name="_Toc105961544"/>
      <w:r w:rsidRPr="00AF02B1">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1E1273">
        <w:rPr>
          <w:noProof/>
        </w:rPr>
        <w:t>1</w:t>
      </w:r>
      <w:r w:rsidR="00583216">
        <w:rPr>
          <w:noProof/>
        </w:rPr>
        <w:fldChar w:fldCharType="end"/>
      </w:r>
      <w:r w:rsidRPr="00AF02B1">
        <w:t>: Przykładowa funkcja dla programowania nieliniowego</w:t>
      </w:r>
      <w:bookmarkEnd w:id="10"/>
    </w:p>
    <w:p w14:paraId="1977CA89" w14:textId="4CE37BB3" w:rsidR="00EA30DC" w:rsidRPr="00AF02B1" w:rsidRDefault="00A11A29" w:rsidP="00AF02B1">
      <w:pPr>
        <w:pStyle w:val="Legenda"/>
      </w:pPr>
      <w:r w:rsidRPr="00AF02B1">
        <w:t>Źródło</w:t>
      </w:r>
      <w:r w:rsidR="00AF02B1" w:rsidRPr="00AF02B1">
        <w:t xml:space="preserve">: </w:t>
      </w:r>
      <w:sdt>
        <w:sdtPr>
          <w:id w:val="-241561169"/>
          <w:citation/>
        </w:sdtPr>
        <w:sdtEndPr/>
        <w:sdtContent>
          <w:r w:rsidR="00AF02B1" w:rsidRPr="00AF02B1">
            <w:fldChar w:fldCharType="begin"/>
          </w:r>
          <w:r w:rsidR="00AF02B1" w:rsidRPr="00AF02B1">
            <w:instrText xml:space="preserve"> CITATION Kea96 \l 1045 </w:instrText>
          </w:r>
          <w:r w:rsidR="00AF02B1" w:rsidRPr="00AF02B1">
            <w:fldChar w:fldCharType="separate"/>
          </w:r>
          <w:r w:rsidR="00B77C3A">
            <w:rPr>
              <w:noProof/>
            </w:rPr>
            <w:t>(Keane, 1996)</w:t>
          </w:r>
          <w:r w:rsidR="00AF02B1" w:rsidRPr="00AF02B1">
            <w:fldChar w:fldCharType="end"/>
          </w:r>
        </w:sdtContent>
      </w:sdt>
    </w:p>
    <w:p w14:paraId="7D91AAA6" w14:textId="77777777" w:rsidR="005A7159" w:rsidRDefault="005A7159" w:rsidP="00B1395E">
      <w:pPr>
        <w:ind w:firstLine="360"/>
        <w:rPr>
          <w:rFonts w:eastAsiaTheme="minorEastAsia"/>
        </w:rPr>
      </w:pPr>
    </w:p>
    <w:p w14:paraId="77510038" w14:textId="66BA7ABF" w:rsidR="001117BA" w:rsidRPr="00A10FB5" w:rsidRDefault="00B1395E" w:rsidP="00B1395E">
      <w:pPr>
        <w:ind w:firstLine="360"/>
        <w:rPr>
          <w:rFonts w:eastAsiaTheme="minorEastAsia"/>
        </w:rPr>
      </w:pPr>
      <w:r w:rsidRPr="00A10FB5">
        <w:rPr>
          <w:rFonts w:eastAsiaTheme="minorEastAsia"/>
        </w:rPr>
        <w:lastRenderedPageBreak/>
        <w:t>Możemy zwizualizować tą</w:t>
      </w:r>
      <w:r w:rsidR="00C1098D" w:rsidRPr="00A10FB5">
        <w:rPr>
          <w:rFonts w:eastAsiaTheme="minorEastAsia"/>
        </w:rPr>
        <w:t xml:space="preserve"> </w:t>
      </w:r>
      <w:r w:rsidRPr="00A10FB5">
        <w:rPr>
          <w:rFonts w:eastAsiaTheme="minorEastAsia"/>
        </w:rPr>
        <w:t>funkcję</w:t>
      </w:r>
      <w:r w:rsidR="00C1098D" w:rsidRPr="00A10FB5">
        <w:rPr>
          <w:rFonts w:eastAsiaTheme="minorEastAsia"/>
        </w:rPr>
        <w:t xml:space="preserve"> przykładowo </w:t>
      </w:r>
      <w:r w:rsidRPr="00A10FB5">
        <w:rPr>
          <w:rFonts w:eastAsiaTheme="minorEastAsia"/>
        </w:rPr>
        <w:t xml:space="preserve">dla </w:t>
      </w:r>
      <m:oMath>
        <m:r>
          <w:rPr>
            <w:rFonts w:ascii="Cambria Math" w:eastAsiaTheme="minorEastAsia" w:hAnsi="Cambria Math"/>
          </w:rPr>
          <m:t>n=2</m:t>
        </m:r>
      </m:oMath>
      <w:r w:rsidRPr="00A10FB5">
        <w:rPr>
          <w:rFonts w:eastAsiaTheme="minorEastAsia"/>
        </w:rPr>
        <w:t xml:space="preserve"> </w:t>
      </w:r>
      <w:sdt>
        <w:sdtPr>
          <w:rPr>
            <w:rFonts w:eastAsiaTheme="minorEastAsia"/>
          </w:rPr>
          <w:id w:val="-308944178"/>
          <w:citation/>
        </w:sdtPr>
        <w:sdtEndPr/>
        <w:sdtContent>
          <w:r w:rsidR="009C25DB" w:rsidRPr="00A10FB5">
            <w:rPr>
              <w:rFonts w:eastAsiaTheme="minorEastAsia"/>
            </w:rPr>
            <w:fldChar w:fldCharType="begin"/>
          </w:r>
          <w:r w:rsidR="009C25DB" w:rsidRPr="00A10FB5">
            <w:rPr>
              <w:rFonts w:eastAsiaTheme="minorEastAsia"/>
            </w:rPr>
            <w:instrText xml:space="preserve"> CITATION Mic04 \l 1045 </w:instrText>
          </w:r>
          <w:r w:rsidR="009C25DB" w:rsidRPr="00A10FB5">
            <w:rPr>
              <w:rFonts w:eastAsiaTheme="minorEastAsia"/>
            </w:rPr>
            <w:fldChar w:fldCharType="separate"/>
          </w:r>
          <w:r w:rsidR="00B77C3A" w:rsidRPr="00B77C3A">
            <w:rPr>
              <w:rFonts w:eastAsiaTheme="minorEastAsia"/>
              <w:noProof/>
            </w:rPr>
            <w:t>(Michalewicz i Fogel, 2004)</w:t>
          </w:r>
          <w:r w:rsidR="009C25DB" w:rsidRPr="00A10FB5">
            <w:rPr>
              <w:rFonts w:eastAsiaTheme="minorEastAsia"/>
            </w:rPr>
            <w:fldChar w:fldCharType="end"/>
          </w:r>
        </w:sdtContent>
      </w:sdt>
      <w:r w:rsidR="00C1098D" w:rsidRPr="00A10FB5">
        <w:rPr>
          <w:rFonts w:eastAsiaTheme="minorEastAsia"/>
        </w:rPr>
        <w:t>. Rozwiązaniom niespełniającym ograniczeń nadano zerową wartość</w:t>
      </w:r>
      <w:r w:rsidR="005A7159">
        <w:rPr>
          <w:rFonts w:eastAsiaTheme="minorEastAsia"/>
        </w:rPr>
        <w:t xml:space="preserve"> (Rysunek 3).</w:t>
      </w:r>
    </w:p>
    <w:p w14:paraId="7400F3D9" w14:textId="77777777" w:rsidR="00AF02B1" w:rsidRDefault="00B1395E" w:rsidP="00AF02B1">
      <w:pPr>
        <w:keepNext/>
        <w:ind w:firstLine="360"/>
        <w:jc w:val="center"/>
      </w:pPr>
      <w:r w:rsidRPr="00A10FB5">
        <w:rPr>
          <w:noProof/>
          <w:lang w:eastAsia="pl-PL"/>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172977CE" w14:textId="39B2FD8A" w:rsidR="00B1395E" w:rsidRDefault="00AF02B1" w:rsidP="00AF02B1">
      <w:pPr>
        <w:pStyle w:val="Legenda"/>
      </w:pPr>
      <w:bookmarkStart w:id="11" w:name="_Toc105961538"/>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3</w:t>
      </w:r>
      <w:r w:rsidR="00583216">
        <w:rPr>
          <w:noProof/>
        </w:rPr>
        <w:fldChar w:fldCharType="end"/>
      </w:r>
      <w:r>
        <w:t>: Wykres przykładowej funkcji dla programowania nieliniowego</w:t>
      </w:r>
      <w:bookmarkEnd w:id="11"/>
    </w:p>
    <w:p w14:paraId="78D4AAA7" w14:textId="1DE45668" w:rsidR="00EA30DC" w:rsidRDefault="00AF02B1" w:rsidP="00AF02B1">
      <w:pPr>
        <w:pStyle w:val="Legenda"/>
      </w:pPr>
      <w:r>
        <w:t xml:space="preserve">Źródło: </w:t>
      </w:r>
      <w:sdt>
        <w:sdtPr>
          <w:id w:val="-930806095"/>
          <w:citation/>
        </w:sdtPr>
        <w:sdtEndPr/>
        <w:sdtContent>
          <w:r>
            <w:fldChar w:fldCharType="begin"/>
          </w:r>
          <w:r>
            <w:instrText xml:space="preserve"> CITATION Mic04 \l 1045 </w:instrText>
          </w:r>
          <w:r>
            <w:fldChar w:fldCharType="separate"/>
          </w:r>
          <w:r w:rsidR="00B77C3A">
            <w:rPr>
              <w:noProof/>
            </w:rPr>
            <w:t>(Michalewicz i Fogel, 2004)</w:t>
          </w:r>
          <w:r>
            <w:fldChar w:fldCharType="end"/>
          </w:r>
        </w:sdtContent>
      </w:sdt>
    </w:p>
    <w:p w14:paraId="2BCED29A" w14:textId="77777777" w:rsidR="005A7159" w:rsidRDefault="005A7159" w:rsidP="00442659">
      <w:pPr>
        <w:ind w:firstLine="360"/>
      </w:pPr>
    </w:p>
    <w:p w14:paraId="06722E07" w14:textId="17BC2230" w:rsidR="00255E40" w:rsidRPr="00A10FB5" w:rsidRDefault="00255E40" w:rsidP="00442659">
      <w:pPr>
        <w:ind w:firstLine="360"/>
      </w:pPr>
      <w:r w:rsidRPr="00A10FB5">
        <w:t>Jak widać</w:t>
      </w:r>
      <w:r w:rsidR="00442659" w:rsidRPr="00A10FB5">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C5586A2" w:rsidR="00E47C33" w:rsidRPr="00A10FB5" w:rsidRDefault="00E47C33" w:rsidP="009D37AC">
      <w:pPr>
        <w:pStyle w:val="Nagwek2"/>
        <w:numPr>
          <w:ilvl w:val="1"/>
          <w:numId w:val="5"/>
        </w:numPr>
      </w:pPr>
      <w:bookmarkStart w:id="12" w:name="_Toc105961294"/>
      <w:bookmarkStart w:id="13" w:name="_Hlk103514975"/>
      <w:r w:rsidRPr="00A10FB5">
        <w:t>Problem planowania projektu z wieloma wymaganymi umiejętnościami i ograniczonymi zasobami</w:t>
      </w:r>
      <w:bookmarkEnd w:id="12"/>
      <w:r w:rsidR="00E5638C" w:rsidRPr="00A10FB5">
        <w:t xml:space="preserve"> </w:t>
      </w:r>
    </w:p>
    <w:bookmarkEnd w:id="13"/>
    <w:p w14:paraId="0CA916E5" w14:textId="76C0D901" w:rsidR="002B0743" w:rsidRPr="00A10FB5" w:rsidRDefault="008E56E3" w:rsidP="002B0743">
      <w:pPr>
        <w:ind w:firstLine="360"/>
      </w:pPr>
      <w:r w:rsidRPr="00A10FB5">
        <w:t>Zbiór danych dla p</w:t>
      </w:r>
      <w:r w:rsidR="00B610EE" w:rsidRPr="00A10FB5">
        <w:t>roblem</w:t>
      </w:r>
      <w:r w:rsidRPr="00A10FB5">
        <w:t>u</w:t>
      </w:r>
      <w:r w:rsidR="00B610EE" w:rsidRPr="00A10FB5">
        <w:t xml:space="preserve"> planowania projektów z wieloma wymaganymi umiejętnościami i ograniczonymi zasobami</w:t>
      </w:r>
      <w:r w:rsidR="00BD1D22">
        <w:t xml:space="preserve"> </w:t>
      </w:r>
      <w:r w:rsidR="00BD1D22" w:rsidRPr="00BD1D22">
        <w:t xml:space="preserve">(Multi-Skill Resource-Constrained Project Scheduling Problem, </w:t>
      </w:r>
      <w:r w:rsidR="00BD1D22">
        <w:t xml:space="preserve">skrót </w:t>
      </w:r>
      <w:r w:rsidR="00BD1D22" w:rsidRPr="00BD1D22">
        <w:t>MSRCPSP</w:t>
      </w:r>
      <w:r w:rsidR="00807AED">
        <w:rPr>
          <w:rFonts w:eastAsiaTheme="minorEastAsia"/>
        </w:rPr>
        <w:t>)</w:t>
      </w:r>
      <w:r w:rsidR="00BD1D22">
        <w:rPr>
          <w:rFonts w:eastAsiaTheme="minorEastAsia"/>
        </w:rPr>
        <w:t xml:space="preserve"> </w:t>
      </w:r>
      <w:r w:rsidR="00B610EE" w:rsidRPr="00A10FB5">
        <w:t xml:space="preserve">został zdefiniowany przez naukowców związanych z </w:t>
      </w:r>
      <w:r w:rsidR="00B610EE" w:rsidRPr="00A10FB5">
        <w:lastRenderedPageBreak/>
        <w:t>Politechniką Wrocławską</w:t>
      </w:r>
      <w:r w:rsidR="00766A33" w:rsidRPr="00A10FB5">
        <w:t>.</w:t>
      </w:r>
      <w:r w:rsidR="00B610EE" w:rsidRPr="00A10FB5">
        <w:t xml:space="preserve"> Ich celem było stworzenie </w:t>
      </w:r>
      <w:r w:rsidRPr="00A10FB5">
        <w:t xml:space="preserve">takiego </w:t>
      </w:r>
      <w:r w:rsidR="00B610EE" w:rsidRPr="00A10FB5">
        <w:t>problemu, która miał by jednoczesny balans prostoty implementacji i wierności rzeczywistej sytuacji</w:t>
      </w:r>
      <w:r w:rsidRPr="00A10FB5">
        <w:t xml:space="preserve"> </w:t>
      </w:r>
      <w:sdt>
        <w:sdtPr>
          <w:id w:val="1523357422"/>
          <w:citation/>
        </w:sdtPr>
        <w:sdtEndPr/>
        <w:sdtContent>
          <w:r w:rsidR="004A5AA5">
            <w:fldChar w:fldCharType="begin"/>
          </w:r>
          <w:r w:rsidR="00B1441F">
            <w:instrText xml:space="preserve">CITATION Sko13 \l 1045 </w:instrText>
          </w:r>
          <w:r w:rsidR="004A5AA5">
            <w:fldChar w:fldCharType="separate"/>
          </w:r>
          <w:r w:rsidR="00B77C3A">
            <w:rPr>
              <w:noProof/>
            </w:rPr>
            <w:t>(Skowroński, Myszkowski i Podlodowski, 2013)</w:t>
          </w:r>
          <w:r w:rsidR="004A5AA5">
            <w:fldChar w:fldCharType="end"/>
          </w:r>
        </w:sdtContent>
      </w:sdt>
      <w:r w:rsidR="00B1441F">
        <w:t>.</w:t>
      </w:r>
    </w:p>
    <w:p w14:paraId="00478302" w14:textId="3F24428A" w:rsidR="00B610EE" w:rsidRPr="00A10FB5" w:rsidRDefault="00B610EE" w:rsidP="002B0743">
      <w:pPr>
        <w:ind w:firstLine="360"/>
      </w:pPr>
      <w:r w:rsidRPr="00A10FB5">
        <w:t xml:space="preserve">Celem klasycznego problemu planowania projektów </w:t>
      </w:r>
      <w:r w:rsidR="002045A5" w:rsidRPr="00A10FB5">
        <w:t>było</w:t>
      </w:r>
      <w:r w:rsidRPr="00A10FB5">
        <w:t xml:space="preserve"> przydzielenie zasobów do zadań w taki sposób</w:t>
      </w:r>
      <w:r w:rsidR="00EA30DC">
        <w:t>,</w:t>
      </w:r>
      <w:r w:rsidRPr="00A10FB5">
        <w:t xml:space="preserve"> aby zminimalizować czas i/lub koszt wykonania projektu. Jednakże pojawiają się w nim także ograniczenia</w:t>
      </w:r>
      <w:r w:rsidR="00FA63A3">
        <w:t xml:space="preserve"> </w:t>
      </w:r>
      <w:sdt>
        <w:sdtPr>
          <w:id w:val="-143205139"/>
          <w:citation/>
        </w:sdtPr>
        <w:sdtEndPr/>
        <w:sdtContent>
          <w:r w:rsidR="00FA63A3">
            <w:fldChar w:fldCharType="begin"/>
          </w:r>
          <w:r w:rsidR="00FA63A3">
            <w:instrText xml:space="preserve"> CITATION San11 \l 1045 </w:instrText>
          </w:r>
          <w:r w:rsidR="00FA63A3">
            <w:fldChar w:fldCharType="separate"/>
          </w:r>
          <w:r w:rsidR="00B77C3A">
            <w:rPr>
              <w:noProof/>
            </w:rPr>
            <w:t>(Santos i Tereso, 2011)</w:t>
          </w:r>
          <w:r w:rsidR="00FA63A3">
            <w:fldChar w:fldCharType="end"/>
          </w:r>
        </w:sdtContent>
      </w:sdt>
      <w:r w:rsidRPr="00A10FB5">
        <w:t>:</w:t>
      </w:r>
    </w:p>
    <w:p w14:paraId="344CBAD5" w14:textId="0937EFDF" w:rsidR="00B610EE" w:rsidRPr="00A10FB5" w:rsidRDefault="00B610EE" w:rsidP="009D37AC">
      <w:pPr>
        <w:pStyle w:val="Akapitzlist"/>
        <w:numPr>
          <w:ilvl w:val="0"/>
          <w:numId w:val="14"/>
        </w:numPr>
      </w:pPr>
      <w:r w:rsidRPr="00A10FB5">
        <w:t>Niektóre zadania, mogą do rozpoczęcia pracy nad nimi wymagać zakończenia innych zadań.</w:t>
      </w:r>
    </w:p>
    <w:p w14:paraId="504A8118" w14:textId="2C6831D6" w:rsidR="00B610EE" w:rsidRPr="00A10FB5" w:rsidRDefault="00B610EE" w:rsidP="009D37AC">
      <w:pPr>
        <w:pStyle w:val="Akapitzlist"/>
        <w:numPr>
          <w:ilvl w:val="0"/>
          <w:numId w:val="14"/>
        </w:numPr>
      </w:pPr>
      <w:r w:rsidRPr="00A10FB5">
        <w:t xml:space="preserve">Dany zasób może zostać przydzielony tylko do jednego zadania naraz i musi je skończyć w całości, bez możliwości dzielenia pracy pomiędzy dwoma rozpoczętymi zadaniami. </w:t>
      </w:r>
    </w:p>
    <w:p w14:paraId="2106BC9F" w14:textId="567015AE" w:rsidR="00B610EE" w:rsidRPr="00A10FB5" w:rsidRDefault="00B610EE" w:rsidP="009D37AC">
      <w:pPr>
        <w:ind w:firstLine="360"/>
      </w:pPr>
      <w:r w:rsidRPr="00A10FB5">
        <w:t>Problem ten został rozszerzony przez dodanie umiejętności</w:t>
      </w:r>
      <w:r w:rsidR="002045A5" w:rsidRPr="00A10FB5">
        <w:t xml:space="preserve">. </w:t>
      </w:r>
      <w:r w:rsidRPr="00A10FB5">
        <w:t xml:space="preserve">Każdy zasób posiada pewien zbiór umiejętności na </w:t>
      </w:r>
      <w:r w:rsidR="002045A5" w:rsidRPr="00A10FB5">
        <w:t>określonym</w:t>
      </w:r>
      <w:r w:rsidRPr="00A10FB5">
        <w:t xml:space="preserve"> poziomie</w:t>
      </w:r>
      <w:r w:rsidR="002045A5" w:rsidRPr="00A10FB5">
        <w:t>, a k</w:t>
      </w:r>
      <w:r w:rsidRPr="00A10FB5">
        <w:t>ażde zadanie</w:t>
      </w:r>
      <w:r w:rsidR="002045A5" w:rsidRPr="00A10FB5">
        <w:t xml:space="preserve"> wymaga jedną umiejętność na określonym poziomie. W związku z tym zadanie</w:t>
      </w:r>
      <w:r w:rsidRPr="00A10FB5">
        <w:t xml:space="preserve"> może mieć przydzielony dany zasób, tylko jeżeli posiada on daną umiejętność na równym lub wyższym poziomie niż to potrzebne</w:t>
      </w:r>
      <w:r w:rsidR="002045A5" w:rsidRPr="00A10FB5">
        <w:t>.</w:t>
      </w:r>
    </w:p>
    <w:p w14:paraId="1C4EE2C7" w14:textId="26C7BDD5" w:rsidR="002045A5" w:rsidRPr="00A10FB5" w:rsidRDefault="00147B94" w:rsidP="009D37AC">
      <w:pPr>
        <w:ind w:firstLine="360"/>
      </w:pPr>
      <w:r w:rsidRPr="00A10FB5">
        <w:t>Został on</w:t>
      </w:r>
      <w:r w:rsidR="002045A5" w:rsidRPr="00A10FB5">
        <w:t xml:space="preserve"> opracowany razem ze współpracy z inżynierami z firmy Volvo</w:t>
      </w:r>
      <w:r w:rsidR="004A5AA5">
        <w:t xml:space="preserve"> </w:t>
      </w:r>
      <w:sdt>
        <w:sdtPr>
          <w:id w:val="-1225825829"/>
          <w:citation/>
        </w:sdtPr>
        <w:sdtEndPr/>
        <w:sdtContent>
          <w:r w:rsidR="004A5AA5">
            <w:fldChar w:fldCharType="begin"/>
          </w:r>
          <w:r w:rsidR="004A5AA5">
            <w:instrText xml:space="preserve"> CITATION PBM15 \l 1045 </w:instrText>
          </w:r>
          <w:r w:rsidR="004A5AA5">
            <w:fldChar w:fldCharType="separate"/>
          </w:r>
          <w:r w:rsidR="00B77C3A">
            <w:rPr>
              <w:noProof/>
            </w:rPr>
            <w:t>(Myszkowski, Skowroński i Sikora, 2015)</w:t>
          </w:r>
          <w:r w:rsidR="004A5AA5">
            <w:fldChar w:fldCharType="end"/>
          </w:r>
        </w:sdtContent>
      </w:sdt>
      <w:r w:rsidR="002045A5" w:rsidRPr="00A10FB5">
        <w:t xml:space="preserve">. Dzięki temu jego twórcy </w:t>
      </w:r>
      <w:r w:rsidRPr="00A10FB5">
        <w:t>dostarczają</w:t>
      </w:r>
      <w:r w:rsidR="002045A5" w:rsidRPr="00A10FB5">
        <w:t xml:space="preserve"> oparte na rzeczywistości, ale zanonimizowane, zestawy danych </w:t>
      </w:r>
      <w:r w:rsidRPr="00A10FB5">
        <w:t>odpowiadające rzeczywistym projektom</w:t>
      </w:r>
      <w:r w:rsidR="002045A5" w:rsidRPr="00A10FB5">
        <w:t xml:space="preserve">. Jest ich </w:t>
      </w:r>
      <w:r w:rsidRPr="00A10FB5">
        <w:t xml:space="preserve">łącznie </w:t>
      </w:r>
      <w:r w:rsidR="002045A5" w:rsidRPr="00A10FB5">
        <w:t>42</w:t>
      </w:r>
      <w:r w:rsidR="00EA30DC">
        <w:t xml:space="preserve">: tzn. </w:t>
      </w:r>
      <w:r w:rsidR="002045A5" w:rsidRPr="00A10FB5">
        <w:t xml:space="preserve"> 6 </w:t>
      </w:r>
      <w:r w:rsidRPr="00A10FB5">
        <w:t>łatwiejszych</w:t>
      </w:r>
      <w:r w:rsidR="002045A5" w:rsidRPr="00A10FB5">
        <w:t xml:space="preserve"> problemów i 36 pełnowymiarowych, które posiadają do:</w:t>
      </w:r>
    </w:p>
    <w:p w14:paraId="3AF35449" w14:textId="5619A235" w:rsidR="002045A5" w:rsidRPr="00A10FB5" w:rsidRDefault="002045A5" w:rsidP="009D37AC">
      <w:pPr>
        <w:pStyle w:val="Akapitzlist"/>
        <w:numPr>
          <w:ilvl w:val="0"/>
          <w:numId w:val="13"/>
        </w:numPr>
      </w:pPr>
      <w:r w:rsidRPr="00A10FB5">
        <w:t>200 zadań</w:t>
      </w:r>
      <w:r w:rsidR="00504791">
        <w:t>.</w:t>
      </w:r>
    </w:p>
    <w:p w14:paraId="79493F2C" w14:textId="6A730A86" w:rsidR="002045A5" w:rsidRPr="00A10FB5" w:rsidRDefault="002045A5" w:rsidP="009D37AC">
      <w:pPr>
        <w:pStyle w:val="Akapitzlist"/>
        <w:numPr>
          <w:ilvl w:val="0"/>
          <w:numId w:val="13"/>
        </w:numPr>
      </w:pPr>
      <w:r w:rsidRPr="00A10FB5">
        <w:t>150 relacji pomiędzy zadania</w:t>
      </w:r>
      <w:r w:rsidR="00147B94" w:rsidRPr="00A10FB5">
        <w:t>m</w:t>
      </w:r>
      <w:r w:rsidR="00504791">
        <w:t>i.</w:t>
      </w:r>
    </w:p>
    <w:p w14:paraId="28D8F169" w14:textId="26690251" w:rsidR="002045A5" w:rsidRPr="00A10FB5" w:rsidRDefault="002045A5" w:rsidP="009D37AC">
      <w:pPr>
        <w:pStyle w:val="Akapitzlist"/>
        <w:numPr>
          <w:ilvl w:val="0"/>
          <w:numId w:val="13"/>
        </w:numPr>
      </w:pPr>
      <w:r w:rsidRPr="00A10FB5">
        <w:t>15 umiejętności na różnych poziomach</w:t>
      </w:r>
      <w:r w:rsidR="00504791">
        <w:t>.</w:t>
      </w:r>
    </w:p>
    <w:p w14:paraId="6C1FCA44" w14:textId="53B5A4F6" w:rsidR="00A32AF3" w:rsidRDefault="002045A5" w:rsidP="009D37AC">
      <w:pPr>
        <w:pStyle w:val="Akapitzlist"/>
        <w:numPr>
          <w:ilvl w:val="0"/>
          <w:numId w:val="13"/>
        </w:numPr>
      </w:pPr>
      <w:r w:rsidRPr="00A10FB5">
        <w:t>40 zasobów</w:t>
      </w:r>
      <w:r w:rsidR="002B0743" w:rsidRPr="00A10FB5">
        <w:t>.</w:t>
      </w:r>
    </w:p>
    <w:p w14:paraId="6EAA4720" w14:textId="5BD0E6DE" w:rsidR="00886E87" w:rsidRPr="00886E87" w:rsidRDefault="0097040A" w:rsidP="00786DF1">
      <w:r>
        <w:t>Różne kombinacje tych ilości pozwalają na sprawdzenie metod obliczeniowych w różnych wypadkach. Przykładowo, jedna z metod może sobie radzić lepiej, gdy będzie więcej relacji pomiędzy zadaniami, a druga gdy będzie więcej zasobów</w:t>
      </w:r>
    </w:p>
    <w:p w14:paraId="582F057D" w14:textId="1BF31E76" w:rsidR="00A32AF3" w:rsidRPr="00A10FB5" w:rsidRDefault="00F934C8" w:rsidP="00504791">
      <w:pPr>
        <w:pStyle w:val="Nagwek2"/>
        <w:numPr>
          <w:ilvl w:val="1"/>
          <w:numId w:val="5"/>
        </w:numPr>
      </w:pPr>
      <w:bookmarkStart w:id="14" w:name="_Toc105961295"/>
      <w:r w:rsidRPr="00A10FB5">
        <w:lastRenderedPageBreak/>
        <w:t>Element</w:t>
      </w:r>
      <w:r w:rsidR="002C45FF">
        <w:t>y</w:t>
      </w:r>
      <w:r w:rsidRPr="00A10FB5">
        <w:t xml:space="preserve"> problemu</w:t>
      </w:r>
      <w:bookmarkEnd w:id="14"/>
    </w:p>
    <w:p w14:paraId="6AEDA5CB" w14:textId="34EC6BE6" w:rsidR="0088080F" w:rsidRPr="00A10FB5" w:rsidRDefault="0088080F" w:rsidP="008045F2">
      <w:pPr>
        <w:pStyle w:val="Nagwek3"/>
        <w:numPr>
          <w:ilvl w:val="2"/>
          <w:numId w:val="5"/>
        </w:numPr>
      </w:pPr>
      <w:bookmarkStart w:id="15" w:name="_Toc105961296"/>
      <w:r w:rsidRPr="00A10FB5">
        <w:t>Model</w:t>
      </w:r>
      <w:r w:rsidR="00B317A5" w:rsidRPr="00A10FB5">
        <w:t xml:space="preserve"> i wielkość przestrzeni poszukiwań</w:t>
      </w:r>
      <w:bookmarkEnd w:id="15"/>
    </w:p>
    <w:p w14:paraId="56CEC07C" w14:textId="77777777" w:rsidR="00EA30DC" w:rsidRPr="00A10FB5" w:rsidRDefault="00EA30DC" w:rsidP="004E0F86">
      <w:r w:rsidRPr="00A10FB5">
        <w:t>Aby użyć jakikolwiek algorytm lub heurystykę do rozwiązania danego problemu musimy najpierw zdefiniować pewne podstawowe koncepty dla danego problemu:</w:t>
      </w:r>
    </w:p>
    <w:p w14:paraId="54BB32A2" w14:textId="1EAB2778" w:rsidR="00EA30DC" w:rsidRDefault="00EA30DC" w:rsidP="00EA30DC">
      <w:pPr>
        <w:pStyle w:val="Akapitzlist"/>
        <w:numPr>
          <w:ilvl w:val="0"/>
          <w:numId w:val="15"/>
        </w:numPr>
      </w:pPr>
      <w:r w:rsidRPr="00A10FB5">
        <w:t>Model dla problemu</w:t>
      </w:r>
      <w:r w:rsidR="00504791">
        <w:t>.</w:t>
      </w:r>
    </w:p>
    <w:p w14:paraId="66D24A60" w14:textId="2715F80B" w:rsidR="00807AED" w:rsidRDefault="00807AED" w:rsidP="00807AED">
      <w:pPr>
        <w:pStyle w:val="Akapitzlist"/>
        <w:numPr>
          <w:ilvl w:val="0"/>
          <w:numId w:val="15"/>
        </w:numPr>
      </w:pPr>
      <w:r w:rsidRPr="00A10FB5">
        <w:t>Sąsiedztwo rozwiąza</w:t>
      </w:r>
      <w:r>
        <w:t>ń</w:t>
      </w:r>
      <w:r w:rsidR="00504791">
        <w:t>.</w:t>
      </w:r>
    </w:p>
    <w:p w14:paraId="5FE02CDF" w14:textId="10D9827C" w:rsidR="00B514CB" w:rsidRPr="00A10FB5" w:rsidRDefault="00B514CB" w:rsidP="00B514CB">
      <w:pPr>
        <w:pStyle w:val="Akapitzlist"/>
        <w:numPr>
          <w:ilvl w:val="0"/>
          <w:numId w:val="15"/>
        </w:numPr>
      </w:pPr>
      <w:r w:rsidRPr="00A10FB5">
        <w:t>Funkcję oceny rozwiązania</w:t>
      </w:r>
      <w:r w:rsidR="00504791">
        <w:t>.</w:t>
      </w:r>
    </w:p>
    <w:p w14:paraId="2C9245AC" w14:textId="036F8347" w:rsidR="00EA30DC" w:rsidRPr="00A10FB5" w:rsidRDefault="00EA30DC" w:rsidP="00EA30DC">
      <w:pPr>
        <w:pStyle w:val="Akapitzlist"/>
        <w:numPr>
          <w:ilvl w:val="0"/>
          <w:numId w:val="15"/>
        </w:numPr>
      </w:pPr>
      <w:r w:rsidRPr="00A10FB5">
        <w:t>Cel</w:t>
      </w:r>
      <w:r w:rsidR="00B514CB">
        <w:t>,</w:t>
      </w:r>
      <w:r w:rsidRPr="00A10FB5">
        <w:t xml:space="preserve"> który chcemy osiągnąć</w:t>
      </w:r>
      <w:r w:rsidR="00504791">
        <w:t>.</w:t>
      </w:r>
    </w:p>
    <w:p w14:paraId="7E4CFB78" w14:textId="680BDF0E" w:rsidR="00EA30DC" w:rsidRPr="00A10FB5" w:rsidRDefault="00EA30DC" w:rsidP="00EA30DC">
      <w:pPr>
        <w:pStyle w:val="Akapitzlist"/>
        <w:numPr>
          <w:ilvl w:val="0"/>
          <w:numId w:val="15"/>
        </w:numPr>
      </w:pPr>
      <w:r w:rsidRPr="00A10FB5">
        <w:t>Potencjalne ograniczenia nałożone na rozwiązania</w:t>
      </w:r>
      <w:r w:rsidR="00504791">
        <w:t>.</w:t>
      </w:r>
    </w:p>
    <w:p w14:paraId="58985069" w14:textId="2D5CA6E0" w:rsidR="004A421A" w:rsidRPr="00A10FB5" w:rsidRDefault="00217AF7" w:rsidP="00EA30DC">
      <w:pPr>
        <w:ind w:firstLine="360"/>
      </w:pPr>
      <w:r w:rsidRPr="00A10FB5">
        <w:t>Pierwsza rzeczą</w:t>
      </w:r>
      <w:r w:rsidR="00807AED">
        <w:t>,</w:t>
      </w:r>
      <w:r w:rsidRPr="00A10FB5">
        <w:t xml:space="preserve"> </w:t>
      </w:r>
      <w:r w:rsidR="003A7E45" w:rsidRPr="00A10FB5">
        <w:t>którą trzeba zdefiniować w celu rozwiązania danego problemu obliczeniowego</w:t>
      </w:r>
      <w:r w:rsidR="00807AED">
        <w:t>,</w:t>
      </w:r>
      <w:r w:rsidR="003A7E45" w:rsidRPr="00A10FB5">
        <w:t xml:space="preserve"> jest zdefiniowanie jego modelu</w:t>
      </w:r>
      <w:r w:rsidR="009B29FD" w:rsidRPr="00A10FB5">
        <w:t>. Jest to określenie sposobu</w:t>
      </w:r>
      <w:r w:rsidR="00807AED">
        <w:t>,</w:t>
      </w:r>
      <w:r w:rsidR="009B29FD" w:rsidRPr="00A10FB5">
        <w:t xml:space="preserve"> w jaki możemy przedstawić alternatywne rozwiązania i umożliwić nam ich modyfikację.</w:t>
      </w:r>
      <w:r w:rsidR="004A421A" w:rsidRPr="00A10FB5">
        <w:t xml:space="preserve"> Nie istnieje jeden najlepszy model dla danego problemu. Jak udowodnili </w:t>
      </w:r>
      <w:sdt>
        <w:sdtPr>
          <w:id w:val="-859812818"/>
          <w:citation/>
        </w:sdtPr>
        <w:sdtEndPr/>
        <w:sdtContent>
          <w:r w:rsidR="004A421A" w:rsidRPr="00A10FB5">
            <w:fldChar w:fldCharType="begin"/>
          </w:r>
          <w:r w:rsidR="004A421A" w:rsidRPr="00A10FB5">
            <w:instrText xml:space="preserve"> CITATION Fog97 \l 1045 </w:instrText>
          </w:r>
          <w:r w:rsidR="004A421A" w:rsidRPr="00A10FB5">
            <w:fldChar w:fldCharType="separate"/>
          </w:r>
          <w:r w:rsidR="00B77C3A">
            <w:rPr>
              <w:noProof/>
            </w:rPr>
            <w:t>(Fogel i Ghozeil, 1997)</w:t>
          </w:r>
          <w:r w:rsidR="004A421A" w:rsidRPr="00A10FB5">
            <w:fldChar w:fldCharType="end"/>
          </w:r>
        </w:sdtContent>
      </w:sdt>
      <w:r w:rsidR="008D07A5" w:rsidRPr="00A10FB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A10FB5" w:rsidRDefault="00484FD4" w:rsidP="00B317A5">
      <w:pPr>
        <w:ind w:firstLine="360"/>
        <w:rPr>
          <w:rFonts w:eastAsiaTheme="minorEastAsia"/>
        </w:rPr>
      </w:pPr>
      <w:r w:rsidRPr="00A10FB5">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sidRPr="00A10FB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sidRPr="00A10FB5">
        <w:rPr>
          <w:rFonts w:eastAsiaTheme="minorEastAsia"/>
        </w:rPr>
        <w:t>.</w:t>
      </w:r>
    </w:p>
    <w:p w14:paraId="295AE485" w14:textId="1463A2E3" w:rsidR="00B317A5" w:rsidRPr="00A10FB5" w:rsidRDefault="00484FD4" w:rsidP="00B317A5">
      <w:pPr>
        <w:ind w:firstLine="360"/>
        <w:rPr>
          <w:rFonts w:eastAsiaTheme="minorEastAsia"/>
        </w:rPr>
      </w:pPr>
      <w:r w:rsidRPr="00A10FB5">
        <w:t xml:space="preserve">W przypadku TSP najczęściej spotykanym modelem jest permutacja liczb naturalnych od </w:t>
      </w:r>
      <m:oMath>
        <m:r>
          <w:rPr>
            <w:rFonts w:ascii="Cambria Math" w:hAnsi="Cambria Math"/>
          </w:rPr>
          <m:t>1</m:t>
        </m:r>
      </m:oMath>
      <w:r w:rsidRPr="00A10FB5">
        <w:t xml:space="preserve"> do </w:t>
      </w:r>
      <m:oMath>
        <m:r>
          <w:rPr>
            <w:rFonts w:ascii="Cambria Math" w:hAnsi="Cambria Math"/>
          </w:rPr>
          <m:t>n</m:t>
        </m:r>
      </m:oMath>
      <w:r w:rsidRPr="00A10FB5">
        <w:rPr>
          <w:rFonts w:eastAsiaTheme="minorEastAsia"/>
        </w:rPr>
        <w:t>. Każda z liczb jest przypisana do konkretnego miasta i ich kolejność w danym rozwiązaniu jest także kolejnością w której zostaną odwiedzone.</w:t>
      </w:r>
      <w:r w:rsidR="007E1240" w:rsidRPr="00A10FB5">
        <w:rPr>
          <w:rFonts w:eastAsiaTheme="minorEastAsia"/>
        </w:rPr>
        <w:t xml:space="preserve"> W związku z tym, że w podstawowym problemie komiwojażera odległości pomiędzy miastami są symetryczne</w:t>
      </w:r>
      <w:r w:rsidR="00B317A5" w:rsidRPr="00A10FB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sidRPr="00A10FB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0ACAFAF3" w:rsidR="00A32AF3" w:rsidRDefault="00B317A5" w:rsidP="00C72731">
      <w:pPr>
        <w:ind w:firstLine="360"/>
        <w:rPr>
          <w:rFonts w:eastAsiaTheme="minorEastAsia"/>
        </w:rPr>
      </w:pPr>
      <w:r w:rsidRPr="00A10FB5">
        <w:lastRenderedPageBreak/>
        <w:t>Dla NLP teoretyczna przestrzeń przeszukiwań jest nieograniczona, ponieważ każda zmienna może przyjąć dowolną wartość ze zbioru liczb rzeczywistych. W związku z tym potrze</w:t>
      </w:r>
      <w:r w:rsidR="000B0E75" w:rsidRPr="00A10FB5">
        <w:t>ba każdą ze zmiennych odpowiednio poddać dyskretyzacji, aby było możliwe</w:t>
      </w:r>
      <w:r w:rsidRPr="00A10FB5">
        <w:t xml:space="preserve"> </w:t>
      </w:r>
      <w:r w:rsidR="000B0E75" w:rsidRPr="00A10FB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rsidRPr="00A10FB5">
        <w:t>obliczeniowych. W przypadku</w:t>
      </w:r>
      <w:r w:rsidR="00807AED">
        <w:t>,</w:t>
      </w:r>
      <w:r w:rsidR="00615686" w:rsidRPr="00A10FB5">
        <w:t xml:space="preserve"> gdy użylibyśmy standardowych liczb zmiennoprzecinkowych o podwójnej precyzji </w:t>
      </w:r>
      <w:sdt>
        <w:sdtPr>
          <w:id w:val="-583989934"/>
          <w:citation/>
        </w:sdtPr>
        <w:sdtEndPr/>
        <w:sdtContent>
          <w:r w:rsidR="00615686" w:rsidRPr="00A10FB5">
            <w:fldChar w:fldCharType="begin"/>
          </w:r>
          <w:r w:rsidR="00615686" w:rsidRPr="00A10FB5">
            <w:instrText xml:space="preserve"> CITATION IEE08 \l 1045 </w:instrText>
          </w:r>
          <w:r w:rsidR="00615686" w:rsidRPr="00A10FB5">
            <w:fldChar w:fldCharType="separate"/>
          </w:r>
          <w:r w:rsidR="00B77C3A">
            <w:rPr>
              <w:noProof/>
            </w:rPr>
            <w:t>(IEEE Standard for Floating-Point Arithmetic, 2008)</w:t>
          </w:r>
          <w:r w:rsidR="00615686" w:rsidRPr="00A10FB5">
            <w:fldChar w:fldCharType="end"/>
          </w:r>
        </w:sdtContent>
      </w:sdt>
      <w:r w:rsidR="00615686" w:rsidRPr="00A10FB5">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sidRPr="00A10FB5">
        <w:rPr>
          <w:rFonts w:eastAsiaTheme="minorEastAsia"/>
        </w:rPr>
        <w:t xml:space="preserve">, co </w:t>
      </w:r>
      <w:r w:rsidR="006B454E" w:rsidRPr="00A10FB5">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sidRPr="00A10FB5">
        <w:rPr>
          <w:rFonts w:eastAsiaTheme="minorEastAsia"/>
        </w:rPr>
        <w:t>.</w:t>
      </w:r>
    </w:p>
    <w:p w14:paraId="603A96A3" w14:textId="709EEACD" w:rsidR="008C1C79" w:rsidRPr="00A10FB5" w:rsidRDefault="00807AED" w:rsidP="006C7E2A">
      <w:pPr>
        <w:ind w:firstLine="360"/>
        <w:rPr>
          <w:rFonts w:eastAsiaTheme="minorEastAsia"/>
        </w:rPr>
      </w:pPr>
      <w:r w:rsidRPr="00A10FB5">
        <w:rPr>
          <w:rFonts w:eastAsiaTheme="minorEastAsia"/>
        </w:rPr>
        <w:t>W przypadku MSRCPSP</w:t>
      </w:r>
      <w:r w:rsidR="00681785">
        <w:rPr>
          <w:rFonts w:eastAsiaTheme="minorEastAsia"/>
        </w:rPr>
        <w:t xml:space="preserve"> można zastosować różne potencjalne modele rozwiązania. Można przykładowo skupić się wyłącznie na priorytecie zadań, a do przydzielenia jakie zadanie ma być wykonane przez jaki zasób, zastosować podejście z użyciem prostego algorytmu zachłannego. Jest też możliwy sposób dokładnie odwrotny, czyli skupić się na przypisaniu zasobów do zadań</w:t>
      </w:r>
      <w:r w:rsidR="006C7E2A">
        <w:rPr>
          <w:rFonts w:eastAsiaTheme="minorEastAsia"/>
        </w:rPr>
        <w:t xml:space="preserve"> i nie przejmować się tak dokładnie kolejnością zadań. Możliwe są także rozwiązania ustalające zarówno priorytet zadań jak i przypisania konkretnych zadań do nich. </w:t>
      </w:r>
      <w:r w:rsidR="00E11417" w:rsidRPr="00A10FB5">
        <w:rPr>
          <w:rFonts w:eastAsiaTheme="minorEastAsia"/>
        </w:rPr>
        <w:t xml:space="preserve">Dla takiego sposobu potencjalnych rozwiązań jest </w:t>
      </w:r>
      <m:oMath>
        <m:r>
          <w:rPr>
            <w:rFonts w:ascii="Cambria Math" w:eastAsiaTheme="minorEastAsia" w:hAnsi="Cambria Math"/>
          </w:rPr>
          <m:t>t!r^t</m:t>
        </m:r>
      </m:oMath>
      <w:r w:rsidR="00E11417" w:rsidRPr="00A10FB5">
        <w:rPr>
          <w:rFonts w:eastAsiaTheme="minorEastAsia"/>
        </w:rPr>
        <w:t xml:space="preserve">, gdzie </w:t>
      </w:r>
      <m:oMath>
        <m:r>
          <w:rPr>
            <w:rFonts w:ascii="Cambria Math" w:eastAsiaTheme="minorEastAsia" w:hAnsi="Cambria Math"/>
          </w:rPr>
          <m:t>r</m:t>
        </m:r>
      </m:oMath>
      <w:r w:rsidR="00E11417" w:rsidRPr="00A10FB5">
        <w:rPr>
          <w:rFonts w:eastAsiaTheme="minorEastAsia"/>
        </w:rPr>
        <w:t xml:space="preserve"> to liczba zasobów, a </w:t>
      </w:r>
      <m:oMath>
        <m:r>
          <w:rPr>
            <w:rFonts w:ascii="Cambria Math" w:eastAsiaTheme="minorEastAsia" w:hAnsi="Cambria Math"/>
          </w:rPr>
          <m:t>t</m:t>
        </m:r>
      </m:oMath>
      <w:r w:rsidR="00E11417" w:rsidRPr="00A10FB5">
        <w:rPr>
          <w:rFonts w:eastAsiaTheme="minorEastAsia"/>
        </w:rPr>
        <w:t xml:space="preserve"> to liczba zadań. Dla 100 zasobów i 100 zadań daje to rząd wielkości potencjalnych rozwiązań równy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357</m:t>
            </m:r>
          </m:sup>
        </m:sSup>
        <m:r>
          <w:rPr>
            <w:rFonts w:ascii="Cambria Math" w:eastAsiaTheme="minorEastAsia" w:hAnsi="Cambria Math"/>
          </w:rPr>
          <m:t>.</m:t>
        </m:r>
      </m:oMath>
    </w:p>
    <w:p w14:paraId="6AAE3198" w14:textId="3A083540" w:rsidR="0088080F" w:rsidRPr="00A10FB5" w:rsidRDefault="0088080F" w:rsidP="008045F2">
      <w:pPr>
        <w:pStyle w:val="Nagwek3"/>
        <w:numPr>
          <w:ilvl w:val="2"/>
          <w:numId w:val="5"/>
        </w:numPr>
      </w:pPr>
      <w:bookmarkStart w:id="16" w:name="_Toc105961297"/>
      <w:r w:rsidRPr="00A10FB5">
        <w:t>Sąsiedztwo</w:t>
      </w:r>
      <w:bookmarkEnd w:id="16"/>
    </w:p>
    <w:p w14:paraId="7D0F27A0" w14:textId="10032845" w:rsidR="00794F1E" w:rsidRPr="00A10FB5" w:rsidRDefault="00794F1E" w:rsidP="00794F1E">
      <w:pPr>
        <w:ind w:firstLine="360"/>
      </w:pPr>
      <w:r w:rsidRPr="00A10FB5">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rsidRPr="00A10FB5">
        <w:t>Często takie punkty są uzyskiwane przez dokonanie jednej jak najmniejszej zmiany, ale k</w:t>
      </w:r>
      <w:r w:rsidRPr="00A10FB5">
        <w:t>onkretna definicja takiego warunku zależy od modelu problem</w:t>
      </w:r>
      <w:r w:rsidR="00885EFD" w:rsidRPr="00A10FB5">
        <w:t>u</w:t>
      </w:r>
      <w:r w:rsidRPr="00A10FB5">
        <w:t>.</w:t>
      </w:r>
    </w:p>
    <w:p w14:paraId="179DCF49" w14:textId="1AD41B32" w:rsidR="00631046" w:rsidRPr="00A10FB5" w:rsidRDefault="00B82844" w:rsidP="00631046">
      <w:pPr>
        <w:ind w:firstLine="360"/>
      </w:pPr>
      <w:r w:rsidRPr="00A10FB5">
        <w:t>Dla SAT możemy zdefiniować je, poprzez odwrócenie wartości jednej ze zmiennych</w:t>
      </w:r>
      <w:r w:rsidR="00631046" w:rsidRPr="00A10FB5">
        <w:t>. Przykładowo jeżeli będziemy mieli rozwiązanie zapisane w postaci ciągu liczb binarnych: 01110, to sąsiedztwo dla niego będzie wyglądało następująco:</w:t>
      </w:r>
    </w:p>
    <w:p w14:paraId="5FDEB680" w14:textId="29D91453" w:rsidR="00631046" w:rsidRPr="00A10FB5" w:rsidRDefault="00631046" w:rsidP="00631046">
      <w:pPr>
        <w:pStyle w:val="Akapitzlist"/>
        <w:numPr>
          <w:ilvl w:val="0"/>
          <w:numId w:val="16"/>
        </w:numPr>
      </w:pPr>
      <w:r w:rsidRPr="00A10FB5">
        <w:t>11110 (zamiana pierwszego bitu).</w:t>
      </w:r>
    </w:p>
    <w:p w14:paraId="20231AAA" w14:textId="3E8CE508" w:rsidR="00631046" w:rsidRPr="00A10FB5" w:rsidRDefault="00631046" w:rsidP="00631046">
      <w:pPr>
        <w:pStyle w:val="Akapitzlist"/>
        <w:numPr>
          <w:ilvl w:val="0"/>
          <w:numId w:val="16"/>
        </w:numPr>
      </w:pPr>
      <w:r w:rsidRPr="00A10FB5">
        <w:t>00110 (zamiana drugiego bitu).</w:t>
      </w:r>
    </w:p>
    <w:p w14:paraId="3E3B4BD5" w14:textId="797D80FE" w:rsidR="00631046" w:rsidRPr="00A10FB5" w:rsidRDefault="00631046" w:rsidP="00631046">
      <w:pPr>
        <w:pStyle w:val="Akapitzlist"/>
        <w:numPr>
          <w:ilvl w:val="0"/>
          <w:numId w:val="16"/>
        </w:numPr>
      </w:pPr>
      <w:r w:rsidRPr="00A10FB5">
        <w:lastRenderedPageBreak/>
        <w:t>01010 (zamiana trzeciego bitu).</w:t>
      </w:r>
    </w:p>
    <w:p w14:paraId="5ECA77F9" w14:textId="4CF1ACF4" w:rsidR="00631046" w:rsidRPr="00A10FB5" w:rsidRDefault="00631046" w:rsidP="00631046">
      <w:pPr>
        <w:pStyle w:val="Akapitzlist"/>
        <w:numPr>
          <w:ilvl w:val="0"/>
          <w:numId w:val="16"/>
        </w:numPr>
      </w:pPr>
      <w:r w:rsidRPr="00A10FB5">
        <w:t>01100 (zamiana czwartego bitu).</w:t>
      </w:r>
    </w:p>
    <w:p w14:paraId="12235965" w14:textId="6E84ED85" w:rsidR="00631046" w:rsidRPr="00A10FB5" w:rsidRDefault="00631046" w:rsidP="00631046">
      <w:pPr>
        <w:pStyle w:val="Akapitzlist"/>
        <w:numPr>
          <w:ilvl w:val="0"/>
          <w:numId w:val="16"/>
        </w:numPr>
      </w:pPr>
      <w:r w:rsidRPr="00A10FB5">
        <w:t>01111 (zamiana piątego bitu).</w:t>
      </w:r>
    </w:p>
    <w:p w14:paraId="7C990232" w14:textId="24CCA22C" w:rsidR="00631046" w:rsidRPr="00A10FB5" w:rsidRDefault="0014674A" w:rsidP="0014674A">
      <w:pPr>
        <w:ind w:firstLine="360"/>
      </w:pPr>
      <w:r w:rsidRPr="00A10FB5">
        <w:t>Dla TSP nie możemy zamienić tylko pojedynczego miasta na inne, ponieważ wtedy występowało by ono w rozwiązaniu więcej niż jeden raz, więc było by ono nieprawidłowe</w:t>
      </w:r>
      <w:r w:rsidR="00F96D3C" w:rsidRPr="00A10FB5">
        <w:t xml:space="preserve">. </w:t>
      </w:r>
      <w:r w:rsidRPr="00A10FB5">
        <w:t>W związku z tym najprościej jest zamienić dwa miasta miejscami</w:t>
      </w:r>
      <w:r w:rsidR="006D7F7E" w:rsidRPr="00A10FB5">
        <w:t>. W zależności od tego ile 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Pr="00A10FB5" w:rsidRDefault="004A7C77" w:rsidP="006D7F7E">
      <w:pPr>
        <w:pStyle w:val="Akapitzlist"/>
        <w:numPr>
          <w:ilvl w:val="0"/>
          <w:numId w:val="17"/>
        </w:numPr>
      </w:pPr>
      <w:r w:rsidRPr="00A10FB5">
        <w:t>3 – 1 – 4 – 5 – 2 (zamiana pierwszego miasta z drugim).</w:t>
      </w:r>
    </w:p>
    <w:p w14:paraId="294744F6" w14:textId="52755DDE" w:rsidR="004A7C77" w:rsidRPr="00A10FB5" w:rsidRDefault="004A7C77" w:rsidP="004A7C77">
      <w:pPr>
        <w:pStyle w:val="Akapitzlist"/>
        <w:numPr>
          <w:ilvl w:val="0"/>
          <w:numId w:val="17"/>
        </w:numPr>
      </w:pPr>
      <w:r w:rsidRPr="00A10FB5">
        <w:t>1 – 4 – 3 – 5 – 2 (zamiana drugiego miasta z trzecim).</w:t>
      </w:r>
    </w:p>
    <w:p w14:paraId="34FDCA00" w14:textId="2FE4CD8E" w:rsidR="004A7C77" w:rsidRPr="00A10FB5" w:rsidRDefault="004A7C77" w:rsidP="006D7F7E">
      <w:pPr>
        <w:pStyle w:val="Akapitzlist"/>
        <w:numPr>
          <w:ilvl w:val="0"/>
          <w:numId w:val="17"/>
        </w:numPr>
      </w:pPr>
      <w:r w:rsidRPr="00A10FB5">
        <w:t>1 – 3 – 5 – 4 – 2 (zamiana trzeciego miasta z czwartym).</w:t>
      </w:r>
    </w:p>
    <w:p w14:paraId="4C5C4FC0" w14:textId="75846F6E" w:rsidR="004A7C77" w:rsidRPr="00A10FB5" w:rsidRDefault="004A7C77" w:rsidP="006D7F7E">
      <w:pPr>
        <w:pStyle w:val="Akapitzlist"/>
        <w:numPr>
          <w:ilvl w:val="0"/>
          <w:numId w:val="17"/>
        </w:numPr>
      </w:pPr>
      <w:r w:rsidRPr="00A10FB5">
        <w:t>1 – 3 – 4 – 2 – 5 (zamiana czwartego miasta z piątym).</w:t>
      </w:r>
    </w:p>
    <w:p w14:paraId="4E741A50" w14:textId="1FC2CED7" w:rsidR="004A7C77" w:rsidRPr="00A10FB5" w:rsidRDefault="004A7C77" w:rsidP="006D7F7E">
      <w:pPr>
        <w:pStyle w:val="Akapitzlist"/>
        <w:numPr>
          <w:ilvl w:val="0"/>
          <w:numId w:val="17"/>
        </w:numPr>
      </w:pPr>
      <w:r w:rsidRPr="00A10FB5">
        <w:t>2 – 4 – 3 – 5 – 1 (zamiana piątego miasta z pierwszym).</w:t>
      </w:r>
    </w:p>
    <w:p w14:paraId="550AF8BB" w14:textId="229A2182" w:rsidR="00317766" w:rsidRPr="00A10FB5" w:rsidRDefault="00790504" w:rsidP="00317766">
      <w:pPr>
        <w:ind w:firstLine="360"/>
        <w:rPr>
          <w:rFonts w:eastAsiaTheme="minorEastAsia"/>
        </w:rPr>
      </w:pPr>
      <w:r w:rsidRPr="00A10FB5">
        <w:t>Dla NLP</w:t>
      </w:r>
      <w:r w:rsidR="00EA286A" w:rsidRPr="00A10FB5">
        <w:t xml:space="preserve"> </w:t>
      </w:r>
      <w:r w:rsidR="00317766" w:rsidRPr="00A10FB5">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rsidRPr="00A10FB5">
        <w:t xml:space="preserve">j. Przykładowo dla rozwiązania składających się z trzech zmiennych o następujących wartościach: </w:t>
      </w:r>
      <m:oMath>
        <m:r>
          <w:rPr>
            <w:rFonts w:ascii="Cambria Math" w:hAnsi="Cambria Math"/>
          </w:rPr>
          <m:t>(5.4, 2.34, 2.1)</m:t>
        </m:r>
      </m:oMath>
      <w:r w:rsidR="00991F32" w:rsidRPr="00A10FB5">
        <w:rPr>
          <w:rFonts w:eastAsiaTheme="minorEastAsia"/>
        </w:rPr>
        <w:t xml:space="preserve"> i maksymalnej odległości równej </w:t>
      </w:r>
      <m:oMath>
        <m:r>
          <w:rPr>
            <w:rFonts w:ascii="Cambria Math" w:eastAsiaTheme="minorEastAsia" w:hAnsi="Cambria Math"/>
          </w:rPr>
          <m:t>0.12</m:t>
        </m:r>
      </m:oMath>
      <w:r w:rsidR="00991F32" w:rsidRPr="00A10FB5">
        <w:rPr>
          <w:rFonts w:eastAsiaTheme="minorEastAsia"/>
        </w:rPr>
        <w:t>, każdy z poniższych punktów byłby sąsiadem:</w:t>
      </w:r>
    </w:p>
    <w:p w14:paraId="1EEB0C02" w14:textId="34FB3507" w:rsidR="00991F32" w:rsidRPr="00A10FB5" w:rsidRDefault="003D340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5.45, 2.34, 2.1</m:t>
            </m:r>
          </m:e>
        </m:d>
      </m:oMath>
      <w:r w:rsidR="00991F32" w:rsidRPr="00A10FB5">
        <w:rPr>
          <w:rFonts w:eastAsiaTheme="minorEastAsia"/>
        </w:rPr>
        <w:t xml:space="preserve"> (zmiana wartości pierwszej zmiennej).</w:t>
      </w:r>
    </w:p>
    <w:p w14:paraId="4C15B7A4" w14:textId="600FEAA3" w:rsidR="00991F32" w:rsidRPr="00A10FB5" w:rsidRDefault="003D340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5.4, 2.31, 2.1</m:t>
            </m:r>
          </m:e>
        </m:d>
      </m:oMath>
      <w:r w:rsidR="00991F32" w:rsidRPr="00A10FB5">
        <w:rPr>
          <w:rFonts w:eastAsiaTheme="minorEastAsia"/>
        </w:rPr>
        <w:t xml:space="preserve"> (zmiana wartości drugiej zmiennej).</w:t>
      </w:r>
    </w:p>
    <w:p w14:paraId="11495EE9" w14:textId="296B6782" w:rsidR="00991F32" w:rsidRPr="00A10FB5" w:rsidRDefault="003D340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5.4, 2.34, 2.12</m:t>
            </m:r>
          </m:e>
        </m:d>
      </m:oMath>
      <w:r w:rsidR="00991F32" w:rsidRPr="00A10FB5">
        <w:rPr>
          <w:rFonts w:eastAsiaTheme="minorEastAsia"/>
        </w:rPr>
        <w:t xml:space="preserve"> (zmiana wartości trzeciej zmiennej).</w:t>
      </w:r>
    </w:p>
    <w:p w14:paraId="5B5DEFD3" w14:textId="16E0CC59" w:rsidR="00991F32" w:rsidRPr="00A10FB5" w:rsidRDefault="003D3407"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5.34, 2.34, 2.1</m:t>
            </m:r>
          </m:e>
        </m:d>
      </m:oMath>
      <w:r w:rsidR="00991F32" w:rsidRPr="00A10FB5">
        <w:rPr>
          <w:rFonts w:eastAsiaTheme="minorEastAsia"/>
        </w:rPr>
        <w:t xml:space="preserve"> (zmiana wartości pierwszej zmiennej).</w:t>
      </w:r>
    </w:p>
    <w:p w14:paraId="08E897EC" w14:textId="66F0EEFD" w:rsidR="00991F32" w:rsidRPr="00A10FB5" w:rsidRDefault="00991F32" w:rsidP="00991F32">
      <w:pPr>
        <w:pStyle w:val="Akapitzlist"/>
        <w:numPr>
          <w:ilvl w:val="0"/>
          <w:numId w:val="18"/>
        </w:numPr>
        <w:rPr>
          <w:rFonts w:eastAsiaTheme="minorEastAsia"/>
        </w:rPr>
      </w:pPr>
      <m:oMath>
        <m:r>
          <w:rPr>
            <w:rFonts w:ascii="Cambria Math" w:hAnsi="Cambria Math"/>
          </w:rPr>
          <m:t>(5.4, 2.36, 2.1)</m:t>
        </m:r>
      </m:oMath>
      <w:r w:rsidRPr="00A10FB5">
        <w:rPr>
          <w:rFonts w:eastAsiaTheme="minorEastAsia"/>
        </w:rPr>
        <w:t xml:space="preserve"> (zmiana wartości drugiej zmiennej).</w:t>
      </w:r>
    </w:p>
    <w:p w14:paraId="440D3AA6" w14:textId="611806D7" w:rsidR="00973AE0" w:rsidRPr="00175C43" w:rsidRDefault="006C7E2A" w:rsidP="006C7E2A">
      <w:pPr>
        <w:ind w:firstLine="360"/>
        <w:rPr>
          <w:rFonts w:eastAsiaTheme="minorEastAsia"/>
        </w:rPr>
      </w:pPr>
      <w:r w:rsidRPr="00175C43">
        <w:rPr>
          <w:rFonts w:eastAsiaTheme="minorEastAsia"/>
        </w:rPr>
        <w:t xml:space="preserve">Dla MSRCPSP definicja sąsiedztwa zależy od modelu jaki zostanie wykorzystany. </w:t>
      </w:r>
      <w:r w:rsidR="00AD7BDD" w:rsidRPr="00175C43">
        <w:rPr>
          <w:rFonts w:eastAsiaTheme="minorEastAsia"/>
        </w:rPr>
        <w:t xml:space="preserve">Dla listy priorytetów zadań, sąsiedztwo </w:t>
      </w:r>
      <w:r w:rsidRPr="00175C43">
        <w:rPr>
          <w:rFonts w:eastAsiaTheme="minorEastAsia"/>
        </w:rPr>
        <w:t xml:space="preserve">można zdefiniować </w:t>
      </w:r>
      <w:r w:rsidR="00AD7BDD" w:rsidRPr="00175C43">
        <w:rPr>
          <w:rFonts w:eastAsiaTheme="minorEastAsia"/>
        </w:rPr>
        <w:t>przez zamianę priorytetów dwóch dowolnych zadań, podobnie jak w TSP. Za to dla listy przypisań zasobów</w:t>
      </w:r>
      <w:r w:rsidRPr="00175C43">
        <w:rPr>
          <w:rFonts w:eastAsiaTheme="minorEastAsia"/>
        </w:rPr>
        <w:t xml:space="preserve"> można podejść do tego jako</w:t>
      </w:r>
      <w:r w:rsidR="00AD7BDD" w:rsidRPr="00175C43">
        <w:rPr>
          <w:rFonts w:eastAsiaTheme="minorEastAsia"/>
        </w:rPr>
        <w:t xml:space="preserve"> zmianę danego przypisanego zasobu, na dowolny inny zgodny z ograniczeniami. </w:t>
      </w:r>
      <w:r w:rsidRPr="00175C43">
        <w:rPr>
          <w:rFonts w:eastAsiaTheme="minorEastAsia"/>
        </w:rPr>
        <w:t>W przypadku gdy obecne są te dwie listy naraz, t</w:t>
      </w:r>
      <w:r w:rsidR="00175C43" w:rsidRPr="00175C43">
        <w:rPr>
          <w:rFonts w:eastAsiaTheme="minorEastAsia"/>
        </w:rPr>
        <w:t xml:space="preserve">o sąsiedzi mogą być generowani na dwa </w:t>
      </w:r>
      <w:r w:rsidR="00175C43">
        <w:rPr>
          <w:rFonts w:eastAsiaTheme="minorEastAsia"/>
        </w:rPr>
        <w:t>wcześniej wymienione</w:t>
      </w:r>
      <w:r w:rsidR="00175C43" w:rsidRPr="00175C43">
        <w:rPr>
          <w:rFonts w:eastAsiaTheme="minorEastAsia"/>
        </w:rPr>
        <w:t xml:space="preserve"> sposoby.</w:t>
      </w:r>
    </w:p>
    <w:p w14:paraId="31D2B1F6" w14:textId="393E711D" w:rsidR="00A32AF3" w:rsidRPr="00A10FB5" w:rsidRDefault="007804FC" w:rsidP="0058203B">
      <w:pPr>
        <w:ind w:firstLine="360"/>
        <w:rPr>
          <w:rFonts w:eastAsiaTheme="minorEastAsia"/>
        </w:rPr>
      </w:pPr>
      <w:r w:rsidRPr="00A10FB5">
        <w:rPr>
          <w:rFonts w:eastAsiaTheme="minorEastAsia"/>
        </w:rPr>
        <w:lastRenderedPageBreak/>
        <w:t>Mając zdefiniowane pojęcie sąsiedztwa możemy zdefiniować także pojęcie lokalnego optimum</w:t>
      </w:r>
      <w:r w:rsidR="00AC0888" w:rsidRPr="00A10FB5">
        <w:rPr>
          <w:rFonts w:eastAsiaTheme="minorEastAsia"/>
        </w:rPr>
        <w:t xml:space="preserve">.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globalnym. Wielkość zdefiniowanego sąsiedztwa pokazuje dla nich zależność pomiędzy skutecznością w poszukiwaniu rozwiązań, a czasem </w:t>
      </w:r>
      <w:r w:rsidR="00D776B6" w:rsidRPr="00A10FB5">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24F29723" w14:textId="6EB8AEBF" w:rsidR="0088080F" w:rsidRPr="00A10FB5" w:rsidRDefault="00B82844" w:rsidP="008045F2">
      <w:pPr>
        <w:pStyle w:val="Nagwek3"/>
        <w:numPr>
          <w:ilvl w:val="2"/>
          <w:numId w:val="5"/>
        </w:numPr>
      </w:pPr>
      <w:bookmarkStart w:id="17" w:name="_Toc105961298"/>
      <w:r w:rsidRPr="00A10FB5">
        <w:t>Funkcja oceny</w:t>
      </w:r>
      <w:r w:rsidR="00B514CB">
        <w:t xml:space="preserve"> rozwiązania,</w:t>
      </w:r>
      <w:r w:rsidR="00B514CB" w:rsidRPr="00A10FB5">
        <w:t xml:space="preserve"> </w:t>
      </w:r>
      <w:r w:rsidR="007555DE" w:rsidRPr="00A10FB5">
        <w:t>cel</w:t>
      </w:r>
      <w:r w:rsidR="00BA4645" w:rsidRPr="00A10FB5">
        <w:t xml:space="preserve"> i ograniczenia</w:t>
      </w:r>
      <w:r w:rsidR="00B514CB">
        <w:t xml:space="preserve"> rozwiązania problemu</w:t>
      </w:r>
      <w:bookmarkEnd w:id="17"/>
    </w:p>
    <w:p w14:paraId="2F2A5D24" w14:textId="5649AF67" w:rsidR="005521C0" w:rsidRPr="00A10FB5" w:rsidRDefault="00D64CA7" w:rsidP="009A01D4">
      <w:pPr>
        <w:ind w:firstLine="360"/>
      </w:pPr>
      <w:r w:rsidRPr="00A10FB5">
        <w:t>Aby osiągnąć jak najlepsze rozwiązanie, należy zdefiniować funkcje oceny.</w:t>
      </w:r>
      <w:r w:rsidR="005521C0" w:rsidRPr="00A10FB5">
        <w:t xml:space="preserve"> W zależności od tego co chcemy osiągnąć, sposoby rozwiązania problemów dążą do jej minimalizacji, lub maksymalizacji. Odpowiednia funkcja powinna być jak najszybsza do obliczenia, nawet kosztem </w:t>
      </w:r>
      <w:r w:rsidR="00E93515" w:rsidRPr="00A10FB5">
        <w:t>pewnych przybliżeń</w:t>
      </w:r>
      <w:r w:rsidR="005521C0" w:rsidRPr="00A10FB5">
        <w:t xml:space="preserve">, ponieważ </w:t>
      </w:r>
      <w:r w:rsidR="00E93515" w:rsidRPr="00A10FB5">
        <w:t xml:space="preserve">jest to element algorytmów i heurystyk który zwykle zajmuje najwięcej czasu w ich poszukiwaniach </w:t>
      </w:r>
      <w:sdt>
        <w:sdtPr>
          <w:id w:val="-357663943"/>
          <w:citation/>
        </w:sdtPr>
        <w:sdtEndPr/>
        <w:sdtContent>
          <w:r w:rsidR="0058203B" w:rsidRPr="00A10FB5">
            <w:fldChar w:fldCharType="begin"/>
          </w:r>
          <w:r w:rsidR="0058203B" w:rsidRPr="00A10FB5">
            <w:instrText xml:space="preserve"> CITATION HeJ15 \l 1045 </w:instrText>
          </w:r>
          <w:r w:rsidR="0058203B" w:rsidRPr="00A10FB5">
            <w:fldChar w:fldCharType="separate"/>
          </w:r>
          <w:r w:rsidR="00B77C3A">
            <w:rPr>
              <w:noProof/>
            </w:rPr>
            <w:t>(He, Chen i Yao, 2015)</w:t>
          </w:r>
          <w:r w:rsidR="0058203B" w:rsidRPr="00A10FB5">
            <w:fldChar w:fldCharType="end"/>
          </w:r>
        </w:sdtContent>
      </w:sdt>
      <w:r w:rsidR="00E93515" w:rsidRPr="00A10FB5">
        <w:t xml:space="preserve">. </w:t>
      </w:r>
    </w:p>
    <w:p w14:paraId="6F139A79" w14:textId="4E3549F8" w:rsidR="00D9076A" w:rsidRPr="00A10FB5" w:rsidRDefault="00D64CA7" w:rsidP="009A01D4">
      <w:pPr>
        <w:ind w:firstLine="360"/>
      </w:pPr>
      <w:r w:rsidRPr="00A10FB5">
        <w:t xml:space="preserve"> Można je podzielić na dwie typy</w:t>
      </w:r>
      <w:sdt>
        <w:sdtPr>
          <w:id w:val="140164680"/>
          <w:citation/>
        </w:sdtPr>
        <w:sdtEndPr/>
        <w:sdtContent>
          <w:r w:rsidR="00B11D6D">
            <w:fldChar w:fldCharType="begin"/>
          </w:r>
          <w:r w:rsidR="00B11D6D">
            <w:instrText xml:space="preserve"> CITATION Mic04 \l 1045 </w:instrText>
          </w:r>
          <w:r w:rsidR="00B11D6D">
            <w:fldChar w:fldCharType="separate"/>
          </w:r>
          <w:r w:rsidR="00B77C3A">
            <w:rPr>
              <w:noProof/>
            </w:rPr>
            <w:t xml:space="preserve"> (Michalewicz i Fogel, 2004)</w:t>
          </w:r>
          <w:r w:rsidR="00B11D6D">
            <w:fldChar w:fldCharType="end"/>
          </w:r>
        </w:sdtContent>
      </w:sdt>
      <w:r w:rsidR="00B11D6D">
        <w:t xml:space="preserve">. </w:t>
      </w:r>
      <w:r w:rsidR="007555DE" w:rsidRPr="00A10FB5">
        <w:t>Pierwszym są porządkowe – pozwalają one na porównanie ze sobą dwóch rozwiązań</w:t>
      </w:r>
      <w:r w:rsidR="00390437" w:rsidRPr="00A10FB5">
        <w:t>. Drugim zaś typem są numeryczne – pozwalają one dodatkowo na określenie na ile jedno rozwiązanie jest lepsze od drugiego. Numeryczne pozwalają na większą elastyczność w projektowaniu odpowiedniego sposobu rozwiązania problemu, jednakże nie zawsze jest możliwe</w:t>
      </w:r>
      <w:r w:rsidR="001124E6" w:rsidRPr="00A10FB5">
        <w:t xml:space="preserve"> ich zastosowanie</w:t>
      </w:r>
      <w:r w:rsidR="005521C0" w:rsidRPr="00A10FB5">
        <w:t>, a także mogą być droższe</w:t>
      </w:r>
    </w:p>
    <w:p w14:paraId="139F8283" w14:textId="6D255337" w:rsidR="00A32AF3" w:rsidRPr="00A10FB5" w:rsidRDefault="009A01D4" w:rsidP="009A01D4">
      <w:pPr>
        <w:ind w:firstLine="360"/>
      </w:pPr>
      <w:r w:rsidRPr="00A10FB5">
        <w:t>Innym podziałem jest podział na funkcje statyczne i dynamiczne</w:t>
      </w:r>
      <w:r w:rsidR="00B11D6D">
        <w:t xml:space="preserve"> </w:t>
      </w:r>
      <w:sdt>
        <w:sdtPr>
          <w:id w:val="706303744"/>
          <w:citation/>
        </w:sdtPr>
        <w:sdtEndPr/>
        <w:sdtContent>
          <w:r w:rsidR="00B11D6D">
            <w:fldChar w:fldCharType="begin"/>
          </w:r>
          <w:r w:rsidR="00B11D6D">
            <w:instrText xml:space="preserve"> CITATION Mic04 \l 1045 </w:instrText>
          </w:r>
          <w:r w:rsidR="00B11D6D">
            <w:fldChar w:fldCharType="separate"/>
          </w:r>
          <w:r w:rsidR="00B77C3A">
            <w:rPr>
              <w:noProof/>
            </w:rPr>
            <w:t>(Michalewicz i Fogel, 2004)</w:t>
          </w:r>
          <w:r w:rsidR="00B11D6D">
            <w:fldChar w:fldCharType="end"/>
          </w:r>
        </w:sdtContent>
      </w:sdt>
      <w:r w:rsidRPr="00A10FB5">
        <w:t xml:space="preserve"> – w tych pierwszych wartość oceny danego rozwiązania nie zmienia się, a w drugim przeciwnie. </w:t>
      </w:r>
      <w:r w:rsidR="001124E6" w:rsidRPr="00A10FB5">
        <w:t>Przykładem jest próba opracowania najlepszego algorytmu do gry w szachy, gdzie jako funkcje oceny zwykle stosuje się wyniki w grze przeciwko innym</w:t>
      </w:r>
      <w:r w:rsidRPr="00A10FB5">
        <w:t>, w związku z czym może ona się zmieniać w zależności od tego</w:t>
      </w:r>
      <w:r w:rsidR="00B514CB">
        <w:t>,</w:t>
      </w:r>
      <w:r w:rsidRPr="00A10FB5">
        <w:t xml:space="preserve"> z jakimi algorytmami zostanie on porównany.</w:t>
      </w:r>
    </w:p>
    <w:p w14:paraId="10C979F6" w14:textId="07A18294" w:rsidR="00D9076A" w:rsidRPr="00A10FB5" w:rsidRDefault="00D9076A" w:rsidP="009A01D4">
      <w:pPr>
        <w:ind w:firstLine="360"/>
      </w:pPr>
      <w:r w:rsidRPr="00A10FB5">
        <w:t xml:space="preserve">Kolejną trudnością w projektowaniu takiej funkcji, jest fakt, że może nam zależeć na kilku rożnych kryteriach optymalizacji. Przykładowo przy wyborze samochodu może nam zależeć zarówno na jego cenie, jak i odpowiedniej mocy, wyposażeniu czy zużyciu paliwa. Aby </w:t>
      </w:r>
      <w:r w:rsidRPr="00A10FB5">
        <w:lastRenderedPageBreak/>
        <w:t xml:space="preserve">połączyć te kryteria razem, możemy zastosować sumę ważoną, </w:t>
      </w:r>
      <w:r w:rsidR="005521C0" w:rsidRPr="00A10FB5">
        <w:t>przydzielając odpowiednią wagę dla każdego z celów</w:t>
      </w:r>
      <w:r w:rsidR="00B514CB">
        <w:t>,</w:t>
      </w:r>
      <w:r w:rsidR="005521C0" w:rsidRPr="00A10FB5">
        <w:t xml:space="preserve"> jaki chcemy osiągnąć i w ten sposób łącząc je w pojedynczą wartość.</w:t>
      </w:r>
    </w:p>
    <w:p w14:paraId="04ACC2AE" w14:textId="61F3FACF" w:rsidR="00721471" w:rsidRPr="00A10FB5" w:rsidRDefault="00721471" w:rsidP="00721471">
      <w:pPr>
        <w:ind w:firstLine="360"/>
      </w:pPr>
      <w:r w:rsidRPr="00A10FB5">
        <w:t xml:space="preserve">W przypadku </w:t>
      </w:r>
      <w:r w:rsidR="00C90CB5" w:rsidRPr="00A10FB5">
        <w:t>większości</w:t>
      </w:r>
      <w:r w:rsidRPr="00A10FB5">
        <w:t xml:space="preserve"> problemów trzeba także uwzględniać ograniczenia w możliwych rozwiązaniach. Aby sobie z nimi poradzić jest kilka możliwych rozwiązań, a w zależności od tego z jakim problemem mamy do czynienia, mogą zostać zastosowane inne sposoby</w:t>
      </w:r>
      <w:r w:rsidR="00232973">
        <w:t xml:space="preserve"> </w:t>
      </w:r>
      <w:sdt>
        <w:sdtPr>
          <w:id w:val="-876385749"/>
          <w:citation/>
        </w:sdtPr>
        <w:sdtEndPr/>
        <w:sdtContent>
          <w:r w:rsidR="00232973">
            <w:fldChar w:fldCharType="begin"/>
          </w:r>
          <w:r w:rsidR="00232973">
            <w:instrText xml:space="preserve"> CITATION Mic96 \l 1045 </w:instrText>
          </w:r>
          <w:r w:rsidR="00232973">
            <w:fldChar w:fldCharType="separate"/>
          </w:r>
          <w:r w:rsidR="00B77C3A">
            <w:rPr>
              <w:noProof/>
            </w:rPr>
            <w:t>(Michalewicz i Schoenauer, 1996)</w:t>
          </w:r>
          <w:r w:rsidR="00232973">
            <w:fldChar w:fldCharType="end"/>
          </w:r>
        </w:sdtContent>
      </w:sdt>
      <w:r w:rsidRPr="00A10FB5">
        <w:t>:</w:t>
      </w:r>
    </w:p>
    <w:p w14:paraId="1AB31350" w14:textId="1C4044CB" w:rsidR="00721471" w:rsidRPr="00A10FB5" w:rsidRDefault="00721471" w:rsidP="00721471">
      <w:pPr>
        <w:pStyle w:val="Akapitzlist"/>
        <w:numPr>
          <w:ilvl w:val="0"/>
          <w:numId w:val="19"/>
        </w:numPr>
      </w:pPr>
      <w:r w:rsidRPr="00A10FB5">
        <w:t>Zaprojektowanie takiego sposobu rozwiązania problemu</w:t>
      </w:r>
      <w:r w:rsidR="00B514CB">
        <w:t>,</w:t>
      </w:r>
      <w:r w:rsidRPr="00A10FB5">
        <w:t xml:space="preserve"> aby tworzyć tylko poprawne rozwiązania.</w:t>
      </w:r>
    </w:p>
    <w:p w14:paraId="06B0EF40" w14:textId="689BD4B8" w:rsidR="00721471" w:rsidRPr="00A10FB5" w:rsidRDefault="00721471" w:rsidP="00721471">
      <w:pPr>
        <w:pStyle w:val="Akapitzlist"/>
        <w:numPr>
          <w:ilvl w:val="0"/>
          <w:numId w:val="19"/>
        </w:numPr>
      </w:pPr>
      <w:r w:rsidRPr="00A10FB5">
        <w:t>Opracowanie sposobu naprawy nieprawidłowych rozwiązań tak</w:t>
      </w:r>
      <w:r w:rsidR="00B514CB">
        <w:t>,</w:t>
      </w:r>
      <w:r w:rsidRPr="00A10FB5">
        <w:t xml:space="preserve"> aby były z powrotem poprawne.</w:t>
      </w:r>
    </w:p>
    <w:p w14:paraId="05ACB91B" w14:textId="1E8DBCF6" w:rsidR="00721471" w:rsidRPr="00A10FB5" w:rsidRDefault="00721471" w:rsidP="00721471">
      <w:pPr>
        <w:pStyle w:val="Akapitzlist"/>
        <w:numPr>
          <w:ilvl w:val="0"/>
          <w:numId w:val="19"/>
        </w:numPr>
      </w:pPr>
      <w:r w:rsidRPr="00A10FB5">
        <w:t>Dodawanie kary do funkcji oceny gdy dane rozwiązanie nie spełnia ograniczeń.</w:t>
      </w:r>
    </w:p>
    <w:p w14:paraId="0D096575" w14:textId="743E8BFF" w:rsidR="00721471" w:rsidRPr="00A10FB5" w:rsidRDefault="00721471" w:rsidP="00721471">
      <w:pPr>
        <w:pStyle w:val="Akapitzlist"/>
        <w:numPr>
          <w:ilvl w:val="0"/>
          <w:numId w:val="19"/>
        </w:numPr>
      </w:pPr>
      <w:r w:rsidRPr="00A10FB5">
        <w:t>Stosowanie dwóch różnych funkcji oceny, w zależności od tego czy rozwiązanie jest poprawne czy nie.</w:t>
      </w:r>
    </w:p>
    <w:p w14:paraId="5728ABAF" w14:textId="097381ED" w:rsidR="00721471" w:rsidRPr="00A10FB5" w:rsidRDefault="00721471" w:rsidP="009A01D4">
      <w:pPr>
        <w:ind w:firstLine="360"/>
      </w:pPr>
      <w:r w:rsidRPr="00A10FB5">
        <w:t>Dla SAT</w:t>
      </w:r>
      <w:r w:rsidR="003C6AC1" w:rsidRPr="00A10FB5">
        <w:t xml:space="preserve"> liczba poprawnych rozwiązań jest bardzo mała, a w szczególności może nawet wynosić jeden. W związku z tym, sposoby rozwiązywania tego problemu muszą operować na nieprawidłowych rozwiązaniach. Najczęstszą spotykaną funkcja oceny jest ilość spełnionych części całego wyrażenia i w tym wypadku dążymy do jej maksymalizacji.</w:t>
      </w:r>
    </w:p>
    <w:p w14:paraId="2F4C2835" w14:textId="3B97D404" w:rsidR="003C6AC1" w:rsidRPr="00A10FB5" w:rsidRDefault="003C6AC1" w:rsidP="009A01D4">
      <w:pPr>
        <w:ind w:firstLine="360"/>
      </w:pPr>
      <w:r w:rsidRPr="00A10FB5">
        <w:t xml:space="preserve">W przypadku TSP </w:t>
      </w:r>
      <w:r w:rsidR="00F03145" w:rsidRPr="00A10FB5">
        <w:t xml:space="preserve">jako naturalna funkcję oceny możemy potraktować odległość danej drogi. W tym przypadku dążymy do jej minimalizacji. </w:t>
      </w:r>
      <w:r w:rsidR="00C90CB5" w:rsidRPr="00A10FB5">
        <w:t>Ze względu na to, że wszystkie prawidłowe rozwiązania są swoimi permutacjami, to często spotyka się tak zaprojektowane algorytmy, aby uwzględniały to i produkowały tylko i wyłącznie poprawne rozwiązania.</w:t>
      </w:r>
    </w:p>
    <w:p w14:paraId="530DF2FC" w14:textId="3CD9AACE" w:rsidR="00721471" w:rsidRPr="00A10FB5" w:rsidRDefault="00A77979" w:rsidP="009A01D4">
      <w:pPr>
        <w:ind w:firstLine="360"/>
      </w:pPr>
      <w:r w:rsidRPr="00A10FB5">
        <w:t>Zaś w przypadku</w:t>
      </w:r>
      <w:r w:rsidR="00C90CB5" w:rsidRPr="00A10FB5">
        <w:t xml:space="preserve"> NLP funkcją oceny jest wartość samej funkcji która chcemy zoptymalizować. </w:t>
      </w:r>
      <w:r w:rsidRPr="00A10FB5">
        <w:t>W zależności od</w:t>
      </w:r>
      <w:r w:rsidR="00C90CB5" w:rsidRPr="00A10FB5">
        <w:t xml:space="preserve"> konkretnego przypadku chcemy ją minimalizować </w:t>
      </w:r>
      <w:r w:rsidRPr="00A10FB5">
        <w:t xml:space="preserve">lub </w:t>
      </w:r>
      <w:r w:rsidR="00C90CB5" w:rsidRPr="00A10FB5">
        <w:t xml:space="preserve">maksymalizować. </w:t>
      </w:r>
      <w:r w:rsidRPr="00A10FB5">
        <w:t>Także sposób obchodzenia się z ograniczeniami bardzo często zależy od charakteru funkcji nad którą pracujemy.</w:t>
      </w:r>
    </w:p>
    <w:p w14:paraId="12F94C40" w14:textId="09FD2EE6" w:rsidR="00A32AF3" w:rsidRDefault="00A77979" w:rsidP="0097040A">
      <w:pPr>
        <w:ind w:firstLine="360"/>
      </w:pPr>
      <w:r w:rsidRPr="00A10FB5">
        <w:t>MSRCPSP jest problemem</w:t>
      </w:r>
      <w:r w:rsidR="00B514CB">
        <w:t>,</w:t>
      </w:r>
      <w:r w:rsidRPr="00A10FB5">
        <w:t xml:space="preserve"> który ma dwa różne kryteria optymalizacji. Można dążyć zarówno do minimalizacji czasu wykonania danego harmonogramu, jak i do minimalizacji jego kosztu.</w:t>
      </w:r>
      <w:r w:rsidR="00786DF1">
        <w:t xml:space="preserve"> </w:t>
      </w:r>
      <w:bookmarkStart w:id="18" w:name="_Hlk103435521"/>
      <w:r w:rsidR="00786DF1" w:rsidRPr="00786DF1">
        <w:t>M</w:t>
      </w:r>
      <w:r w:rsidRPr="00786DF1">
        <w:t>inimalizacja kosztów jest łatwiejsza</w:t>
      </w:r>
      <w:r w:rsidR="00786DF1">
        <w:t>, od minimalizacji czasu, ponieważ</w:t>
      </w:r>
      <w:r w:rsidRPr="00786DF1">
        <w:t xml:space="preserve"> można wybrać tylko najtańsze zasoby</w:t>
      </w:r>
      <w:r w:rsidR="00786DF1">
        <w:t>. Jednakże cz</w:t>
      </w:r>
      <w:r w:rsidR="00277413">
        <w:t>ęsto spotykanym podejściem jest połączenie tych dwóch kryteriów naraz. Można w takim wypadku oba z nich znormalizować, przydzielić im odpowiednie wagi, a następnie policzyć ich sumę</w:t>
      </w:r>
      <w:r w:rsidR="0097040A">
        <w:t xml:space="preserve"> </w:t>
      </w:r>
      <w:sdt>
        <w:sdtPr>
          <w:id w:val="611872244"/>
          <w:citation/>
        </w:sdtPr>
        <w:sdtEndPr/>
        <w:sdtContent>
          <w:r w:rsidR="0097040A">
            <w:fldChar w:fldCharType="begin"/>
          </w:r>
          <w:r w:rsidR="0097040A">
            <w:instrText xml:space="preserve"> CITATION PBM15 \l 1045 </w:instrText>
          </w:r>
          <w:r w:rsidR="0097040A">
            <w:fldChar w:fldCharType="separate"/>
          </w:r>
          <w:r w:rsidR="00B77C3A">
            <w:rPr>
              <w:noProof/>
            </w:rPr>
            <w:t>(Myszkowski, Skowroński i Sikora, 2015)</w:t>
          </w:r>
          <w:r w:rsidR="0097040A">
            <w:fldChar w:fldCharType="end"/>
          </w:r>
        </w:sdtContent>
      </w:sdt>
      <w:r w:rsidR="00277413">
        <w:t>.</w:t>
      </w:r>
      <w:bookmarkEnd w:id="18"/>
      <w:r w:rsidR="0097040A">
        <w:t xml:space="preserve"> </w:t>
      </w:r>
    </w:p>
    <w:p w14:paraId="13BDE8F8" w14:textId="14C71060" w:rsidR="00710CF5" w:rsidRDefault="00B94A78" w:rsidP="0097040A">
      <w:pPr>
        <w:ind w:firstLine="360"/>
      </w:pPr>
      <w:r>
        <w:rPr>
          <w:szCs w:val="24"/>
        </w:rPr>
        <w:t xml:space="preserve">Jak widać w każdym z tych problemów dążymy do innego celu i napotykamy po drodze inne problemy. Część z nich nie ma ograniczeń wcale, część z nich polega na minimalizacji, a </w:t>
      </w:r>
      <w:r>
        <w:rPr>
          <w:szCs w:val="24"/>
        </w:rPr>
        <w:lastRenderedPageBreak/>
        <w:t>część na maksymalizacji, a część z nich ma więcej niż jedno kryterium oceny. Oznacza to, że konieczny jest każdorazowy dobór odpowiedniej metody do próby rozwiązania danego problemu.</w:t>
      </w:r>
    </w:p>
    <w:p w14:paraId="16AD26E1" w14:textId="77777777" w:rsidR="00710CF5" w:rsidRDefault="00710CF5" w:rsidP="0097040A">
      <w:pPr>
        <w:ind w:firstLine="360"/>
      </w:pPr>
    </w:p>
    <w:p w14:paraId="296DC857" w14:textId="2A0C7BA5" w:rsidR="00710CF5" w:rsidRDefault="00710CF5">
      <w:pPr>
        <w:spacing w:after="160" w:line="259" w:lineRule="auto"/>
        <w:ind w:firstLine="0"/>
        <w:jc w:val="left"/>
      </w:pPr>
      <w:r>
        <w:br w:type="page"/>
      </w:r>
    </w:p>
    <w:p w14:paraId="17985482" w14:textId="7DA0DCD5" w:rsidR="0088080F" w:rsidRPr="00A10FB5" w:rsidRDefault="00610E33" w:rsidP="009D37AC">
      <w:pPr>
        <w:pStyle w:val="Nagwek1"/>
        <w:numPr>
          <w:ilvl w:val="0"/>
          <w:numId w:val="5"/>
        </w:numPr>
      </w:pPr>
      <w:bookmarkStart w:id="19" w:name="_Toc105961299"/>
      <w:r w:rsidRPr="00A10FB5">
        <w:lastRenderedPageBreak/>
        <w:t>Metody</w:t>
      </w:r>
      <w:r w:rsidR="00BD58CB" w:rsidRPr="00A10FB5">
        <w:t xml:space="preserve"> </w:t>
      </w:r>
      <w:r w:rsidR="00B514CB">
        <w:t xml:space="preserve">heurystyczne do </w:t>
      </w:r>
      <w:r w:rsidR="00BD58CB" w:rsidRPr="00A10FB5">
        <w:t>rozwiązywania problemów</w:t>
      </w:r>
      <w:bookmarkEnd w:id="19"/>
    </w:p>
    <w:p w14:paraId="1874E54B" w14:textId="029A27A0" w:rsidR="00B514CB" w:rsidRDefault="00277413" w:rsidP="002E5A07">
      <w:pPr>
        <w:pStyle w:val="Nagwek2"/>
        <w:numPr>
          <w:ilvl w:val="1"/>
          <w:numId w:val="5"/>
        </w:numPr>
      </w:pPr>
      <w:bookmarkStart w:id="20" w:name="_Toc105961300"/>
      <w:r w:rsidRPr="00277413">
        <w:t>Przegląd metod heurystycznych do rozwiązywania problemó</w:t>
      </w:r>
      <w:r>
        <w:t>w</w:t>
      </w:r>
      <w:bookmarkEnd w:id="20"/>
    </w:p>
    <w:p w14:paraId="0EF0EA78" w14:textId="22B59DD1" w:rsidR="00A32AF3" w:rsidRPr="00A10FB5" w:rsidRDefault="00203414" w:rsidP="00203414">
      <w:pPr>
        <w:ind w:firstLine="360"/>
      </w:pPr>
      <w:r w:rsidRPr="00A10FB5">
        <w:t>Gdy zdefiniowaliśmy już elementy</w:t>
      </w:r>
      <w:r w:rsidR="00B514CB">
        <w:t>,</w:t>
      </w:r>
      <w:r w:rsidRPr="00A10FB5">
        <w:t xml:space="preserve"> z których składają się problemy obliczeniowe, to następnie możemy przejść do opisu potencjalnych metod</w:t>
      </w:r>
      <w:r w:rsidR="00B514CB">
        <w:t>,</w:t>
      </w:r>
      <w:r w:rsidRPr="00A10FB5">
        <w:t xml:space="preserve"> które pozwolą nam na uzyskaniu jak najlepszych rozwiązań. Ważny w tym</w:t>
      </w:r>
      <w:r w:rsidR="00B514CB">
        <w:t xml:space="preserve"> wypadku jest odpowiedni balans</w:t>
      </w:r>
      <w:r w:rsidRPr="00A10FB5">
        <w:t xml:space="preserve"> pomiędzy skutecznością metody w poszukiwaniu co raz to lepszych rozwiązań, a także jej czasem działania. W skrajnym przypadku dla wielu problemów przegląd zupełny rozwiązań znalazł by dla nas to najbardziej optymalne rozwiązanie, jednak zajęło by to zbyt dużo czasu żeby było to w ogóle możliwe.</w:t>
      </w:r>
    </w:p>
    <w:p w14:paraId="49C749CA" w14:textId="635C708A" w:rsidR="00203414" w:rsidRPr="00A10FB5" w:rsidRDefault="00E87700" w:rsidP="00571BE9">
      <w:pPr>
        <w:ind w:firstLine="360"/>
      </w:pPr>
      <w:r w:rsidRPr="00A10FB5">
        <w:t xml:space="preserve">Dla przedstawionych wcześniej w tej pracy problemów nie są znane takie algorytmy, które pozwalały by na uzyskanie najlepszego rozwiązania w akceptowalnym czasie. W związku z tym </w:t>
      </w:r>
      <w:r w:rsidR="00D02FF8" w:rsidRPr="00A10FB5">
        <w:t xml:space="preserve">w ich wypadku stosowane są metaheurystyki. </w:t>
      </w:r>
      <w:r w:rsidR="009E2BAA" w:rsidRPr="00A10FB5">
        <w:t>S</w:t>
      </w:r>
      <w:r w:rsidR="00D30C05" w:rsidRPr="00A10FB5">
        <w:t>ą to uniwersalne wysokopoziomowe podejścia</w:t>
      </w:r>
      <w:r w:rsidR="00B514CB">
        <w:t>,</w:t>
      </w:r>
      <w:r w:rsidR="00D30C05" w:rsidRPr="00A10FB5">
        <w:t xml:space="preserve"> które dostarczają zbiór zasad, czy strategii w celu stworzenia heurystycznego algorytmu optymalizacyjnego </w:t>
      </w:r>
      <w:sdt>
        <w:sdtPr>
          <w:id w:val="-728143654"/>
          <w:citation/>
        </w:sdtPr>
        <w:sdtEndPr/>
        <w:sdtContent>
          <w:r w:rsidR="00EE00CA" w:rsidRPr="00A10FB5">
            <w:fldChar w:fldCharType="begin"/>
          </w:r>
          <w:r w:rsidR="00EE00CA" w:rsidRPr="00A10FB5">
            <w:instrText xml:space="preserve"> CITATION Sör13 \l 1045 </w:instrText>
          </w:r>
          <w:r w:rsidR="00EE00CA" w:rsidRPr="00A10FB5">
            <w:fldChar w:fldCharType="separate"/>
          </w:r>
          <w:r w:rsidR="00B77C3A">
            <w:rPr>
              <w:noProof/>
            </w:rPr>
            <w:t>(Sörensen i Glover, 2013)</w:t>
          </w:r>
          <w:r w:rsidR="00EE00CA" w:rsidRPr="00A10FB5">
            <w:fldChar w:fldCharType="end"/>
          </w:r>
        </w:sdtContent>
      </w:sdt>
      <w:r w:rsidR="00571BE9" w:rsidRPr="00A10FB5">
        <w:t xml:space="preserve">. Otrzymane w ten sposób metody są </w:t>
      </w:r>
      <w:r w:rsidR="00534B11" w:rsidRPr="00A10FB5">
        <w:t>nazywane</w:t>
      </w:r>
      <w:r w:rsidR="00571BE9" w:rsidRPr="00A10FB5">
        <w:t xml:space="preserve"> metodami heurystycznymi</w:t>
      </w:r>
      <w:r w:rsidR="00534B11" w:rsidRPr="00A10FB5">
        <w:t xml:space="preserve"> i w</w:t>
      </w:r>
      <w:r w:rsidR="00571BE9" w:rsidRPr="00A10FB5">
        <w:t xml:space="preserve"> przeciwieństwie do klasycznych algorytmów, nie gwarantują one znalezienia optymalnego rozwiązania. </w:t>
      </w:r>
    </w:p>
    <w:p w14:paraId="07B6C5A7" w14:textId="3ACAC187" w:rsidR="00A210EA" w:rsidRDefault="00A210EA" w:rsidP="00571BE9">
      <w:pPr>
        <w:ind w:firstLine="360"/>
      </w:pPr>
      <w:r w:rsidRPr="00A10FB5">
        <w:t xml:space="preserve">Metody </w:t>
      </w:r>
      <w:r w:rsidR="0096705B">
        <w:t xml:space="preserve">heurystyczne </w:t>
      </w:r>
      <w:r w:rsidRPr="00A10FB5">
        <w:t>można podzielić na dwie kategorie: takie</w:t>
      </w:r>
      <w:r w:rsidR="0096705B">
        <w:t>,</w:t>
      </w:r>
      <w:r w:rsidRPr="00A10FB5">
        <w:t xml:space="preserve"> które operują tylko na kompletnych rozwiązaniach i takie</w:t>
      </w:r>
      <w:r w:rsidR="0096705B">
        <w:t>,</w:t>
      </w:r>
      <w:r w:rsidRPr="00A10FB5">
        <w:t xml:space="preserve"> które operują także na niekompletnych</w:t>
      </w:r>
      <w:r w:rsidR="00027854">
        <w:t xml:space="preserve"> </w:t>
      </w:r>
      <w:sdt>
        <w:sdtPr>
          <w:id w:val="610251283"/>
          <w:citation/>
        </w:sdtPr>
        <w:sdtEndPr/>
        <w:sdtContent>
          <w:r w:rsidR="00027854">
            <w:fldChar w:fldCharType="begin"/>
          </w:r>
          <w:r w:rsidR="00027854">
            <w:instrText xml:space="preserve"> CITATION Cas10 \l 1045 </w:instrText>
          </w:r>
          <w:r w:rsidR="00027854">
            <w:fldChar w:fldCharType="separate"/>
          </w:r>
          <w:r w:rsidR="00B77C3A">
            <w:rPr>
              <w:noProof/>
            </w:rPr>
            <w:t>(Caserta i Voss, 2010)</w:t>
          </w:r>
          <w:r w:rsidR="00027854">
            <w:fldChar w:fldCharType="end"/>
          </w:r>
        </w:sdtContent>
      </w:sdt>
      <w:r w:rsidRPr="00A10FB5">
        <w:t>. W tym pierwszym wypadku jeżeli zatrzymamy działanie metody przed czasem, to zawsze otrzymamy prawidłowe rozwiązanie, w drugim wypadku może to być niemożliwe.</w:t>
      </w:r>
    </w:p>
    <w:p w14:paraId="4C6A501A" w14:textId="769D30FE" w:rsidR="00710CF5" w:rsidRPr="00710CF5" w:rsidRDefault="00232973" w:rsidP="00027854">
      <w:pPr>
        <w:ind w:firstLine="360"/>
      </w:pPr>
      <w:r>
        <w:t>Wiele z tych metod jest inspirowana procesami zachodzącymi w naturze</w:t>
      </w:r>
      <w:r w:rsidR="00081EB0">
        <w:t xml:space="preserve">. </w:t>
      </w:r>
      <w:r w:rsidR="00710CF5">
        <w:t xml:space="preserve">Na rysunku 4 przedstawiono ich taksonomię. </w:t>
      </w:r>
    </w:p>
    <w:p w14:paraId="1BD8D51F" w14:textId="77777777" w:rsidR="00710CF5" w:rsidRPr="00710CF5" w:rsidRDefault="00710CF5" w:rsidP="00710CF5"/>
    <w:p w14:paraId="52FAE215" w14:textId="6874C713" w:rsidR="00710CF5" w:rsidRDefault="00710CF5" w:rsidP="00710CF5"/>
    <w:p w14:paraId="6306024F" w14:textId="77777777" w:rsidR="00710CF5" w:rsidRPr="00710CF5" w:rsidRDefault="00710CF5" w:rsidP="00710CF5"/>
    <w:p w14:paraId="0A970C60" w14:textId="77777777" w:rsidR="00081EB0" w:rsidRDefault="00081EB0" w:rsidP="00081EB0">
      <w:pPr>
        <w:keepNext/>
        <w:ind w:firstLine="360"/>
        <w:jc w:val="center"/>
      </w:pPr>
      <w:r>
        <w:rPr>
          <w:noProof/>
          <w:lang w:eastAsia="pl-PL"/>
        </w:rPr>
        <w:lastRenderedPageBreak/>
        <w:drawing>
          <wp:inline distT="0" distB="0" distL="0" distR="0" wp14:anchorId="4C95AAAD" wp14:editId="4FB60DDA">
            <wp:extent cx="3057525" cy="50171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8429" cy="5051452"/>
                    </a:xfrm>
                    <a:prstGeom prst="rect">
                      <a:avLst/>
                    </a:prstGeom>
                  </pic:spPr>
                </pic:pic>
              </a:graphicData>
            </a:graphic>
          </wp:inline>
        </w:drawing>
      </w:r>
    </w:p>
    <w:p w14:paraId="025F3D8D" w14:textId="5B92BA10" w:rsidR="00081EB0" w:rsidRDefault="00081EB0" w:rsidP="00081EB0">
      <w:pPr>
        <w:pStyle w:val="Legenda"/>
      </w:pPr>
      <w:bookmarkStart w:id="21" w:name="_Toc105961539"/>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4</w:t>
      </w:r>
      <w:r w:rsidR="00583216">
        <w:rPr>
          <w:noProof/>
        </w:rPr>
        <w:fldChar w:fldCharType="end"/>
      </w:r>
      <w:r>
        <w:t>: Taksonomia metod inspirowanych naturą</w:t>
      </w:r>
      <w:bookmarkEnd w:id="21"/>
    </w:p>
    <w:p w14:paraId="3509A3DA" w14:textId="1EF228E1" w:rsidR="00081EB0" w:rsidRDefault="00081EB0" w:rsidP="00AB0118">
      <w:pPr>
        <w:pStyle w:val="Legenda"/>
      </w:pPr>
      <w:r>
        <w:t xml:space="preserve">Źródło: </w:t>
      </w:r>
      <w:sdt>
        <w:sdtPr>
          <w:id w:val="-1181893709"/>
          <w:citation/>
        </w:sdtPr>
        <w:sdtEndPr/>
        <w:sdtContent>
          <w:r>
            <w:fldChar w:fldCharType="begin"/>
          </w:r>
          <w:r>
            <w:instrText xml:space="preserve"> CITATION Slo18 \l 1045 </w:instrText>
          </w:r>
          <w:r>
            <w:fldChar w:fldCharType="separate"/>
          </w:r>
          <w:r w:rsidR="00B77C3A">
            <w:rPr>
              <w:noProof/>
            </w:rPr>
            <w:t>(Slowik i Kwasnicka, 2018)</w:t>
          </w:r>
          <w:r>
            <w:fldChar w:fldCharType="end"/>
          </w:r>
        </w:sdtContent>
      </w:sdt>
    </w:p>
    <w:p w14:paraId="57B161CD" w14:textId="77777777" w:rsidR="00CA0520" w:rsidRDefault="00CA0520" w:rsidP="00710CF5"/>
    <w:p w14:paraId="78938BCE" w14:textId="34F6C844" w:rsidR="00710CF5" w:rsidRPr="00710CF5" w:rsidRDefault="00027854" w:rsidP="00710CF5">
      <w:r>
        <w:t>Nie każda metoda może zostać zastosowana do każdego problemu. Każda z nich ma swoje mocne i słabe strony, a także pewne ograniczenia do czego może zostać zastosowana. W związku z tym, do każdego problemu który chcemy rozwiązać, należy każdorazowo dobrać metody.</w:t>
      </w:r>
    </w:p>
    <w:p w14:paraId="57AE84AE" w14:textId="1D6A289B" w:rsidR="0088080F" w:rsidRPr="00A10FB5" w:rsidRDefault="00F17663" w:rsidP="009D37AC">
      <w:pPr>
        <w:pStyle w:val="Nagwek2"/>
        <w:numPr>
          <w:ilvl w:val="1"/>
          <w:numId w:val="5"/>
        </w:numPr>
      </w:pPr>
      <w:bookmarkStart w:id="22" w:name="_Toc105961301"/>
      <w:r w:rsidRPr="00A10FB5">
        <w:t>Algorytm zachłanny</w:t>
      </w:r>
      <w:bookmarkEnd w:id="22"/>
    </w:p>
    <w:p w14:paraId="30F932A2" w14:textId="11FABEF2" w:rsidR="00A32AF3" w:rsidRPr="00A10FB5" w:rsidRDefault="00A1186F" w:rsidP="00A1186F">
      <w:pPr>
        <w:ind w:firstLine="360"/>
      </w:pPr>
      <w:r w:rsidRPr="00A10FB5">
        <w:t xml:space="preserve">Algorytmy zachłanne opierają się na tworzeniu pełnego rozwiązania krok po kroku. Powodem ich popularności jest ich prostota. Główna idea stojąca za nimi jest następująca: za </w:t>
      </w:r>
      <w:r w:rsidRPr="00A10FB5">
        <w:lastRenderedPageBreak/>
        <w:t>każdym razem gdy trzeba podjąć decyzję o dołożeniu nowej części do rozwiązania, wybierz taką, która dla danego częściowego rozwiązania da najlepszy rezultat w danym momencie. To podejście zakłada heurystycznie, że każde gdy będziemy podążać najlepszymi krokami w danym momencie, to osiągniemy finalnie najlepsze rozwiązanie - lecz oczywiście jest to dość krótkowzroczna metoda, ponieważ nie zawsze tak będzie.</w:t>
      </w:r>
      <w:r w:rsidR="004852BD" w:rsidRPr="00A10FB5">
        <w:t xml:space="preserve"> Stąd bierze się nazwa algorytmu zachłannego.</w:t>
      </w:r>
    </w:p>
    <w:p w14:paraId="5B7C0362" w14:textId="0EFC791E" w:rsidR="004852BD" w:rsidRDefault="004852BD" w:rsidP="000F34BE">
      <w:pPr>
        <w:ind w:firstLine="360"/>
      </w:pPr>
      <w:r w:rsidRPr="00A10FB5">
        <w:t xml:space="preserve">Dla SAT można opracować następujący algorytm zachłanny: dla każdej zmiennej, w dowolnej kolejności, dopasuj taką jej wartość prawda lub fałsz, która w danym momencie sprawi, że jak największa liczba podrównań będzie spełniona. W przypadku remisu, można wybrać tą wartość na przykład losowo, lub na przemian. </w:t>
      </w:r>
      <w:r w:rsidR="00CC7F6D" w:rsidRPr="00A10FB5">
        <w:t>Niestety takie podejście napotka na problem na taki</w:t>
      </w:r>
      <w:r w:rsidR="00710CF5">
        <w:t>m prostym przykładowym równaniu (Równanie 2).</w:t>
      </w:r>
    </w:p>
    <w:p w14:paraId="4850BCD4" w14:textId="77777777" w:rsidR="00710CF5" w:rsidRPr="00A10FB5" w:rsidRDefault="00710CF5" w:rsidP="000F34BE">
      <w:pPr>
        <w:ind w:firstLine="360"/>
      </w:pPr>
    </w:p>
    <w:p w14:paraId="7C1F437D" w14:textId="11B6C3DB" w:rsidR="00CC7F6D" w:rsidRPr="002D7A76" w:rsidRDefault="00CC7F6D" w:rsidP="00CC7F6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2B8457FD" w14:textId="592E72F5" w:rsidR="002D7A76" w:rsidRDefault="002D7A76" w:rsidP="002D7A76">
      <w:pPr>
        <w:pStyle w:val="Legenda"/>
      </w:pPr>
      <w:bookmarkStart w:id="23" w:name="_Toc105961545"/>
      <w:r>
        <w:t xml:space="preserve">Równanie </w:t>
      </w:r>
      <w:r w:rsidR="00583216">
        <w:rPr>
          <w:noProof/>
        </w:rPr>
        <w:fldChar w:fldCharType="begin"/>
      </w:r>
      <w:r w:rsidR="00583216">
        <w:rPr>
          <w:noProof/>
        </w:rPr>
        <w:instrText xml:space="preserve"> SEQ Równanie \* ARABIC </w:instrText>
      </w:r>
      <w:r w:rsidR="00583216">
        <w:rPr>
          <w:noProof/>
        </w:rPr>
        <w:fldChar w:fldCharType="separate"/>
      </w:r>
      <w:r w:rsidR="001E1273">
        <w:rPr>
          <w:noProof/>
        </w:rPr>
        <w:t>2</w:t>
      </w:r>
      <w:r w:rsidR="00583216">
        <w:rPr>
          <w:noProof/>
        </w:rPr>
        <w:fldChar w:fldCharType="end"/>
      </w:r>
      <w:r>
        <w:t>: Przykładowe równanie dla SAT</w:t>
      </w:r>
      <w:bookmarkEnd w:id="23"/>
    </w:p>
    <w:p w14:paraId="7EEFEAB8" w14:textId="74074A4B" w:rsidR="0096705B" w:rsidRDefault="00081EB0" w:rsidP="002D7A76">
      <w:pPr>
        <w:pStyle w:val="Legenda"/>
      </w:pPr>
      <w:r>
        <w:t>Źródło</w:t>
      </w:r>
      <w:r w:rsidR="002D7A76">
        <w:t>: opracowanie własne</w:t>
      </w:r>
    </w:p>
    <w:p w14:paraId="4F674862" w14:textId="77777777" w:rsidR="00710CF5" w:rsidRDefault="00710CF5" w:rsidP="00525026">
      <w:pPr>
        <w:ind w:firstLine="360"/>
      </w:pPr>
    </w:p>
    <w:p w14:paraId="714EEE77" w14:textId="550C9785" w:rsidR="00CC7F6D" w:rsidRPr="00A10FB5" w:rsidRDefault="00CC7F6D" w:rsidP="00525026">
      <w:pPr>
        <w:ind w:firstLine="360"/>
      </w:pPr>
      <w:r w:rsidRPr="00A10FB5">
        <w:t>Jak widać</w:t>
      </w:r>
      <w:r w:rsidR="0096705B">
        <w:t>,</w:t>
      </w:r>
      <w:r w:rsidRPr="00A10FB5">
        <w:t xml:space="preserve"> w tym wypadku, </w:t>
      </w:r>
      <w:r w:rsidR="000C3C0B" w:rsidRPr="00A10FB5">
        <w:t xml:space="preserve">takie podejście przydzieliło by najpierw wartość </w:t>
      </w:r>
      <m:oMath>
        <m:r>
          <w:rPr>
            <w:rFonts w:ascii="Cambria Math" w:hAnsi="Cambria Math"/>
          </w:rPr>
          <m:t>prawda</m:t>
        </m:r>
      </m:oMath>
      <w:r w:rsidR="000C3C0B" w:rsidRPr="00A10FB5">
        <w:t xml:space="preserve"> dla zmiennej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0C3C0B" w:rsidRPr="00A10FB5">
        <w:rPr>
          <w:rFonts w:eastAsiaTheme="minorEastAsia"/>
        </w:rPr>
        <w:t>, ponieważ spełnione wtedy zostały by drugie i trzecie podrównania. Niestety, wtedy pierwsze z nich nie będzie spełnione i cały przypadek pozostanie bez rozwiązania, nie zależnie od tego jakie wartości zostaną przydzielone dla innych zmiennych.</w:t>
      </w:r>
      <w:r w:rsidR="008C42B8" w:rsidRPr="00A10FB5">
        <w:rPr>
          <w:rFonts w:eastAsiaTheme="minorEastAsia"/>
        </w:rPr>
        <w:t xml:space="preserve"> Można by było ulepszać ten algorytm, dodając co raz to kolejne reguły, jednakże </w:t>
      </w:r>
      <w:r w:rsidR="00F826D3" w:rsidRPr="00A10FB5">
        <w:rPr>
          <w:rFonts w:eastAsiaTheme="minorEastAsia"/>
        </w:rPr>
        <w:t>nigdy nie będzie możliwe stworzenie takiego algorytmu zachłannego, który by pozwolił na znalezienie rozwiązania w każdy wypadku. Wynika to z przedstawionego wcześniej faktu, iż problem SAT jest NP-zupełny i jego rozwiązanie w czasie wielomianowym jest niemożliwe.</w:t>
      </w:r>
    </w:p>
    <w:p w14:paraId="0E059B6F" w14:textId="1C2844F0" w:rsidR="004852BD" w:rsidRPr="00A10FB5" w:rsidRDefault="00F826D3" w:rsidP="00A1186F">
      <w:pPr>
        <w:ind w:firstLine="360"/>
      </w:pPr>
      <w:r w:rsidRPr="00A10FB5">
        <w:t>Podobnie jest w przypadku NLP</w:t>
      </w:r>
      <w:r w:rsidR="00BE38B8" w:rsidRPr="00A10FB5">
        <w:t>. Można było by opracować algorytm, który starał by się wiele razy dla każdej ze zmiennych dobrać najlepsza wartość w danym momencie, tworząc pewnego rodzaju wielowymiarowe przeszukiwanie liniowe. Jednakże problem z takim podejściem jest taki, jak z innymi algorytmami genetycznymi – patrzą one krótkowzrocznie i pomijają interakcje jakie występują pomiędzy różnymi zmiennymi</w:t>
      </w:r>
      <w:r w:rsidR="00FC1D7A" w:rsidRPr="00A10FB5">
        <w:t xml:space="preserve"> </w:t>
      </w:r>
      <w:sdt>
        <w:sdtPr>
          <w:id w:val="-1257362345"/>
          <w:citation/>
        </w:sdtPr>
        <w:sdtEndPr/>
        <w:sdtContent>
          <w:r w:rsidR="00FC1D7A" w:rsidRPr="00A10FB5">
            <w:fldChar w:fldCharType="begin"/>
          </w:r>
          <w:r w:rsidR="00FC1D7A" w:rsidRPr="00A10FB5">
            <w:instrText xml:space="preserve"> CITATION Dav72 \l 1045 </w:instrText>
          </w:r>
          <w:r w:rsidR="00FC1D7A" w:rsidRPr="00A10FB5">
            <w:fldChar w:fldCharType="separate"/>
          </w:r>
          <w:r w:rsidR="00B77C3A">
            <w:rPr>
              <w:noProof/>
            </w:rPr>
            <w:t>(Himmelblau, 1972)</w:t>
          </w:r>
          <w:r w:rsidR="00FC1D7A" w:rsidRPr="00A10FB5">
            <w:fldChar w:fldCharType="end"/>
          </w:r>
        </w:sdtContent>
      </w:sdt>
      <w:r w:rsidR="00FC1D7A" w:rsidRPr="00A10FB5">
        <w:t>.</w:t>
      </w:r>
    </w:p>
    <w:p w14:paraId="1F96BCFA" w14:textId="3403C07A" w:rsidR="00692E9A" w:rsidRDefault="00692E9A" w:rsidP="00A1186F">
      <w:pPr>
        <w:ind w:firstLine="360"/>
      </w:pPr>
      <w:r w:rsidRPr="00A10FB5">
        <w:t>Za to w przypadku TSP wygląda to trochę inaczej – o wiele łatwiejsze tutaj jest opracowanie takiego algorytmu zachłannego</w:t>
      </w:r>
      <w:r w:rsidR="000F34BE" w:rsidRPr="00A10FB5">
        <w:t xml:space="preserve">, który generuje zawsze poprawne rozwiązania. W związku z tym istnieją takie metody rozwiązywania problemów, które przykładowo zaczynają swoje działanie na zbiorze początkowym który został wygenerowany przez algorytm genetyczny, zamiast na losowych rozwiązaniach. </w:t>
      </w:r>
      <w:r w:rsidR="000F2A26" w:rsidRPr="00A10FB5">
        <w:t>Jedną z najprostszych procedur</w:t>
      </w:r>
      <w:r w:rsidR="0096705B">
        <w:t>,</w:t>
      </w:r>
      <w:r w:rsidR="000F2A26" w:rsidRPr="00A10FB5">
        <w:t xml:space="preserve"> jaka przychodzi tutaj do </w:t>
      </w:r>
      <w:r w:rsidR="000F2A26" w:rsidRPr="00A10FB5">
        <w:lastRenderedPageBreak/>
        <w:t>głowy, jest zaczęcie w dowolnym losowym mieście i następnie odwiedzanie zawsze tego miasta, do którego jest najbliżej i w które jeszcze nie jest na wygenerowanej ścieżce. Oczywiście tak jak poprzednio, sposób ten jest chciwy i zawsze wybierze najkrótszą w danej chwili ścieżkę, nie ważne czy byłaby ona w końcowym rozrachunku optymalna.</w:t>
      </w:r>
    </w:p>
    <w:p w14:paraId="0AB218F0" w14:textId="435D27E4" w:rsidR="000F34BE" w:rsidRPr="00A10FB5" w:rsidRDefault="001B5D71" w:rsidP="00A1186F">
      <w:pPr>
        <w:ind w:firstLine="360"/>
      </w:pPr>
      <w:r w:rsidRPr="00A10FB5">
        <w:t xml:space="preserve">Dla </w:t>
      </w:r>
      <w:r w:rsidR="000F34BE" w:rsidRPr="00A10FB5">
        <w:t>MSRCPSP</w:t>
      </w:r>
      <w:r w:rsidRPr="00A10FB5">
        <w:t xml:space="preserve"> </w:t>
      </w:r>
      <w:r w:rsidR="00616DF9">
        <w:t>w zależności od zastosowanej funkcji oceny, można przykładowo zastosować prostego algorytmu podobnego dla tego dla TSP. Polega on na budowie harmonogramu krok po kroku, przez dobieranie nowych elementów do niego, w ten sposób, aby jego ocena zwiększyła się o jak najmniejszą wartość. Jest to bardzo ograniczony sposób</w:t>
      </w:r>
      <w:r w:rsidR="008E4C4E">
        <w:t>, który zupełnie pomija konsekwencje takiego działania, jednak jest od jednocześnie bardzo prosty do implementacji i szybki w działaniu.</w:t>
      </w:r>
    </w:p>
    <w:p w14:paraId="1819E289" w14:textId="081939BC" w:rsidR="0088080F" w:rsidRPr="00A10FB5" w:rsidRDefault="00F17663" w:rsidP="009D37AC">
      <w:pPr>
        <w:pStyle w:val="Nagwek2"/>
        <w:numPr>
          <w:ilvl w:val="1"/>
          <w:numId w:val="5"/>
        </w:numPr>
      </w:pPr>
      <w:bookmarkStart w:id="24" w:name="_Toc105961302"/>
      <w:r w:rsidRPr="00A10FB5">
        <w:t>Przeszukiwanie lokalne</w:t>
      </w:r>
      <w:bookmarkEnd w:id="24"/>
    </w:p>
    <w:p w14:paraId="1B4BF64F" w14:textId="0C2EBDB7" w:rsidR="00B20CBE" w:rsidRPr="00A10FB5" w:rsidRDefault="00CB2A35" w:rsidP="00B20CBE">
      <w:pPr>
        <w:ind w:firstLine="360"/>
      </w:pPr>
      <w:r w:rsidRPr="00A10FB5">
        <w:t xml:space="preserve">Przeszukiwanie lokalne skupia się na wyjaśnionym już wcześniej koncepcie sąsiedztwa. Zamiast robić przegląd zupełny rozwiązań, </w:t>
      </w:r>
      <w:r w:rsidR="00A53AEB" w:rsidRPr="00A10FB5">
        <w:t xml:space="preserve">polega </w:t>
      </w:r>
      <w:r w:rsidRPr="00A10FB5">
        <w:t>ono na modyfikacji</w:t>
      </w:r>
      <w:r w:rsidR="00A53AEB" w:rsidRPr="00A10FB5">
        <w:t xml:space="preserve"> tych</w:t>
      </w:r>
      <w:r w:rsidRPr="00A10FB5">
        <w:t xml:space="preserve"> już istniejących, w celu ich poprawy. Początkowe rozwiązania mogą zostać wygenerowane losowo, lub przykładowo wybrane z określonych regularnie punktów w ich przestrzeni poszukiwań. Sposób działania tej metody jest następujący: wygeneruj początkowe rozwiązanie, a następnie wybierz jednego, lub więcej, z jego sąsiadów i jeżeli będzie któryś z nich lepszy, to skup swoje poszukiwania na nim. </w:t>
      </w:r>
    </w:p>
    <w:p w14:paraId="7830CCC6" w14:textId="299B973A" w:rsidR="007D155C" w:rsidRPr="00A10FB5" w:rsidRDefault="00E01781" w:rsidP="007D155C">
      <w:r w:rsidRPr="00A10FB5">
        <w:t>Metoda</w:t>
      </w:r>
      <w:r w:rsidR="007D155C" w:rsidRPr="00A10FB5">
        <w:t xml:space="preserve"> t</w:t>
      </w:r>
      <w:r w:rsidRPr="00A10FB5">
        <w:t>a</w:t>
      </w:r>
      <w:r w:rsidR="007D155C" w:rsidRPr="00A10FB5">
        <w:t xml:space="preserve"> wymaga dobrania odpowiedniej definicji s</w:t>
      </w:r>
      <w:r w:rsidRPr="00A10FB5">
        <w:t>ąsiedztwa. Gdy potencjalnych sąsiadów będzie mało, to ich przejrzenie będzie szybkie, jednak może on łatwiej utknąć w lokalnym minimum. A gdy będzie ich zbyt dużo, to jego wykonanie może trwać po prostu zbyt długo. W szczególnym wypadku, gdyby w takim sąsiedztwie znalazło by się każde inne rozwiązanie, metoda ta zamieniła by się w przegląd zupełny. Nie ma jednej uniwersalnej wartości jaka pasuje do każdego przypadku i tak jak w przypadku innych, musi ona być zawsze strojona pod konkretny określony problem, do którego chcemy znaleźć jak najlepsze rozwiązanie.</w:t>
      </w:r>
    </w:p>
    <w:p w14:paraId="67D3459D" w14:textId="2E097B16" w:rsidR="001B5DE5" w:rsidRDefault="0053005E" w:rsidP="007D155C">
      <w:r w:rsidRPr="00A10FB5">
        <w:t>Problemem tego podejścia jest fakt, że bardzo łatwo może ono utknąć w lokalnym minimum</w:t>
      </w:r>
      <w:r w:rsidR="00647E3A" w:rsidRPr="00A10FB5">
        <w:t xml:space="preserve"> i</w:t>
      </w:r>
      <w:r w:rsidRPr="00A10FB5">
        <w:t xml:space="preserve"> nie ma żadnego </w:t>
      </w:r>
      <w:r w:rsidR="0080615E" w:rsidRPr="00A10FB5">
        <w:t xml:space="preserve">sposobu na wyjście z niego, gdy już tam wpadnie. Mimo tych wad jest to jedna z najszybszych </w:t>
      </w:r>
      <w:r w:rsidR="00647E3A" w:rsidRPr="00A10FB5">
        <w:t xml:space="preserve">i najłatwiejszych do implementacji metod. W związku z tym </w:t>
      </w:r>
      <w:r w:rsidR="0080615E" w:rsidRPr="00A10FB5">
        <w:t xml:space="preserve">jest czasami </w:t>
      </w:r>
      <w:r w:rsidR="0080615E" w:rsidRPr="00A10FB5">
        <w:lastRenderedPageBreak/>
        <w:t>łączona z innymi,</w:t>
      </w:r>
      <w:r w:rsidR="00647E3A" w:rsidRPr="00A10FB5">
        <w:t xml:space="preserve"> bardziej skomplikowanymi,</w:t>
      </w:r>
      <w:r w:rsidR="0080615E" w:rsidRPr="00A10FB5">
        <w:t xml:space="preserve"> aby lepiej przygotować początkową pulę </w:t>
      </w:r>
      <w:r w:rsidR="00B012E7" w:rsidRPr="00A10FB5">
        <w:t>rozwiązań</w:t>
      </w:r>
      <w:r w:rsidR="0080615E" w:rsidRPr="00A10FB5">
        <w:t xml:space="preserve">, zamiast </w:t>
      </w:r>
      <w:r w:rsidR="00647E3A" w:rsidRPr="00A10FB5">
        <w:t>przykładowo je</w:t>
      </w:r>
      <w:r w:rsidR="0080615E" w:rsidRPr="00A10FB5">
        <w:t xml:space="preserve"> losować. Analogicznie także może zostać ona wykorzystana na sam koniec innych </w:t>
      </w:r>
      <w:r w:rsidR="00647E3A" w:rsidRPr="00A10FB5">
        <w:t>działania algorytmów czy metaheurystyk</w:t>
      </w:r>
      <w:r w:rsidR="0080615E" w:rsidRPr="00A10FB5">
        <w:t>, aby zobaczyć czy nie przegapiły one prostych</w:t>
      </w:r>
      <w:r w:rsidR="00B012E7" w:rsidRPr="00A10FB5">
        <w:t xml:space="preserve"> zmian</w:t>
      </w:r>
      <w:r w:rsidR="00647E3A" w:rsidRPr="00A10FB5">
        <w:t>,</w:t>
      </w:r>
      <w:r w:rsidR="00B012E7" w:rsidRPr="00A10FB5">
        <w:t xml:space="preserve"> które mogły by jeszcze wprowadzić finalne poprawki.</w:t>
      </w:r>
    </w:p>
    <w:p w14:paraId="3CC3D428" w14:textId="011D774F" w:rsidR="00B624BA" w:rsidRPr="00A10FB5" w:rsidRDefault="00B624BA" w:rsidP="007D155C">
      <w:r>
        <w:t>Sposób działania tej metody dla każdego z omówionego w tej pracy problemu jest taki sam. To czym różnią się one między sobą, to różne definicje sąsiedztwa, ze względu na różne modele dla każdego z problemów. W związku z tym, jest ona bardzo prosta w implementacji i uniwersalna – można tą metodę wykorzystać w każdym przypadku.</w:t>
      </w:r>
    </w:p>
    <w:p w14:paraId="0C355472" w14:textId="6CA587A2" w:rsidR="00BD58CB" w:rsidRPr="00A10FB5" w:rsidRDefault="0088080F" w:rsidP="009D37AC">
      <w:pPr>
        <w:pStyle w:val="Nagwek2"/>
        <w:numPr>
          <w:ilvl w:val="1"/>
          <w:numId w:val="5"/>
        </w:numPr>
      </w:pPr>
      <w:bookmarkStart w:id="25" w:name="_Toc105961303"/>
      <w:r w:rsidRPr="00A10FB5">
        <w:t>Symulowane wyżarzanie</w:t>
      </w:r>
      <w:bookmarkEnd w:id="25"/>
    </w:p>
    <w:p w14:paraId="49A296C0" w14:textId="485E171A" w:rsidR="00441E20" w:rsidRPr="00A10FB5" w:rsidRDefault="001B5DE5" w:rsidP="00441E20">
      <w:pPr>
        <w:ind w:firstLine="360"/>
      </w:pPr>
      <w:r w:rsidRPr="00A10FB5">
        <w:t>Aby poprawić</w:t>
      </w:r>
      <w:r w:rsidR="00AB1FE8" w:rsidRPr="00A10FB5">
        <w:t xml:space="preserve"> działanie poprzedniej metody zostało opracowane symulowane wyżarzanie. Jak wiele innych technik rozwiązywania takich problemów zostało one </w:t>
      </w:r>
      <w:r w:rsidR="00A5794E" w:rsidRPr="00A10FB5">
        <w:t>zainspirowane</w:t>
      </w:r>
      <w:r w:rsidR="00AB1FE8" w:rsidRPr="00A10FB5">
        <w:t xml:space="preserve"> </w:t>
      </w:r>
      <w:r w:rsidR="00A5794E" w:rsidRPr="00A10FB5">
        <w:t>prawdziwymi</w:t>
      </w:r>
      <w:r w:rsidR="00AB1FE8" w:rsidRPr="00A10FB5">
        <w:t xml:space="preserve"> zjawiskami występującymi w przyrodzie – w tym wypadku </w:t>
      </w:r>
      <w:r w:rsidR="00E24B8E" w:rsidRPr="00A10FB5">
        <w:t>procesami</w:t>
      </w:r>
      <w:r w:rsidR="00AB1FE8" w:rsidRPr="00A10FB5">
        <w:t xml:space="preserve"> zachodzącym podczas obróbki cieplnej metali</w:t>
      </w:r>
      <w:r w:rsidR="00A5794E" w:rsidRPr="00A10FB5">
        <w:t xml:space="preserve"> </w:t>
      </w:r>
      <w:sdt>
        <w:sdtPr>
          <w:id w:val="-492646648"/>
          <w:citation/>
        </w:sdtPr>
        <w:sdtEndPr/>
        <w:sdtContent>
          <w:r w:rsidR="00A5794E" w:rsidRPr="00A10FB5">
            <w:fldChar w:fldCharType="begin"/>
          </w:r>
          <w:r w:rsidR="00A5794E" w:rsidRPr="00A10FB5">
            <w:instrText xml:space="preserve"> CITATION Kir83 \l 1045 </w:instrText>
          </w:r>
          <w:r w:rsidR="00A5794E" w:rsidRPr="00A10FB5">
            <w:fldChar w:fldCharType="separate"/>
          </w:r>
          <w:r w:rsidR="00B77C3A">
            <w:rPr>
              <w:noProof/>
            </w:rPr>
            <w:t>(Kirkpatrick, Gelatt i Vecchi, 1983)</w:t>
          </w:r>
          <w:r w:rsidR="00A5794E" w:rsidRPr="00A10FB5">
            <w:fldChar w:fldCharType="end"/>
          </w:r>
        </w:sdtContent>
      </w:sdt>
      <w:r w:rsidR="007E620B" w:rsidRPr="00A10FB5">
        <w:t xml:space="preserve">. </w:t>
      </w:r>
    </w:p>
    <w:p w14:paraId="3C8ADA8F" w14:textId="76DC6AD9" w:rsidR="0028466C" w:rsidRPr="00A10FB5" w:rsidRDefault="007E620B" w:rsidP="0028466C">
      <w:pPr>
        <w:ind w:firstLine="360"/>
      </w:pPr>
      <w:r w:rsidRPr="00A10FB5">
        <w:t>Metoda ta bazuje na sposobie działania przeszukiwania lokalnego z jedną, ale istotną zmian</w:t>
      </w:r>
      <w:r w:rsidR="00E24BCE" w:rsidRPr="00A10FB5">
        <w:t>.</w:t>
      </w:r>
      <w:r w:rsidRPr="00A10FB5">
        <w:t xml:space="preserve"> </w:t>
      </w:r>
      <w:r w:rsidR="00E24BCE" w:rsidRPr="00A10FB5">
        <w:t>Jeżeli funkcja oceny</w:t>
      </w:r>
      <w:r w:rsidR="00441E20" w:rsidRPr="00A10FB5">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E24BCE" w:rsidRPr="00A10FB5">
        <w:t xml:space="preserve"> dla nowe</w:t>
      </w:r>
      <w:r w:rsidR="00441E20" w:rsidRPr="00A10FB5">
        <w:t>go</w:t>
      </w:r>
      <w:r w:rsidR="00E24BCE" w:rsidRPr="00A10FB5">
        <w:t xml:space="preserve"> wygenerowanego rozwiązania</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441E20" w:rsidRPr="00A10FB5">
        <w:t xml:space="preserve"> </w:t>
      </w:r>
      <w:r w:rsidR="00E24BCE" w:rsidRPr="00A10FB5">
        <w:t>zwraca wartość gorszą niż dla obecnego</w:t>
      </w:r>
      <w:r w:rsidR="00441E20" w:rsidRPr="00A10FB5">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E24BCE" w:rsidRPr="00A10FB5">
        <w:t xml:space="preserve">, to może zostać ono i tak </w:t>
      </w:r>
      <w:r w:rsidR="00441E20" w:rsidRPr="00A10FB5">
        <w:t>zaakceptowane</w:t>
      </w:r>
      <w:r w:rsidR="00E24BCE" w:rsidRPr="00A10FB5">
        <w:t xml:space="preserve"> z </w:t>
      </w:r>
      <w:r w:rsidR="00441E20" w:rsidRPr="00A10FB5">
        <w:t xml:space="preserve">prawdopodobieństwo </w:t>
      </w:r>
      <w:r w:rsidR="00E24BCE" w:rsidRPr="00A10FB5">
        <w:t>równym:</w:t>
      </w:r>
      <w:r w:rsidR="00441E20" w:rsidRPr="00A10FB5">
        <w:t xml:space="preserve"> </w:t>
      </w:r>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num>
              <m:den>
                <m:r>
                  <w:rPr>
                    <w:rFonts w:ascii="Cambria Math" w:hAnsi="Cambria Math"/>
                  </w:rPr>
                  <m:t>T</m:t>
                </m:r>
              </m:den>
            </m:f>
          </m:sup>
        </m:sSup>
      </m:oMath>
      <w:r w:rsidR="00441E20" w:rsidRPr="00A10FB5">
        <w:t xml:space="preserve">, gdzie </w:t>
      </w:r>
      <m:oMath>
        <m:r>
          <w:rPr>
            <w:rFonts w:ascii="Cambria Math" w:hAnsi="Cambria Math"/>
          </w:rPr>
          <m:t>T</m:t>
        </m:r>
      </m:oMath>
      <w:r w:rsidR="00B73BEA" w:rsidRPr="00A10FB5">
        <w:t xml:space="preserve"> </w:t>
      </w:r>
      <w:r w:rsidR="00386F43" w:rsidRPr="00A10FB5">
        <w:t>to malejąca z czasem temperatura</w:t>
      </w:r>
      <w:r w:rsidR="000D28CF">
        <w:t xml:space="preserve"> </w:t>
      </w:r>
      <w:sdt>
        <w:sdtPr>
          <w:id w:val="-1671625925"/>
          <w:citation/>
        </w:sdtPr>
        <w:sdtEndPr/>
        <w:sdtContent>
          <w:r w:rsidR="000D28CF">
            <w:fldChar w:fldCharType="begin"/>
          </w:r>
          <w:r w:rsidR="000D28CF">
            <w:instrText xml:space="preserve"> CITATION Kir83 \l 1045 </w:instrText>
          </w:r>
          <w:r w:rsidR="000D28CF">
            <w:fldChar w:fldCharType="separate"/>
          </w:r>
          <w:r w:rsidR="00B77C3A">
            <w:rPr>
              <w:noProof/>
            </w:rPr>
            <w:t>(Kirkpatrick, Gelatt i Vecchi, 1983)</w:t>
          </w:r>
          <w:r w:rsidR="000D28CF">
            <w:fldChar w:fldCharType="end"/>
          </w:r>
        </w:sdtContent>
      </w:sdt>
      <w:r w:rsidR="00386F43" w:rsidRPr="00A10FB5">
        <w:t xml:space="preserve">. </w:t>
      </w:r>
      <w:r w:rsidR="0053516B" w:rsidRPr="00A10FB5">
        <w:t xml:space="preserve">Równanie to ma zastosowanie w przypadku problemów minimalizacji, w przypadku </w:t>
      </w:r>
      <w:r w:rsidR="006B41CC" w:rsidRPr="00A10FB5">
        <w:t>maksymalizacji</w:t>
      </w:r>
      <w:r w:rsidR="0053516B" w:rsidRPr="00A10FB5">
        <w:t xml:space="preserve"> różnica ta </w:t>
      </w:r>
      <w:r w:rsidR="006B41CC" w:rsidRPr="00A10FB5">
        <w:t>musi</w:t>
      </w:r>
      <w:r w:rsidR="0053516B" w:rsidRPr="00A10FB5">
        <w:t xml:space="preserve"> zostać odwrócona.</w:t>
      </w:r>
      <w:r w:rsidR="003F1B11" w:rsidRPr="00A10FB5">
        <w:t xml:space="preserve"> Zmiana ta pozwala na wyjście z lokalnego minimum i potencjalne trafienie </w:t>
      </w:r>
      <w:r w:rsidR="00647080" w:rsidRPr="00A10FB5">
        <w:t>w przyszłości na rejony z lepszymi rozwiązaniami, niż te na które metoda trafiła na początku.</w:t>
      </w:r>
    </w:p>
    <w:p w14:paraId="1854E751" w14:textId="3B785E62" w:rsidR="0096705B" w:rsidRDefault="00D1570D" w:rsidP="002D7A76">
      <w:pPr>
        <w:ind w:firstLine="360"/>
      </w:pPr>
      <w:r w:rsidRPr="00A10FB5">
        <w:t>Im</w:t>
      </w:r>
      <w:r w:rsidR="006B41CC" w:rsidRPr="00A10FB5">
        <w:t xml:space="preserve"> ocena nowego, ale gorszego rozwiązania, jest bliższa ocenie tego poprzedniego, tym większa jest szansa na jego zaakceptowanie</w:t>
      </w:r>
      <w:r w:rsidRPr="00A10FB5">
        <w:t>.</w:t>
      </w:r>
      <w:r w:rsidR="006B41CC" w:rsidRPr="00A10FB5">
        <w:t xml:space="preserve"> </w:t>
      </w:r>
      <w:r w:rsidRPr="00A10FB5">
        <w:t>P</w:t>
      </w:r>
      <w:r w:rsidR="006B41CC" w:rsidRPr="00A10FB5">
        <w:t>rzykładowe prawdopodobieństwa przedstawia</w:t>
      </w:r>
      <w:r w:rsidR="003F1B11" w:rsidRPr="00A10FB5">
        <w:t xml:space="preserve"> pierwsza z poniższych tabel</w:t>
      </w:r>
      <w:r w:rsidR="00710CF5">
        <w:t xml:space="preserve"> (Tabela 1).</w:t>
      </w:r>
    </w:p>
    <w:p w14:paraId="3C50A8BB" w14:textId="50C178DE" w:rsidR="00710CF5" w:rsidRDefault="00710CF5" w:rsidP="00710CF5">
      <w:pPr>
        <w:ind w:firstLine="360"/>
      </w:pPr>
      <w:r w:rsidRPr="00A10FB5">
        <w:t>Im większa tym różnica, tym szansa na akceptacje nowego rozwiązania staje się coraz mniejsza. W przypadku gdy jest tylko nieznacznie gorsze, jest ona dość duża, a w wypadku przeciwnym, jest ona minimalna i dąży do zera. Ma na to także wpływ wysokość temperatury w danym momencie, co jest przedstawione w drugiej z tabel</w:t>
      </w:r>
      <w:r>
        <w:t xml:space="preserve"> (Tabela 2).</w:t>
      </w:r>
    </w:p>
    <w:p w14:paraId="13C9B5D0" w14:textId="77777777" w:rsidR="00710CF5" w:rsidRDefault="00710CF5" w:rsidP="002D7A76">
      <w:pPr>
        <w:ind w:firstLine="360"/>
      </w:pPr>
    </w:p>
    <w:p w14:paraId="7D65E24D" w14:textId="77777777" w:rsidR="00710CF5" w:rsidRDefault="00710CF5" w:rsidP="002D7A76">
      <w:pPr>
        <w:ind w:firstLine="360"/>
      </w:pPr>
    </w:p>
    <w:p w14:paraId="45AF7389" w14:textId="77777777" w:rsidR="00710CF5" w:rsidRDefault="00710CF5" w:rsidP="002D7A76">
      <w:pPr>
        <w:ind w:firstLine="360"/>
      </w:pPr>
    </w:p>
    <w:p w14:paraId="57EDFEE5" w14:textId="534E1F49" w:rsidR="00D1570D" w:rsidRPr="002D7A76" w:rsidRDefault="002D7A76" w:rsidP="002D7A76">
      <w:pPr>
        <w:pStyle w:val="Legenda"/>
      </w:pPr>
      <w:bookmarkStart w:id="26" w:name="_Toc105961491"/>
      <w:r w:rsidRPr="002D7A76">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w:t>
      </w:r>
      <w:r w:rsidR="00583216">
        <w:rPr>
          <w:noProof/>
        </w:rPr>
        <w:fldChar w:fldCharType="end"/>
      </w:r>
      <w:r w:rsidRPr="002D7A76">
        <w:t xml:space="preserve">: </w:t>
      </w:r>
      <w:r w:rsidR="00DB68CC">
        <w:t>P</w:t>
      </w:r>
      <w:r w:rsidRPr="002D7A76">
        <w:t>rzykładowe prawdopodobieństwa dla akceptacji nowego rozwiązania w symulowanym wyżarzaniu przy zmiennej ocenie nowego rozwiązania</w:t>
      </w:r>
      <w:bookmarkEnd w:id="26"/>
    </w:p>
    <w:tbl>
      <w:tblPr>
        <w:tblStyle w:val="Tabela-Siatka"/>
        <w:tblW w:w="0" w:type="auto"/>
        <w:tblLook w:val="04A0" w:firstRow="1" w:lastRow="0" w:firstColumn="1" w:lastColumn="0" w:noHBand="0" w:noVBand="1"/>
      </w:tblPr>
      <w:tblGrid>
        <w:gridCol w:w="2265"/>
        <w:gridCol w:w="2266"/>
        <w:gridCol w:w="2265"/>
        <w:gridCol w:w="2266"/>
      </w:tblGrid>
      <w:tr w:rsidR="00647080" w:rsidRPr="00A10FB5" w14:paraId="25066203" w14:textId="77777777" w:rsidTr="004335CF">
        <w:tc>
          <w:tcPr>
            <w:tcW w:w="2265" w:type="dxa"/>
          </w:tcPr>
          <w:p w14:paraId="59AD9ACD" w14:textId="77777777" w:rsidR="00647080" w:rsidRPr="00A10FB5" w:rsidRDefault="00647080" w:rsidP="004335CF">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6" w:type="dxa"/>
          </w:tcPr>
          <w:p w14:paraId="74188A9A" w14:textId="77777777" w:rsidR="00647080" w:rsidRPr="00A10FB5" w:rsidRDefault="00647080" w:rsidP="004335CF">
            <w:pPr>
              <w:rPr>
                <w:rFonts w:eastAsia="Times New Roman" w:cs="Times New Roman"/>
              </w:rPr>
            </w:pPr>
            <m:oMathPara>
              <m:oMath>
                <m:r>
                  <w:rPr>
                    <w:rFonts w:ascii="Cambria Math" w:hAnsi="Cambria Math"/>
                  </w:rPr>
                  <m:t>T</m:t>
                </m:r>
              </m:oMath>
            </m:oMathPara>
          </w:p>
        </w:tc>
        <w:tc>
          <w:tcPr>
            <w:tcW w:w="2265" w:type="dxa"/>
          </w:tcPr>
          <w:p w14:paraId="6C8A37DE" w14:textId="77777777" w:rsidR="00647080" w:rsidRPr="00A10FB5" w:rsidRDefault="00647080" w:rsidP="004335CF">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6" w:type="dxa"/>
          </w:tcPr>
          <w:p w14:paraId="0D8E3EA8" w14:textId="77777777" w:rsidR="00647080" w:rsidRPr="00A10FB5" w:rsidRDefault="003D3407" w:rsidP="004335CF">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647080" w:rsidRPr="00A10FB5" w14:paraId="0FAC7130" w14:textId="77777777" w:rsidTr="004335CF">
        <w:tc>
          <w:tcPr>
            <w:tcW w:w="2265" w:type="dxa"/>
          </w:tcPr>
          <w:p w14:paraId="00EAE2AA" w14:textId="77777777" w:rsidR="00647080" w:rsidRPr="00A10FB5" w:rsidRDefault="00647080" w:rsidP="004335CF">
            <w:r w:rsidRPr="00A10FB5">
              <w:t>100</w:t>
            </w:r>
          </w:p>
        </w:tc>
        <w:tc>
          <w:tcPr>
            <w:tcW w:w="2266" w:type="dxa"/>
          </w:tcPr>
          <w:p w14:paraId="4E063181" w14:textId="77777777" w:rsidR="00647080" w:rsidRPr="00A10FB5" w:rsidRDefault="00647080" w:rsidP="004335CF">
            <w:r w:rsidRPr="00A10FB5">
              <w:t>10</w:t>
            </w:r>
          </w:p>
        </w:tc>
        <w:tc>
          <w:tcPr>
            <w:tcW w:w="2265" w:type="dxa"/>
          </w:tcPr>
          <w:p w14:paraId="5EA5FFF9" w14:textId="77777777" w:rsidR="00647080" w:rsidRPr="00A10FB5" w:rsidRDefault="00647080" w:rsidP="004335CF">
            <w:r w:rsidRPr="00A10FB5">
              <w:t>100</w:t>
            </w:r>
          </w:p>
        </w:tc>
        <w:tc>
          <w:tcPr>
            <w:tcW w:w="2266" w:type="dxa"/>
          </w:tcPr>
          <w:p w14:paraId="2159DE28" w14:textId="77777777" w:rsidR="00647080" w:rsidRPr="00A10FB5" w:rsidRDefault="00647080" w:rsidP="004335CF">
            <w:r w:rsidRPr="00A10FB5">
              <w:t>100%</w:t>
            </w:r>
          </w:p>
        </w:tc>
      </w:tr>
      <w:tr w:rsidR="00647080" w:rsidRPr="00A10FB5" w14:paraId="4A1EB76C" w14:textId="77777777" w:rsidTr="004335CF">
        <w:tc>
          <w:tcPr>
            <w:tcW w:w="2265" w:type="dxa"/>
          </w:tcPr>
          <w:p w14:paraId="657EEAF1" w14:textId="77777777" w:rsidR="00647080" w:rsidRPr="00A10FB5" w:rsidRDefault="00647080" w:rsidP="004335CF">
            <w:r w:rsidRPr="00A10FB5">
              <w:t>100</w:t>
            </w:r>
          </w:p>
        </w:tc>
        <w:tc>
          <w:tcPr>
            <w:tcW w:w="2266" w:type="dxa"/>
          </w:tcPr>
          <w:p w14:paraId="51081BB5" w14:textId="77777777" w:rsidR="00647080" w:rsidRPr="00A10FB5" w:rsidRDefault="00647080" w:rsidP="004335CF">
            <w:r w:rsidRPr="00A10FB5">
              <w:t>10</w:t>
            </w:r>
          </w:p>
        </w:tc>
        <w:tc>
          <w:tcPr>
            <w:tcW w:w="2265" w:type="dxa"/>
          </w:tcPr>
          <w:p w14:paraId="3F1BC7C5" w14:textId="77777777" w:rsidR="00647080" w:rsidRPr="00A10FB5" w:rsidRDefault="00647080" w:rsidP="004335CF">
            <w:r w:rsidRPr="00A10FB5">
              <w:t>101</w:t>
            </w:r>
          </w:p>
        </w:tc>
        <w:tc>
          <w:tcPr>
            <w:tcW w:w="2266" w:type="dxa"/>
          </w:tcPr>
          <w:p w14:paraId="27CBA251" w14:textId="77777777" w:rsidR="00647080" w:rsidRPr="00A10FB5" w:rsidRDefault="00647080" w:rsidP="004335CF">
            <w:r w:rsidRPr="00A10FB5">
              <w:t>90,48%</w:t>
            </w:r>
          </w:p>
        </w:tc>
      </w:tr>
      <w:tr w:rsidR="00647080" w:rsidRPr="00A10FB5" w14:paraId="04721BB9" w14:textId="77777777" w:rsidTr="004335CF">
        <w:tc>
          <w:tcPr>
            <w:tcW w:w="2265" w:type="dxa"/>
          </w:tcPr>
          <w:p w14:paraId="176F7457" w14:textId="77777777" w:rsidR="00647080" w:rsidRPr="00A10FB5" w:rsidRDefault="00647080" w:rsidP="004335CF">
            <w:r w:rsidRPr="00A10FB5">
              <w:t>100</w:t>
            </w:r>
          </w:p>
        </w:tc>
        <w:tc>
          <w:tcPr>
            <w:tcW w:w="2266" w:type="dxa"/>
          </w:tcPr>
          <w:p w14:paraId="29CEF9BC" w14:textId="77777777" w:rsidR="00647080" w:rsidRPr="00A10FB5" w:rsidRDefault="00647080" w:rsidP="004335CF">
            <w:r w:rsidRPr="00A10FB5">
              <w:t>10</w:t>
            </w:r>
          </w:p>
        </w:tc>
        <w:tc>
          <w:tcPr>
            <w:tcW w:w="2265" w:type="dxa"/>
          </w:tcPr>
          <w:p w14:paraId="044F69C2" w14:textId="77777777" w:rsidR="00647080" w:rsidRPr="00A10FB5" w:rsidRDefault="00647080" w:rsidP="004335CF">
            <w:r w:rsidRPr="00A10FB5">
              <w:t>102</w:t>
            </w:r>
          </w:p>
        </w:tc>
        <w:tc>
          <w:tcPr>
            <w:tcW w:w="2266" w:type="dxa"/>
          </w:tcPr>
          <w:p w14:paraId="7598DD63" w14:textId="77777777" w:rsidR="00647080" w:rsidRPr="00A10FB5" w:rsidRDefault="00647080" w:rsidP="004335CF">
            <w:r w:rsidRPr="00A10FB5">
              <w:t>81,87%</w:t>
            </w:r>
          </w:p>
        </w:tc>
      </w:tr>
      <w:tr w:rsidR="00647080" w:rsidRPr="00A10FB5" w14:paraId="6861357C" w14:textId="77777777" w:rsidTr="004335CF">
        <w:tc>
          <w:tcPr>
            <w:tcW w:w="2265" w:type="dxa"/>
          </w:tcPr>
          <w:p w14:paraId="289E4C52" w14:textId="77777777" w:rsidR="00647080" w:rsidRPr="00A10FB5" w:rsidRDefault="00647080" w:rsidP="004335CF">
            <w:r w:rsidRPr="00A10FB5">
              <w:t>100</w:t>
            </w:r>
          </w:p>
        </w:tc>
        <w:tc>
          <w:tcPr>
            <w:tcW w:w="2266" w:type="dxa"/>
          </w:tcPr>
          <w:p w14:paraId="5BE29D89" w14:textId="77777777" w:rsidR="00647080" w:rsidRPr="00A10FB5" w:rsidRDefault="00647080" w:rsidP="004335CF">
            <w:r w:rsidRPr="00A10FB5">
              <w:t>10</w:t>
            </w:r>
          </w:p>
        </w:tc>
        <w:tc>
          <w:tcPr>
            <w:tcW w:w="2265" w:type="dxa"/>
          </w:tcPr>
          <w:p w14:paraId="1FC27001" w14:textId="77777777" w:rsidR="00647080" w:rsidRPr="00A10FB5" w:rsidRDefault="00647080" w:rsidP="004335CF">
            <w:r w:rsidRPr="00A10FB5">
              <w:t>105</w:t>
            </w:r>
          </w:p>
        </w:tc>
        <w:tc>
          <w:tcPr>
            <w:tcW w:w="2266" w:type="dxa"/>
          </w:tcPr>
          <w:p w14:paraId="014FAB09" w14:textId="77777777" w:rsidR="00647080" w:rsidRPr="00A10FB5" w:rsidRDefault="00647080" w:rsidP="004335CF">
            <w:r w:rsidRPr="00A10FB5">
              <w:t>60,65%</w:t>
            </w:r>
          </w:p>
        </w:tc>
      </w:tr>
      <w:tr w:rsidR="00647080" w:rsidRPr="00A10FB5" w14:paraId="52CDA1D7" w14:textId="77777777" w:rsidTr="004335CF">
        <w:tc>
          <w:tcPr>
            <w:tcW w:w="2265" w:type="dxa"/>
          </w:tcPr>
          <w:p w14:paraId="744DBF3F" w14:textId="77777777" w:rsidR="00647080" w:rsidRPr="00A10FB5" w:rsidRDefault="00647080" w:rsidP="004335CF">
            <w:r w:rsidRPr="00A10FB5">
              <w:t>100</w:t>
            </w:r>
          </w:p>
        </w:tc>
        <w:tc>
          <w:tcPr>
            <w:tcW w:w="2266" w:type="dxa"/>
          </w:tcPr>
          <w:p w14:paraId="65AEBA16" w14:textId="77777777" w:rsidR="00647080" w:rsidRPr="00A10FB5" w:rsidRDefault="00647080" w:rsidP="004335CF">
            <w:r w:rsidRPr="00A10FB5">
              <w:t>10</w:t>
            </w:r>
          </w:p>
        </w:tc>
        <w:tc>
          <w:tcPr>
            <w:tcW w:w="2265" w:type="dxa"/>
          </w:tcPr>
          <w:p w14:paraId="7B25D4E6" w14:textId="77777777" w:rsidR="00647080" w:rsidRPr="00A10FB5" w:rsidRDefault="00647080" w:rsidP="004335CF">
            <w:r w:rsidRPr="00A10FB5">
              <w:t>110</w:t>
            </w:r>
          </w:p>
        </w:tc>
        <w:tc>
          <w:tcPr>
            <w:tcW w:w="2266" w:type="dxa"/>
          </w:tcPr>
          <w:p w14:paraId="756585DF" w14:textId="77777777" w:rsidR="00647080" w:rsidRPr="00A10FB5" w:rsidRDefault="00647080" w:rsidP="004335CF">
            <w:r w:rsidRPr="00A10FB5">
              <w:t>36,79%</w:t>
            </w:r>
          </w:p>
        </w:tc>
      </w:tr>
      <w:tr w:rsidR="00647080" w:rsidRPr="00A10FB5" w14:paraId="7A727039" w14:textId="77777777" w:rsidTr="004335CF">
        <w:tc>
          <w:tcPr>
            <w:tcW w:w="2265" w:type="dxa"/>
          </w:tcPr>
          <w:p w14:paraId="35C68940" w14:textId="77777777" w:rsidR="00647080" w:rsidRPr="00A10FB5" w:rsidRDefault="00647080" w:rsidP="004335CF">
            <w:r w:rsidRPr="00A10FB5">
              <w:t>100</w:t>
            </w:r>
          </w:p>
        </w:tc>
        <w:tc>
          <w:tcPr>
            <w:tcW w:w="2266" w:type="dxa"/>
          </w:tcPr>
          <w:p w14:paraId="1C8C356B" w14:textId="77777777" w:rsidR="00647080" w:rsidRPr="00A10FB5" w:rsidRDefault="00647080" w:rsidP="004335CF">
            <w:r w:rsidRPr="00A10FB5">
              <w:t>10</w:t>
            </w:r>
          </w:p>
        </w:tc>
        <w:tc>
          <w:tcPr>
            <w:tcW w:w="2265" w:type="dxa"/>
          </w:tcPr>
          <w:p w14:paraId="49EA0331" w14:textId="77777777" w:rsidR="00647080" w:rsidRPr="00A10FB5" w:rsidRDefault="00647080" w:rsidP="004335CF">
            <w:r w:rsidRPr="00A10FB5">
              <w:t>120</w:t>
            </w:r>
          </w:p>
        </w:tc>
        <w:tc>
          <w:tcPr>
            <w:tcW w:w="2266" w:type="dxa"/>
          </w:tcPr>
          <w:p w14:paraId="318946EB" w14:textId="77777777" w:rsidR="00647080" w:rsidRPr="00A10FB5" w:rsidRDefault="00647080" w:rsidP="004335CF">
            <w:r w:rsidRPr="00A10FB5">
              <w:t>13,53%</w:t>
            </w:r>
          </w:p>
        </w:tc>
      </w:tr>
      <w:tr w:rsidR="00647080" w:rsidRPr="00A10FB5" w14:paraId="722FBD30" w14:textId="77777777" w:rsidTr="004335CF">
        <w:tc>
          <w:tcPr>
            <w:tcW w:w="2265" w:type="dxa"/>
          </w:tcPr>
          <w:p w14:paraId="13482628" w14:textId="77777777" w:rsidR="00647080" w:rsidRPr="00A10FB5" w:rsidRDefault="00647080" w:rsidP="004335CF">
            <w:r w:rsidRPr="00A10FB5">
              <w:t>100</w:t>
            </w:r>
          </w:p>
        </w:tc>
        <w:tc>
          <w:tcPr>
            <w:tcW w:w="2266" w:type="dxa"/>
          </w:tcPr>
          <w:p w14:paraId="51EC924A" w14:textId="77777777" w:rsidR="00647080" w:rsidRPr="00A10FB5" w:rsidRDefault="00647080" w:rsidP="004335CF">
            <w:r w:rsidRPr="00A10FB5">
              <w:t>10</w:t>
            </w:r>
          </w:p>
        </w:tc>
        <w:tc>
          <w:tcPr>
            <w:tcW w:w="2265" w:type="dxa"/>
          </w:tcPr>
          <w:p w14:paraId="7BB4FED7" w14:textId="77777777" w:rsidR="00647080" w:rsidRPr="00A10FB5" w:rsidRDefault="00647080" w:rsidP="004335CF">
            <w:r w:rsidRPr="00A10FB5">
              <w:t>150</w:t>
            </w:r>
          </w:p>
        </w:tc>
        <w:tc>
          <w:tcPr>
            <w:tcW w:w="2266" w:type="dxa"/>
          </w:tcPr>
          <w:p w14:paraId="69A175C4" w14:textId="77777777" w:rsidR="00647080" w:rsidRPr="00A10FB5" w:rsidRDefault="00647080" w:rsidP="004335CF">
            <w:r w:rsidRPr="00A10FB5">
              <w:t>0,67%</w:t>
            </w:r>
          </w:p>
        </w:tc>
      </w:tr>
    </w:tbl>
    <w:p w14:paraId="7B8D7916" w14:textId="0E84FA75" w:rsidR="00647080" w:rsidRDefault="0096705B" w:rsidP="002D7A76">
      <w:pPr>
        <w:pStyle w:val="Legenda"/>
      </w:pPr>
      <w:r w:rsidRPr="0096705B">
        <w:t>Źródło:</w:t>
      </w:r>
      <w:r w:rsidR="002D7A76">
        <w:t xml:space="preserve"> opracowanie własne</w:t>
      </w:r>
    </w:p>
    <w:p w14:paraId="71E85FD0" w14:textId="77777777" w:rsidR="00710CF5" w:rsidRPr="00710CF5" w:rsidRDefault="00710CF5" w:rsidP="00710CF5"/>
    <w:p w14:paraId="25D8DCCE" w14:textId="058625FF" w:rsidR="002D7A76" w:rsidRPr="00A10FB5" w:rsidRDefault="002D7A76" w:rsidP="002D7A76">
      <w:pPr>
        <w:pStyle w:val="Legenda"/>
      </w:pPr>
      <w:bookmarkStart w:id="27" w:name="_Toc10596149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w:t>
      </w:r>
      <w:r w:rsidR="00583216">
        <w:rPr>
          <w:noProof/>
        </w:rPr>
        <w:fldChar w:fldCharType="end"/>
      </w:r>
      <w:r>
        <w:t xml:space="preserve">: </w:t>
      </w:r>
      <w:r w:rsidR="00DB68CC">
        <w:t>P</w:t>
      </w:r>
      <w:r w:rsidRPr="002D7A76">
        <w:t xml:space="preserve">rzykładowe prawdopodobieństwa dla akceptacji nowego rozwiązania w symulowanym wyżarzaniu przy zmiennej </w:t>
      </w:r>
      <w:r>
        <w:t>temperaturze</w:t>
      </w:r>
      <w:bookmarkEnd w:id="27"/>
    </w:p>
    <w:tbl>
      <w:tblPr>
        <w:tblStyle w:val="Tabela-Siatka"/>
        <w:tblW w:w="9060" w:type="dxa"/>
        <w:tblLook w:val="04A0" w:firstRow="1" w:lastRow="0" w:firstColumn="1" w:lastColumn="0" w:noHBand="0" w:noVBand="1"/>
      </w:tblPr>
      <w:tblGrid>
        <w:gridCol w:w="2265"/>
        <w:gridCol w:w="2265"/>
        <w:gridCol w:w="2265"/>
        <w:gridCol w:w="2265"/>
      </w:tblGrid>
      <w:tr w:rsidR="0028466C" w:rsidRPr="00A10FB5" w14:paraId="1E5E13F0" w14:textId="77777777" w:rsidTr="0028466C">
        <w:tc>
          <w:tcPr>
            <w:tcW w:w="2265" w:type="dxa"/>
          </w:tcPr>
          <w:p w14:paraId="072F8199" w14:textId="5437B98D" w:rsidR="0028466C" w:rsidRPr="00A10FB5" w:rsidRDefault="0028466C" w:rsidP="0028466C">
            <m:oMathPara>
              <m:oMath>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oMath>
            </m:oMathPara>
          </w:p>
        </w:tc>
        <w:tc>
          <w:tcPr>
            <w:tcW w:w="2265" w:type="dxa"/>
          </w:tcPr>
          <w:p w14:paraId="448B7D9C" w14:textId="78D6281E" w:rsidR="0028466C" w:rsidRPr="00A10FB5" w:rsidRDefault="0028466C" w:rsidP="0028466C">
            <m:oMathPara>
              <m:oMath>
                <m:r>
                  <w:rPr>
                    <w:rFonts w:ascii="Cambria Math" w:hAnsi="Cambria Math"/>
                  </w:rPr>
                  <m:t>T</m:t>
                </m:r>
              </m:oMath>
            </m:oMathPara>
          </w:p>
        </w:tc>
        <w:tc>
          <w:tcPr>
            <w:tcW w:w="2265" w:type="dxa"/>
          </w:tcPr>
          <w:p w14:paraId="365E97E6" w14:textId="4ACDF531" w:rsidR="0028466C" w:rsidRPr="00A10FB5" w:rsidRDefault="0028466C" w:rsidP="0028466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tc>
        <w:tc>
          <w:tcPr>
            <w:tcW w:w="2265" w:type="dxa"/>
          </w:tcPr>
          <w:p w14:paraId="65F61E4E" w14:textId="5A444106" w:rsidR="0028466C" w:rsidRPr="00A10FB5" w:rsidRDefault="003D3407" w:rsidP="0028466C">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num>
                      <m:den>
                        <m:r>
                          <w:rPr>
                            <w:rFonts w:ascii="Cambria Math" w:hAnsi="Cambria Math"/>
                          </w:rPr>
                          <m:t>T</m:t>
                        </m:r>
                      </m:den>
                    </m:f>
                  </m:sup>
                </m:sSup>
              </m:oMath>
            </m:oMathPara>
          </w:p>
        </w:tc>
      </w:tr>
      <w:tr w:rsidR="0028466C" w:rsidRPr="00A10FB5" w14:paraId="2908DE0D" w14:textId="77777777" w:rsidTr="0028466C">
        <w:tc>
          <w:tcPr>
            <w:tcW w:w="2265" w:type="dxa"/>
          </w:tcPr>
          <w:p w14:paraId="3F8935BB" w14:textId="077F766C" w:rsidR="0028466C" w:rsidRPr="00A10FB5" w:rsidRDefault="0028466C" w:rsidP="0028466C">
            <w:r w:rsidRPr="00A10FB5">
              <w:t>100</w:t>
            </w:r>
          </w:p>
        </w:tc>
        <w:tc>
          <w:tcPr>
            <w:tcW w:w="2265" w:type="dxa"/>
          </w:tcPr>
          <w:p w14:paraId="0DDF1B75" w14:textId="3FEECEA6" w:rsidR="0028466C" w:rsidRPr="00A10FB5" w:rsidRDefault="0028466C" w:rsidP="0028466C">
            <w:r w:rsidRPr="00A10FB5">
              <w:t>100</w:t>
            </w:r>
          </w:p>
        </w:tc>
        <w:tc>
          <w:tcPr>
            <w:tcW w:w="2265" w:type="dxa"/>
          </w:tcPr>
          <w:p w14:paraId="432D06C9" w14:textId="477A7FBC" w:rsidR="0028466C" w:rsidRPr="00A10FB5" w:rsidRDefault="0028466C" w:rsidP="0028466C">
            <w:r w:rsidRPr="00A10FB5">
              <w:t>110</w:t>
            </w:r>
          </w:p>
        </w:tc>
        <w:tc>
          <w:tcPr>
            <w:tcW w:w="2265" w:type="dxa"/>
          </w:tcPr>
          <w:p w14:paraId="316A1819" w14:textId="41832970" w:rsidR="0028466C" w:rsidRPr="00A10FB5" w:rsidRDefault="0028466C" w:rsidP="0028466C">
            <w:r w:rsidRPr="00A10FB5">
              <w:t>90,48%</w:t>
            </w:r>
          </w:p>
        </w:tc>
      </w:tr>
      <w:tr w:rsidR="0028466C" w:rsidRPr="00A10FB5" w14:paraId="6B93FEEC" w14:textId="77777777" w:rsidTr="0028466C">
        <w:tc>
          <w:tcPr>
            <w:tcW w:w="2265" w:type="dxa"/>
          </w:tcPr>
          <w:p w14:paraId="6ED1FF25" w14:textId="5FD974DE" w:rsidR="0028466C" w:rsidRPr="00A10FB5" w:rsidRDefault="0028466C" w:rsidP="0028466C">
            <w:r w:rsidRPr="00A10FB5">
              <w:t>100</w:t>
            </w:r>
          </w:p>
        </w:tc>
        <w:tc>
          <w:tcPr>
            <w:tcW w:w="2265" w:type="dxa"/>
          </w:tcPr>
          <w:p w14:paraId="093625F5" w14:textId="346557EB" w:rsidR="0028466C" w:rsidRPr="00A10FB5" w:rsidRDefault="0028466C" w:rsidP="0028466C">
            <w:r w:rsidRPr="00A10FB5">
              <w:t>50</w:t>
            </w:r>
          </w:p>
        </w:tc>
        <w:tc>
          <w:tcPr>
            <w:tcW w:w="2265" w:type="dxa"/>
          </w:tcPr>
          <w:p w14:paraId="7D5AD0B0" w14:textId="2EEAA219" w:rsidR="0028466C" w:rsidRPr="00A10FB5" w:rsidRDefault="0028466C" w:rsidP="0028466C">
            <w:r w:rsidRPr="00A10FB5">
              <w:t>110</w:t>
            </w:r>
          </w:p>
        </w:tc>
        <w:tc>
          <w:tcPr>
            <w:tcW w:w="2265" w:type="dxa"/>
          </w:tcPr>
          <w:p w14:paraId="2004E1FB" w14:textId="7A5956BF" w:rsidR="0028466C" w:rsidRPr="00A10FB5" w:rsidRDefault="0028466C" w:rsidP="0028466C">
            <w:r w:rsidRPr="00A10FB5">
              <w:t>81,87%</w:t>
            </w:r>
          </w:p>
        </w:tc>
      </w:tr>
      <w:tr w:rsidR="0028466C" w:rsidRPr="00A10FB5" w14:paraId="093D27B3" w14:textId="77777777" w:rsidTr="0028466C">
        <w:tc>
          <w:tcPr>
            <w:tcW w:w="2265" w:type="dxa"/>
          </w:tcPr>
          <w:p w14:paraId="13E53F8C" w14:textId="5061CA08" w:rsidR="0028466C" w:rsidRPr="00A10FB5" w:rsidRDefault="0028466C" w:rsidP="0028466C">
            <w:r w:rsidRPr="00A10FB5">
              <w:t>100</w:t>
            </w:r>
          </w:p>
        </w:tc>
        <w:tc>
          <w:tcPr>
            <w:tcW w:w="2265" w:type="dxa"/>
          </w:tcPr>
          <w:p w14:paraId="5CC3A9E9" w14:textId="52907D6E" w:rsidR="0028466C" w:rsidRPr="00A10FB5" w:rsidRDefault="0028466C" w:rsidP="0028466C">
            <w:r w:rsidRPr="00A10FB5">
              <w:t>20</w:t>
            </w:r>
          </w:p>
        </w:tc>
        <w:tc>
          <w:tcPr>
            <w:tcW w:w="2265" w:type="dxa"/>
          </w:tcPr>
          <w:p w14:paraId="595A377E" w14:textId="0C28CDB7" w:rsidR="0028466C" w:rsidRPr="00A10FB5" w:rsidRDefault="0028466C" w:rsidP="0028466C">
            <w:r w:rsidRPr="00A10FB5">
              <w:t>110</w:t>
            </w:r>
          </w:p>
        </w:tc>
        <w:tc>
          <w:tcPr>
            <w:tcW w:w="2265" w:type="dxa"/>
          </w:tcPr>
          <w:p w14:paraId="750FD388" w14:textId="14689669" w:rsidR="0028466C" w:rsidRPr="00A10FB5" w:rsidRDefault="0028466C" w:rsidP="0028466C">
            <w:r w:rsidRPr="00A10FB5">
              <w:t>60,65%</w:t>
            </w:r>
          </w:p>
        </w:tc>
      </w:tr>
      <w:tr w:rsidR="0028466C" w:rsidRPr="00A10FB5" w14:paraId="3BE26850" w14:textId="77777777" w:rsidTr="0028466C">
        <w:tc>
          <w:tcPr>
            <w:tcW w:w="2265" w:type="dxa"/>
          </w:tcPr>
          <w:p w14:paraId="6F4B80F0" w14:textId="0B5F0514" w:rsidR="0028466C" w:rsidRPr="00A10FB5" w:rsidRDefault="0028466C" w:rsidP="0028466C">
            <w:r w:rsidRPr="00A10FB5">
              <w:t>100</w:t>
            </w:r>
          </w:p>
        </w:tc>
        <w:tc>
          <w:tcPr>
            <w:tcW w:w="2265" w:type="dxa"/>
          </w:tcPr>
          <w:p w14:paraId="3E9E6302" w14:textId="575275F4" w:rsidR="0028466C" w:rsidRPr="00A10FB5" w:rsidRDefault="0028466C" w:rsidP="0028466C">
            <w:r w:rsidRPr="00A10FB5">
              <w:t>10</w:t>
            </w:r>
          </w:p>
        </w:tc>
        <w:tc>
          <w:tcPr>
            <w:tcW w:w="2265" w:type="dxa"/>
          </w:tcPr>
          <w:p w14:paraId="5D492C40" w14:textId="1183F97F" w:rsidR="0028466C" w:rsidRPr="00A10FB5" w:rsidRDefault="0028466C" w:rsidP="0028466C">
            <w:r w:rsidRPr="00A10FB5">
              <w:t>110</w:t>
            </w:r>
          </w:p>
        </w:tc>
        <w:tc>
          <w:tcPr>
            <w:tcW w:w="2265" w:type="dxa"/>
          </w:tcPr>
          <w:p w14:paraId="5B337C00" w14:textId="0F07272D" w:rsidR="0028466C" w:rsidRPr="00A10FB5" w:rsidRDefault="0028466C" w:rsidP="0028466C">
            <w:r w:rsidRPr="00A10FB5">
              <w:t>36,79%</w:t>
            </w:r>
          </w:p>
        </w:tc>
      </w:tr>
      <w:tr w:rsidR="0028466C" w:rsidRPr="00A10FB5" w14:paraId="3D02C880" w14:textId="77777777" w:rsidTr="0028466C">
        <w:tc>
          <w:tcPr>
            <w:tcW w:w="2265" w:type="dxa"/>
          </w:tcPr>
          <w:p w14:paraId="5562FD98" w14:textId="2ED2B07E" w:rsidR="0028466C" w:rsidRPr="00A10FB5" w:rsidRDefault="0028466C" w:rsidP="0028466C">
            <w:r w:rsidRPr="00A10FB5">
              <w:t>100</w:t>
            </w:r>
          </w:p>
        </w:tc>
        <w:tc>
          <w:tcPr>
            <w:tcW w:w="2265" w:type="dxa"/>
          </w:tcPr>
          <w:p w14:paraId="51A79991" w14:textId="63C98B04" w:rsidR="0028466C" w:rsidRPr="00A10FB5" w:rsidRDefault="0028466C" w:rsidP="0028466C">
            <w:r w:rsidRPr="00A10FB5">
              <w:t>5</w:t>
            </w:r>
          </w:p>
        </w:tc>
        <w:tc>
          <w:tcPr>
            <w:tcW w:w="2265" w:type="dxa"/>
          </w:tcPr>
          <w:p w14:paraId="25BB385A" w14:textId="45E70FF7" w:rsidR="0028466C" w:rsidRPr="00A10FB5" w:rsidRDefault="0028466C" w:rsidP="0028466C">
            <w:r w:rsidRPr="00A10FB5">
              <w:t>110</w:t>
            </w:r>
          </w:p>
        </w:tc>
        <w:tc>
          <w:tcPr>
            <w:tcW w:w="2265" w:type="dxa"/>
          </w:tcPr>
          <w:p w14:paraId="1A6DA505" w14:textId="4C5C45B4" w:rsidR="0028466C" w:rsidRPr="00A10FB5" w:rsidRDefault="0028466C" w:rsidP="0028466C">
            <w:r w:rsidRPr="00A10FB5">
              <w:t>13,53%</w:t>
            </w:r>
          </w:p>
        </w:tc>
      </w:tr>
      <w:tr w:rsidR="0028466C" w:rsidRPr="00A10FB5" w14:paraId="792AA02A" w14:textId="77777777" w:rsidTr="0028466C">
        <w:tc>
          <w:tcPr>
            <w:tcW w:w="2265" w:type="dxa"/>
          </w:tcPr>
          <w:p w14:paraId="25B5CDF0" w14:textId="734F7546" w:rsidR="0028466C" w:rsidRPr="00A10FB5" w:rsidRDefault="0028466C" w:rsidP="0028466C">
            <w:r w:rsidRPr="00A10FB5">
              <w:t>100</w:t>
            </w:r>
          </w:p>
        </w:tc>
        <w:tc>
          <w:tcPr>
            <w:tcW w:w="2265" w:type="dxa"/>
          </w:tcPr>
          <w:p w14:paraId="4AAA42FC" w14:textId="4A52EEBF" w:rsidR="0028466C" w:rsidRPr="00A10FB5" w:rsidRDefault="0028466C" w:rsidP="0028466C">
            <w:r w:rsidRPr="00A10FB5">
              <w:t>2</w:t>
            </w:r>
          </w:p>
        </w:tc>
        <w:tc>
          <w:tcPr>
            <w:tcW w:w="2265" w:type="dxa"/>
          </w:tcPr>
          <w:p w14:paraId="00D88C60" w14:textId="6A9DFA03" w:rsidR="0028466C" w:rsidRPr="00A10FB5" w:rsidRDefault="0028466C" w:rsidP="0028466C">
            <w:r w:rsidRPr="00A10FB5">
              <w:t>110</w:t>
            </w:r>
          </w:p>
        </w:tc>
        <w:tc>
          <w:tcPr>
            <w:tcW w:w="2265" w:type="dxa"/>
          </w:tcPr>
          <w:p w14:paraId="0E8DF5A7" w14:textId="498D431E" w:rsidR="0028466C" w:rsidRPr="00A10FB5" w:rsidRDefault="0028466C" w:rsidP="0028466C">
            <w:r w:rsidRPr="00A10FB5">
              <w:t>0,67%</w:t>
            </w:r>
          </w:p>
        </w:tc>
      </w:tr>
    </w:tbl>
    <w:p w14:paraId="2AB64F0B" w14:textId="1E891A92" w:rsidR="0096705B" w:rsidRDefault="002D7A76" w:rsidP="002D7A76">
      <w:pPr>
        <w:pStyle w:val="Legenda"/>
      </w:pPr>
      <w:r w:rsidRPr="0096705B">
        <w:t>Źródło:</w:t>
      </w:r>
      <w:r>
        <w:t xml:space="preserve"> opracowanie własne</w:t>
      </w:r>
    </w:p>
    <w:p w14:paraId="7AB0A2FF" w14:textId="77777777" w:rsidR="00710CF5" w:rsidRDefault="00710CF5" w:rsidP="00A04141">
      <w:pPr>
        <w:ind w:firstLine="360"/>
      </w:pPr>
    </w:p>
    <w:p w14:paraId="57D44DC3" w14:textId="25B2EB0C" w:rsidR="00986C30" w:rsidRPr="00A10FB5" w:rsidRDefault="008300E8" w:rsidP="00A04141">
      <w:pPr>
        <w:ind w:firstLine="360"/>
        <w:rPr>
          <w:rFonts w:eastAsiaTheme="minorEastAsia"/>
        </w:rPr>
      </w:pPr>
      <w:r w:rsidRPr="00A10FB5">
        <w:t>Funkcja temperatury jest funkcja malejąca i jej wzór, tak samo jak wysokość temperatury początkowej, muszą zostać dopasowane indywidualne do danego problemu dla jakiego mają zostać znalezione rozwiązania</w:t>
      </w:r>
      <w:r w:rsidR="00355B31">
        <w:t>.</w:t>
      </w:r>
      <w:r w:rsidRPr="00A10FB5">
        <w:t xml:space="preserve"> </w:t>
      </w:r>
      <w:r w:rsidR="0028466C" w:rsidRPr="00A10FB5">
        <w:t xml:space="preserve">Wraz z postępem prac tej metody, </w:t>
      </w:r>
      <w:r w:rsidRPr="00A10FB5">
        <w:t xml:space="preserve">temperatura ta maleje i związku z tym, </w:t>
      </w:r>
      <w:r w:rsidR="0028466C" w:rsidRPr="00A10FB5">
        <w:t xml:space="preserve">prawdopodobieństwo </w:t>
      </w:r>
      <w:r w:rsidRPr="00A10FB5">
        <w:t xml:space="preserve">także </w:t>
      </w:r>
      <w:r w:rsidR="0028466C" w:rsidRPr="00A10FB5">
        <w:t>dąży do zera.</w:t>
      </w:r>
      <w:r w:rsidRPr="00A10FB5">
        <w:t xml:space="preserve"> </w:t>
      </w:r>
      <w:r w:rsidR="00A04141" w:rsidRPr="00A10FB5">
        <w:t xml:space="preserve">W przypadku swojej implementacji </w:t>
      </w:r>
      <w:r w:rsidR="00A04141" w:rsidRPr="00A10FB5">
        <w:lastRenderedPageBreak/>
        <w:t>tego algorytmu do problemu harmonogramowania zdecydowałem na określenie temperatury bieżącej jako iloraz temperatury maksymalnej, przez numer bieżącej iteracji metody.</w:t>
      </w:r>
    </w:p>
    <w:p w14:paraId="69FEBD00" w14:textId="4E97EFFC" w:rsidR="00367453" w:rsidRPr="00A10FB5" w:rsidRDefault="00367453" w:rsidP="00367453">
      <w:pPr>
        <w:pStyle w:val="Nagwek2"/>
        <w:numPr>
          <w:ilvl w:val="1"/>
          <w:numId w:val="5"/>
        </w:numPr>
      </w:pPr>
      <w:bookmarkStart w:id="28" w:name="_Toc105961304"/>
      <w:r w:rsidRPr="00A10FB5">
        <w:t>Algorytm genetyczn</w:t>
      </w:r>
      <w:r w:rsidR="00E87700" w:rsidRPr="00A10FB5">
        <w:t>y</w:t>
      </w:r>
      <w:bookmarkEnd w:id="28"/>
    </w:p>
    <w:p w14:paraId="2A1AC8BE" w14:textId="1846C66A" w:rsidR="008B7C27" w:rsidRPr="00A10FB5" w:rsidRDefault="008B7C27" w:rsidP="008B7C27">
      <w:pPr>
        <w:ind w:firstLine="360"/>
      </w:pPr>
      <w:r w:rsidRPr="00A10FB5">
        <w:t xml:space="preserve">Ostatnia z przedstawionych w tej pracy metod jest najbardziej skomplikowana. Podobnie jak poprzednia, jest tak samo </w:t>
      </w:r>
      <w:r w:rsidR="004E4F61" w:rsidRPr="00A10FB5">
        <w:t>inspirowana</w:t>
      </w:r>
      <w:r w:rsidRPr="00A10FB5">
        <w:t xml:space="preserve"> procesami zachodzącymi w przyrodzie, a konkretnie  działani</w:t>
      </w:r>
      <w:r w:rsidR="004E4F61" w:rsidRPr="00A10FB5">
        <w:t>em</w:t>
      </w:r>
      <w:r w:rsidRPr="00A10FB5">
        <w:t xml:space="preserve"> naturalnej ewolucji wśród żywych organizmów.</w:t>
      </w:r>
      <w:r w:rsidR="004E4F61" w:rsidRPr="00A10FB5">
        <w:t xml:space="preserve"> Schemat jej działania m</w:t>
      </w:r>
      <w:r w:rsidRPr="00A10FB5">
        <w:t>ożna opisać ją w następujący sposób</w:t>
      </w:r>
      <w:r w:rsidR="003F3454">
        <w:t xml:space="preserve"> </w:t>
      </w:r>
      <w:sdt>
        <w:sdtPr>
          <w:id w:val="1811756196"/>
          <w:citation/>
        </w:sdtPr>
        <w:sdtEndPr/>
        <w:sdtContent>
          <w:r w:rsidR="003F3454">
            <w:fldChar w:fldCharType="begin"/>
          </w:r>
          <w:r w:rsidR="003F3454">
            <w:instrText xml:space="preserve"> CITATION Mit96 \l 1045 </w:instrText>
          </w:r>
          <w:r w:rsidR="003F3454">
            <w:fldChar w:fldCharType="separate"/>
          </w:r>
          <w:r w:rsidR="00B77C3A">
            <w:rPr>
              <w:noProof/>
            </w:rPr>
            <w:t>(Mitchell, 1996)</w:t>
          </w:r>
          <w:r w:rsidR="003F3454">
            <w:fldChar w:fldCharType="end"/>
          </w:r>
        </w:sdtContent>
      </w:sdt>
      <w:r w:rsidRPr="00A10FB5">
        <w:t>:</w:t>
      </w:r>
    </w:p>
    <w:p w14:paraId="254E6184" w14:textId="7CBFD5E0" w:rsidR="008B7C27" w:rsidRPr="00A10FB5" w:rsidRDefault="008B7C27" w:rsidP="008B7C27">
      <w:pPr>
        <w:pStyle w:val="Akapitzlist"/>
        <w:numPr>
          <w:ilvl w:val="0"/>
          <w:numId w:val="23"/>
        </w:numPr>
      </w:pPr>
      <w:r w:rsidRPr="00A10FB5">
        <w:t>Wygeneruj określoną liczbę losowych osobników</w:t>
      </w:r>
      <w:r w:rsidR="007229E1" w:rsidRPr="00A10FB5">
        <w:t>.</w:t>
      </w:r>
    </w:p>
    <w:p w14:paraId="4AFFC012" w14:textId="02CEC60E" w:rsidR="008B7C27" w:rsidRPr="00A10FB5" w:rsidRDefault="008B7C27" w:rsidP="008B7C27">
      <w:pPr>
        <w:pStyle w:val="Akapitzlist"/>
        <w:numPr>
          <w:ilvl w:val="0"/>
          <w:numId w:val="23"/>
        </w:numPr>
      </w:pPr>
      <w:r w:rsidRPr="00A10FB5">
        <w:t>Powtarzaj przez określoną liczbę iteracji:</w:t>
      </w:r>
    </w:p>
    <w:p w14:paraId="5190AA14" w14:textId="7FC9E084" w:rsidR="008B7C27" w:rsidRPr="00A10FB5" w:rsidRDefault="008B7C27" w:rsidP="008B7C27">
      <w:pPr>
        <w:pStyle w:val="Akapitzlist"/>
        <w:numPr>
          <w:ilvl w:val="1"/>
          <w:numId w:val="23"/>
        </w:numPr>
      </w:pPr>
      <w:r w:rsidRPr="00A10FB5">
        <w:t>Przeprowadź proces selekcji.</w:t>
      </w:r>
    </w:p>
    <w:p w14:paraId="22FBD68F" w14:textId="5DB4E534" w:rsidR="008B7C27" w:rsidRPr="00A10FB5" w:rsidRDefault="008B7C27" w:rsidP="008B7C27">
      <w:pPr>
        <w:pStyle w:val="Akapitzlist"/>
        <w:numPr>
          <w:ilvl w:val="1"/>
          <w:numId w:val="23"/>
        </w:numPr>
      </w:pPr>
      <w:r w:rsidRPr="00A10FB5">
        <w:t>Przeprowadź proces krzyżowania.</w:t>
      </w:r>
    </w:p>
    <w:p w14:paraId="7E3C3C5D" w14:textId="7A7E6350" w:rsidR="008B7C27" w:rsidRPr="00A10FB5" w:rsidRDefault="008B7C27" w:rsidP="008B7C27">
      <w:pPr>
        <w:pStyle w:val="Akapitzlist"/>
        <w:numPr>
          <w:ilvl w:val="1"/>
          <w:numId w:val="23"/>
        </w:numPr>
      </w:pPr>
      <w:r w:rsidRPr="00A10FB5">
        <w:t>Przeprowadź proces mutacji.</w:t>
      </w:r>
    </w:p>
    <w:p w14:paraId="154FFD81" w14:textId="5B215B4D" w:rsidR="00A32AF3" w:rsidRPr="00A10FB5" w:rsidRDefault="008B7C27" w:rsidP="008B7C27">
      <w:pPr>
        <w:pStyle w:val="Akapitzlist"/>
        <w:numPr>
          <w:ilvl w:val="0"/>
          <w:numId w:val="23"/>
        </w:numPr>
      </w:pPr>
      <w:r w:rsidRPr="00A10FB5">
        <w:t>Zwróć najlepsze rozwiązanie.</w:t>
      </w:r>
    </w:p>
    <w:p w14:paraId="077D030D" w14:textId="7BF1DA1B" w:rsidR="004A2A6A" w:rsidRPr="00A10FB5" w:rsidRDefault="004E4F61" w:rsidP="00923823">
      <w:pPr>
        <w:ind w:firstLine="360"/>
      </w:pPr>
      <w:r w:rsidRPr="00A10FB5">
        <w:t>Początkowe osobniki zwykle generowane są w sposób losowy. Pierwszym krokiem działania  tej metaheurystyki jest selekcja.</w:t>
      </w:r>
      <w:r w:rsidR="007229E1" w:rsidRPr="00A10FB5">
        <w:t xml:space="preserve"> Metod na przeprowadzenie jej</w:t>
      </w:r>
      <w:r w:rsidR="004A2A6A" w:rsidRPr="00A10FB5">
        <w:t xml:space="preserve"> </w:t>
      </w:r>
      <w:r w:rsidR="007229E1" w:rsidRPr="00A10FB5">
        <w:t>jest wiele</w:t>
      </w:r>
      <w:r w:rsidR="004A2A6A" w:rsidRPr="00A10FB5">
        <w:t xml:space="preserve"> i zwykle mogą zostać zastosowane do wielu problemów</w:t>
      </w:r>
      <w:r w:rsidR="00923823" w:rsidRPr="00A10FB5">
        <w:t xml:space="preserve">. </w:t>
      </w:r>
      <w:r w:rsidR="004A2A6A" w:rsidRPr="00A10FB5">
        <w:t>Przykładowe sposoby to</w:t>
      </w:r>
      <w:r w:rsidR="0066676B">
        <w:t xml:space="preserve"> </w:t>
      </w:r>
      <w:sdt>
        <w:sdtPr>
          <w:id w:val="-470517492"/>
          <w:citation/>
        </w:sdtPr>
        <w:sdtEndPr/>
        <w:sdtContent>
          <w:r w:rsidR="0066676B">
            <w:fldChar w:fldCharType="begin"/>
          </w:r>
          <w:r w:rsidR="0066676B">
            <w:instrText xml:space="preserve"> CITATION Gol91 \l 1045 </w:instrText>
          </w:r>
          <w:r w:rsidR="0066676B">
            <w:fldChar w:fldCharType="separate"/>
          </w:r>
          <w:r w:rsidR="00B77C3A">
            <w:rPr>
              <w:noProof/>
            </w:rPr>
            <w:t>(Goldberg i Deb, 1991)</w:t>
          </w:r>
          <w:r w:rsidR="0066676B">
            <w:fldChar w:fldCharType="end"/>
          </w:r>
        </w:sdtContent>
      </w:sdt>
      <w:r w:rsidR="004A2A6A" w:rsidRPr="00A10FB5">
        <w:t>:</w:t>
      </w:r>
    </w:p>
    <w:p w14:paraId="68DC7CF5" w14:textId="0BD974B5" w:rsidR="004A2A6A" w:rsidRPr="00A10FB5" w:rsidRDefault="004A2A6A" w:rsidP="004A2A6A">
      <w:pPr>
        <w:pStyle w:val="Akapitzlist"/>
        <w:numPr>
          <w:ilvl w:val="0"/>
          <w:numId w:val="27"/>
        </w:numPr>
      </w:pPr>
      <w:r w:rsidRPr="00A10FB5">
        <w:t>Selekcja turniejowa – polega ona na wybraniu określonej liczby losowych osobników z populacji, a następnie wybraniu najlepszego z nich. Proces ten powtarza się tak długo aż to potrzebne</w:t>
      </w:r>
      <w:r w:rsidR="00923823" w:rsidRPr="00A10FB5">
        <w:t>. W tym wypadku im większy rozmiar turnieju, tym mniejsza szansa na wybranie mniej optymalnych osobników</w:t>
      </w:r>
    </w:p>
    <w:p w14:paraId="2E8F6633" w14:textId="45F7A468" w:rsidR="004A2A6A" w:rsidRPr="00A10FB5" w:rsidRDefault="00923823" w:rsidP="004A2A6A">
      <w:pPr>
        <w:pStyle w:val="Akapitzlist"/>
        <w:numPr>
          <w:ilvl w:val="0"/>
          <w:numId w:val="27"/>
        </w:numPr>
      </w:pPr>
      <w:r w:rsidRPr="00A10FB5">
        <w:t>Selekcja rankingowa – polega ona na uszeregowaniu wszystkich osobników z populacji i wybraniu tylko tych najlepszych</w:t>
      </w:r>
    </w:p>
    <w:p w14:paraId="486AFAA1" w14:textId="0EC83089" w:rsidR="00923823" w:rsidRPr="00A10FB5" w:rsidRDefault="00923823" w:rsidP="004A2A6A">
      <w:pPr>
        <w:pStyle w:val="Akapitzlist"/>
        <w:numPr>
          <w:ilvl w:val="0"/>
          <w:numId w:val="27"/>
        </w:numPr>
      </w:pPr>
      <w:r w:rsidRPr="00A10FB5">
        <w:t>Selekcja ruletkowa – polega ona na losowaniu osobników z populacji, gdzie im lepsza ocena danego osobnika, tym większa jego szansa na wylosowanie go</w:t>
      </w:r>
    </w:p>
    <w:p w14:paraId="30FAB3F0" w14:textId="1C20AFA7" w:rsidR="00923823" w:rsidRPr="00A10FB5" w:rsidRDefault="00923823" w:rsidP="004A2A6A">
      <w:pPr>
        <w:pStyle w:val="Akapitzlist"/>
        <w:numPr>
          <w:ilvl w:val="0"/>
          <w:numId w:val="27"/>
        </w:numPr>
      </w:pPr>
      <w:r w:rsidRPr="00A10FB5">
        <w:t>Selekcja elitystyczna – polega ona na wybraniu najlepszego osobnika z populacji i zachowanie go w niezmienionej postaci do końca iteracji metody</w:t>
      </w:r>
    </w:p>
    <w:p w14:paraId="65E71F9A" w14:textId="6D1192FE" w:rsidR="005F51EE" w:rsidRPr="00A10FB5" w:rsidRDefault="005F51EE" w:rsidP="00986BDF">
      <w:pPr>
        <w:ind w:firstLine="360"/>
      </w:pPr>
      <w:r w:rsidRPr="00A10FB5">
        <w:lastRenderedPageBreak/>
        <w:t>Selekcja taka może wybrać liczbę osobników w nowej populacji równej poprzedniej i wtedy niektóre osobniki będą dla siebie identyczne, lub wybrać mniejszą i braki uzupełnić losowo wygenerowanymi nowymi rozwiązaniami</w:t>
      </w:r>
      <w:r w:rsidR="00B37B49">
        <w:t>.</w:t>
      </w:r>
    </w:p>
    <w:p w14:paraId="2CFF4C8C" w14:textId="52CDD444" w:rsidR="00986BDF" w:rsidRPr="00A10FB5" w:rsidRDefault="00F07433" w:rsidP="00986BDF">
      <w:pPr>
        <w:ind w:firstLine="360"/>
      </w:pPr>
      <w:r w:rsidRPr="00A10FB5">
        <w:t>Następnym krokiem jest proces krzyżowania</w:t>
      </w:r>
      <w:r w:rsidR="002A3A73" w:rsidRPr="00A10FB5">
        <w:t>, którego celem jest stworzenie nowych rozwiązań które będą łączyły cechy innych dwóch, lub większej ilości, rozwiązań i dzięki temu uzyskanie potencjalnie lepszych osobników</w:t>
      </w:r>
      <w:r w:rsidR="0066676B">
        <w:t xml:space="preserve"> </w:t>
      </w:r>
      <w:sdt>
        <w:sdtPr>
          <w:id w:val="1478574990"/>
          <w:citation/>
        </w:sdtPr>
        <w:sdtEndPr/>
        <w:sdtContent>
          <w:r w:rsidR="0066676B">
            <w:fldChar w:fldCharType="begin"/>
          </w:r>
          <w:r w:rsidR="0066676B">
            <w:instrText xml:space="preserve"> CITATION Akt19 \l 1045 </w:instrText>
          </w:r>
          <w:r w:rsidR="0066676B">
            <w:fldChar w:fldCharType="separate"/>
          </w:r>
          <w:r w:rsidR="00B77C3A">
            <w:rPr>
              <w:noProof/>
            </w:rPr>
            <w:t>(Akter, Nahar, Shahadat i Andersson, 2019)</w:t>
          </w:r>
          <w:r w:rsidR="0066676B">
            <w:fldChar w:fldCharType="end"/>
          </w:r>
        </w:sdtContent>
      </w:sdt>
      <w:r w:rsidR="002A3A73" w:rsidRPr="00A10FB5">
        <w:t xml:space="preserve">. </w:t>
      </w:r>
      <w:r w:rsidRPr="00A10FB5">
        <w:t>W przeciwieństwie do poprzedniego, jest on wykonywany z pewnym prawdopodobieństwem</w:t>
      </w:r>
      <w:r w:rsidR="003E249C" w:rsidRPr="00A10FB5">
        <w:t xml:space="preserve"> i n</w:t>
      </w:r>
      <w:r w:rsidRPr="00A10FB5">
        <w:t>ie wszystkie osobniki będą brały udział w</w:t>
      </w:r>
      <w:r w:rsidR="003E249C" w:rsidRPr="00A10FB5">
        <w:t xml:space="preserve"> nim</w:t>
      </w:r>
      <w:r w:rsidRPr="00A10FB5">
        <w:t xml:space="preserve">. </w:t>
      </w:r>
      <w:r w:rsidR="00CB0C55" w:rsidRPr="00A10FB5">
        <w:t>W przypadku</w:t>
      </w:r>
      <w:r w:rsidR="003E249C" w:rsidRPr="00A10FB5">
        <w:t xml:space="preserve"> </w:t>
      </w:r>
      <w:r w:rsidR="0026109D" w:rsidRPr="00A10FB5">
        <w:t>problemu SAT</w:t>
      </w:r>
      <w:r w:rsidR="003E249C" w:rsidRPr="00A10FB5">
        <w:t xml:space="preserve"> proces ten jest najprostszy – część wartości jest brana z pierwszego rozwiązania, a pozostałe z drugiego. W przypadku NLP oprócz takiego podejścia, można zamiast tego chociażby uśrednić wartości dla krzyżowanych osobników – efektem tego będzie powstanie dwóch identycznych osobników, o ile nie zostaną złamane żadne dodatkowe ograniczenia. W przypadku TSP </w:t>
      </w:r>
      <w:r w:rsidR="00D0179F" w:rsidRPr="00A10FB5">
        <w:t>krzyżowanie</w:t>
      </w:r>
      <w:r w:rsidR="003E249C" w:rsidRPr="00A10FB5">
        <w:t xml:space="preserve"> jest bardziej skomplikowane – w związku z tym, że dane miasto nie może zostać odwiedzone dwa razy, należ</w:t>
      </w:r>
      <w:r w:rsidR="00D0179F" w:rsidRPr="00A10FB5">
        <w:t xml:space="preserve">y zastosować takie operatory których efektem działania będzie zachowanie prawidłowej kolejności. </w:t>
      </w:r>
      <w:r w:rsidR="00A620FD" w:rsidRPr="00A10FB5">
        <w:t>Zaś dla przypisania priorytetów zdecydowałem się na implementacje</w:t>
      </w:r>
      <w:r w:rsidR="002E2253" w:rsidRPr="00A10FB5">
        <w:t xml:space="preserve"> operatora krzyżowania pozycji </w:t>
      </w:r>
      <w:sdt>
        <w:sdtPr>
          <w:id w:val="-2023542697"/>
          <w:citation/>
        </w:sdtPr>
        <w:sdtEndPr/>
        <w:sdtContent>
          <w:r w:rsidR="002E2253" w:rsidRPr="00A10FB5">
            <w:fldChar w:fldCharType="begin"/>
          </w:r>
          <w:r w:rsidR="002E2253" w:rsidRPr="00A10FB5">
            <w:instrText xml:space="preserve"> CITATION Sys91 \l 1045 </w:instrText>
          </w:r>
          <w:r w:rsidR="002E2253" w:rsidRPr="00A10FB5">
            <w:fldChar w:fldCharType="separate"/>
          </w:r>
          <w:r w:rsidR="00B77C3A">
            <w:rPr>
              <w:noProof/>
            </w:rPr>
            <w:t>(Syswerda, 1991)</w:t>
          </w:r>
          <w:r w:rsidR="002E2253" w:rsidRPr="00A10FB5">
            <w:fldChar w:fldCharType="end"/>
          </w:r>
        </w:sdtContent>
      </w:sdt>
      <w:r w:rsidR="002E2253" w:rsidRPr="00A10FB5">
        <w:t xml:space="preserve">: wybiera on część </w:t>
      </w:r>
      <w:r w:rsidR="0059581A" w:rsidRPr="00A10FB5">
        <w:t>priorytetów z pierwszego osobnika, a brakujące uzupełnia zgodnie z kolejnością z drugiego.</w:t>
      </w:r>
    </w:p>
    <w:p w14:paraId="1D8483B6" w14:textId="38BDB7B4" w:rsidR="0059581A" w:rsidRPr="00A10FB5" w:rsidRDefault="0059581A" w:rsidP="00986BDF">
      <w:pPr>
        <w:ind w:firstLine="360"/>
      </w:pPr>
      <w:r w:rsidRPr="00A10FB5">
        <w:t>Ostatnim krokiem jest proces mutacji</w:t>
      </w:r>
      <w:r w:rsidR="002A3A73" w:rsidRPr="00A10FB5">
        <w:t>, którego celem jest taka zmiana cech dotychczasowych osobników, aby być może udało się wyjść z lokalnego minimum lub maksimum</w:t>
      </w:r>
      <w:r w:rsidR="0066676B">
        <w:t xml:space="preserve"> </w:t>
      </w:r>
      <w:sdt>
        <w:sdtPr>
          <w:id w:val="-1243793082"/>
          <w:citation/>
        </w:sdtPr>
        <w:sdtEndPr/>
        <w:sdtContent>
          <w:r w:rsidR="0066676B">
            <w:fldChar w:fldCharType="begin"/>
          </w:r>
          <w:r w:rsidR="0066676B">
            <w:instrText xml:space="preserve"> CITATION Otm12 \l 1045 </w:instrText>
          </w:r>
          <w:r w:rsidR="0066676B">
            <w:fldChar w:fldCharType="separate"/>
          </w:r>
          <w:r w:rsidR="00B77C3A">
            <w:rPr>
              <w:noProof/>
            </w:rPr>
            <w:t>(Otman, Abouchabaka i Tajani, 2012)</w:t>
          </w:r>
          <w:r w:rsidR="0066676B">
            <w:fldChar w:fldCharType="end"/>
          </w:r>
        </w:sdtContent>
      </w:sdt>
      <w:r w:rsidR="002A3A73" w:rsidRPr="00A10FB5">
        <w:t xml:space="preserve">. </w:t>
      </w:r>
      <w:r w:rsidRPr="00A10FB5">
        <w:t>Podobnie jak poprzedni, jest on wykonywany z prawdopodobieństwem, jednak zwykle mniejszym niż to</w:t>
      </w:r>
      <w:r w:rsidR="00F971AC">
        <w:t>,</w:t>
      </w:r>
      <w:r w:rsidRPr="00A10FB5">
        <w:t xml:space="preserve"> które występuje w przypadku krzyżowania.</w:t>
      </w:r>
      <w:r w:rsidR="002A3A73" w:rsidRPr="00A10FB5">
        <w:t xml:space="preserve"> Schemat działania jest bardzo podobny do procesu generowania nowych sąsiadów, który został opisany w jednym z poprzednich rozdziałów. Gdy dany osobnik zostanie wybrany do poddania się mutacji, to jest generowany jego sąsiad który go zastąpi. Należy odpowiednio dobrać szansę na zadziałanie tego operatora. Zbyt niska wartość prawdopo</w:t>
      </w:r>
      <w:r w:rsidR="00F21061" w:rsidRPr="00A10FB5">
        <w:t>do</w:t>
      </w:r>
      <w:r w:rsidR="002A3A73" w:rsidRPr="00A10FB5">
        <w:t>bieństwa mutacji spowoduje, że populacje szybko utkną w lokalnych minimach, a zbyt wysoka sprawi</w:t>
      </w:r>
      <w:r w:rsidR="00F21061" w:rsidRPr="00A10FB5">
        <w:t>, że wręcz przeciwnie, nie zdążą one osiągnąć żadnych dobrych rezultatów przed kolejną taką modyfikacją.</w:t>
      </w:r>
    </w:p>
    <w:p w14:paraId="66027BD3" w14:textId="46E608F5" w:rsidR="00A32AF3" w:rsidRPr="00A10FB5" w:rsidRDefault="00F21061" w:rsidP="000E25A1">
      <w:pPr>
        <w:ind w:firstLine="360"/>
      </w:pPr>
      <w:r w:rsidRPr="00A10FB5">
        <w:t>Jak widać metoda ta pozwala na wiele różnych modyfikacji, ale i wymaga odpowiedniego ustawienia tak samo wielu różnych parametrów. W związku z tym, zaletą jej jest fakt, że można ją zastosować do rozwiązywania różnych typów problemów. Jest to jednocześnie też jej wadą, ponieważ trudne jest określenie najbardziej optymalnego takiego zestawu i jest to różne w zależności od problemu który chcemy rozwiązać, a nawet od konkretnych danych dla danego problemu.</w:t>
      </w:r>
      <w:r w:rsidR="0066676B">
        <w:br w:type="page"/>
      </w:r>
    </w:p>
    <w:p w14:paraId="656F0AFC" w14:textId="729E98F7" w:rsidR="00F971AC" w:rsidRDefault="00F971AC" w:rsidP="008045F2">
      <w:pPr>
        <w:pStyle w:val="Nagwek1"/>
        <w:numPr>
          <w:ilvl w:val="0"/>
          <w:numId w:val="5"/>
        </w:numPr>
      </w:pPr>
      <w:bookmarkStart w:id="29" w:name="_Toc105961305"/>
      <w:r>
        <w:lastRenderedPageBreak/>
        <w:t>Założenia realizacji badania</w:t>
      </w:r>
      <w:bookmarkEnd w:id="29"/>
      <w:r>
        <w:t xml:space="preserve"> </w:t>
      </w:r>
    </w:p>
    <w:p w14:paraId="26E9DDA1" w14:textId="4B266727" w:rsidR="008045F2" w:rsidRPr="008045F2" w:rsidRDefault="008045F2" w:rsidP="008045F2">
      <w:pPr>
        <w:pStyle w:val="Nagwek2"/>
        <w:numPr>
          <w:ilvl w:val="1"/>
          <w:numId w:val="5"/>
        </w:numPr>
      </w:pPr>
      <w:bookmarkStart w:id="30" w:name="_Toc105961306"/>
      <w:r>
        <w:t>Cel badania i zastosowana procedura badania</w:t>
      </w:r>
      <w:bookmarkEnd w:id="30"/>
    </w:p>
    <w:p w14:paraId="613FB01F" w14:textId="7A612135" w:rsidR="00FC5E36" w:rsidRDefault="00F971AC" w:rsidP="00FC5E36">
      <w:r w:rsidRPr="00A10FB5">
        <w:t>W poniższym rozdziale zostanie przedstawiona metodyka badań, podane wyniki uzyskane przy użyciu wytworzonej aplikacji oraz zostanie przedstawiona ich analiza.</w:t>
      </w:r>
      <w:r>
        <w:t xml:space="preserve"> Zostały one przeprowadzone dla zdefiniowanego wcześniej problemu przy użyciu przedstawionych w poprzedniej części pracy metod obliczeniowych.</w:t>
      </w:r>
      <w:r w:rsidR="00FC5E36">
        <w:t xml:space="preserve"> </w:t>
      </w:r>
      <w:r w:rsidR="007A6A32">
        <w:t>Problemem badawczym nad jakim postanowiłem się skupić</w:t>
      </w:r>
      <w:r w:rsidR="000A5F35">
        <w:t xml:space="preserve"> jest MSRCPSP. </w:t>
      </w:r>
    </w:p>
    <w:p w14:paraId="5E8B9FF8" w14:textId="037ACF41" w:rsidR="008045F2" w:rsidRDefault="000A5F35" w:rsidP="00033ABE">
      <w:r>
        <w:t>Pierwszym celem badania jest znalezienie, zaimplementowanie i dostrojenie różnych metod heurystycznych w celu porównania wyników ich skuteczności. Drugim, ważniejszym celem, jest także sprawdzenie, czy jest możliwe przy użyciu tych metod uzyskanie bliskich optymalny</w:t>
      </w:r>
      <w:r w:rsidR="00FC5E36">
        <w:t>m harmonogramów w akceptowalnym czasie, dzięki czemu można byłoby te metody zastosować, nie tylko dla sztucznego zbioru danych, ale także dla prawdziwych problemów tego typu.</w:t>
      </w:r>
      <w:r>
        <w:t xml:space="preserve"> </w:t>
      </w:r>
      <w:r w:rsidR="008045F2">
        <w:t>Ba</w:t>
      </w:r>
      <w:r w:rsidR="00F55F0D">
        <w:t>d</w:t>
      </w:r>
      <w:r w:rsidR="008045F2">
        <w:t>anie przeprowadzono według następującej procedury:</w:t>
      </w:r>
    </w:p>
    <w:p w14:paraId="0A7F707B" w14:textId="2BA93263" w:rsidR="009D5BE2" w:rsidRDefault="009D5BE2" w:rsidP="009D5BE2">
      <w:pPr>
        <w:pStyle w:val="Akapitzlist"/>
        <w:numPr>
          <w:ilvl w:val="0"/>
          <w:numId w:val="29"/>
        </w:numPr>
      </w:pPr>
      <w:r>
        <w:t>Identyfikacja problemu.</w:t>
      </w:r>
    </w:p>
    <w:p w14:paraId="14FEDB15" w14:textId="1EFDDB20" w:rsidR="004C71A2" w:rsidRDefault="004C71A2" w:rsidP="009D5BE2">
      <w:pPr>
        <w:pStyle w:val="Akapitzlist"/>
        <w:numPr>
          <w:ilvl w:val="0"/>
          <w:numId w:val="29"/>
        </w:numPr>
      </w:pPr>
      <w:r>
        <w:t xml:space="preserve">Zdefiniowanie </w:t>
      </w:r>
      <w:r w:rsidR="00475E46">
        <w:t>elementów problemu.</w:t>
      </w:r>
    </w:p>
    <w:p w14:paraId="560AD35B" w14:textId="19720498" w:rsidR="009D5BE2" w:rsidRDefault="009D5BE2" w:rsidP="009D5BE2">
      <w:pPr>
        <w:pStyle w:val="Akapitzlist"/>
        <w:numPr>
          <w:ilvl w:val="0"/>
          <w:numId w:val="29"/>
        </w:numPr>
      </w:pPr>
      <w:r>
        <w:t>Wybór metod heurystycznych</w:t>
      </w:r>
      <w:r w:rsidR="004C71A2">
        <w:t>.</w:t>
      </w:r>
    </w:p>
    <w:p w14:paraId="4626E794" w14:textId="1268E924" w:rsidR="00475E46" w:rsidRDefault="00475E46" w:rsidP="009D5BE2">
      <w:pPr>
        <w:pStyle w:val="Akapitzlist"/>
        <w:numPr>
          <w:ilvl w:val="0"/>
          <w:numId w:val="29"/>
        </w:numPr>
      </w:pPr>
      <w:r>
        <w:t>Implementacja metod heurystycznych.</w:t>
      </w:r>
    </w:p>
    <w:p w14:paraId="63C22F9B" w14:textId="3A4BD11B" w:rsidR="004C71A2" w:rsidRDefault="00475E46" w:rsidP="009D5BE2">
      <w:pPr>
        <w:pStyle w:val="Akapitzlist"/>
        <w:numPr>
          <w:ilvl w:val="0"/>
          <w:numId w:val="29"/>
        </w:numPr>
      </w:pPr>
      <w:r>
        <w:t>Dobranie parametrów dla metod heurystycznych.</w:t>
      </w:r>
    </w:p>
    <w:p w14:paraId="5297377D" w14:textId="673B71DF" w:rsidR="009D5BE2" w:rsidRDefault="00475E46" w:rsidP="008045F2">
      <w:pPr>
        <w:pStyle w:val="Akapitzlist"/>
        <w:numPr>
          <w:ilvl w:val="0"/>
          <w:numId w:val="29"/>
        </w:numPr>
      </w:pPr>
      <w:r>
        <w:t>Przeprowadzanie eksperymentu.</w:t>
      </w:r>
    </w:p>
    <w:p w14:paraId="715C4EB5" w14:textId="6C16EFFB" w:rsidR="00CF2A0D" w:rsidRDefault="00475E46" w:rsidP="00475E46">
      <w:pPr>
        <w:pStyle w:val="Akapitzlist"/>
        <w:numPr>
          <w:ilvl w:val="0"/>
          <w:numId w:val="29"/>
        </w:numPr>
      </w:pPr>
      <w:r>
        <w:t>Analiza wyników eksperymentu.</w:t>
      </w:r>
    </w:p>
    <w:p w14:paraId="3EC94FE8" w14:textId="0139B7EA" w:rsidR="00CF2A0D" w:rsidRPr="009D5BE2" w:rsidRDefault="009D5BE2" w:rsidP="008045F2">
      <w:pPr>
        <w:pStyle w:val="Akapitzlist"/>
        <w:numPr>
          <w:ilvl w:val="0"/>
          <w:numId w:val="29"/>
        </w:numPr>
      </w:pPr>
      <w:r w:rsidRPr="009D5BE2">
        <w:t>Wizualizacja wyników</w:t>
      </w:r>
      <w:r>
        <w:t>.</w:t>
      </w:r>
    </w:p>
    <w:p w14:paraId="1266291E" w14:textId="4E49ABA1" w:rsidR="00033ABE" w:rsidRDefault="00CF2A0D" w:rsidP="00033ABE">
      <w:pPr>
        <w:pStyle w:val="Akapitzlist"/>
        <w:numPr>
          <w:ilvl w:val="0"/>
          <w:numId w:val="29"/>
        </w:numPr>
      </w:pPr>
      <w:r>
        <w:t>Sformułowanie wniosków.</w:t>
      </w:r>
    </w:p>
    <w:p w14:paraId="76C243C0" w14:textId="65C15F0C" w:rsidR="00033ABE" w:rsidRDefault="00033ABE" w:rsidP="00033ABE">
      <w:r>
        <w:t>Symulowane wyżarzanie i algorytm genetyczny zostały wybrane jako metody heurystyczne</w:t>
      </w:r>
      <w:r w:rsidR="00124F86">
        <w:t>,</w:t>
      </w:r>
      <w:r>
        <w:t xml:space="preserve"> które miały potencjał osiągnąć dobre wyniki. Na pierwsz</w:t>
      </w:r>
      <w:r w:rsidR="00124F86">
        <w:t>ą</w:t>
      </w:r>
      <w:r>
        <w:t xml:space="preserve"> zdecydowałem się, ponieważ jest ona bardzo prosta w implementacji i dodatkowo ma małą liczbę dostosowywalnych parametrów, jednakże pozwalając na osiągnięcie bardzo dobrych wyników. W przypadku drugiej zdecydowałem się z powodu jej elastyczności. Daje ona bardzo wiele możliwych kombinacji używanych operatorów, co pozwala ją dostosować do różnych problemów, ale </w:t>
      </w:r>
      <w:r>
        <w:lastRenderedPageBreak/>
        <w:t>także jednocześnie bardzo wiele parametrów, które należy odpowiednio dostroić, aby uzyskać jak najlepsze wyniki.</w:t>
      </w:r>
    </w:p>
    <w:p w14:paraId="398EC6D8" w14:textId="56F7250D" w:rsidR="00AF6C7A" w:rsidRDefault="002E4E73" w:rsidP="00033ABE">
      <w:r>
        <w:t>Przeszukiwanie lokalne i algorytm zachłanny zostały wybrane jako prostsze metody, które zwykle osiągają gorsze wyniki, jednak mogą być dobrym porównaniem skuteczności dla innych metod. Pierwsza z nich jest podobna do symulowanego wyżarzania, jednak bez jego kluczowego elementu. Druga zaś jest metodą, która mogła by zostać wykorzystana gdyby człowiek bez żadnego wcześniejszego doświadczenia musiał złożyć samemu taki harmonogram.</w:t>
      </w:r>
    </w:p>
    <w:p w14:paraId="7A3E8F5B" w14:textId="47CD3089" w:rsidR="00364DB6" w:rsidRDefault="00475E46" w:rsidP="009D37AC">
      <w:pPr>
        <w:pStyle w:val="Nagwek2"/>
        <w:numPr>
          <w:ilvl w:val="1"/>
          <w:numId w:val="5"/>
        </w:numPr>
      </w:pPr>
      <w:bookmarkStart w:id="31" w:name="_Toc105961307"/>
      <w:r>
        <w:t>Przyjęte założenia dla eksperymentu</w:t>
      </w:r>
      <w:bookmarkEnd w:id="31"/>
    </w:p>
    <w:p w14:paraId="1C20F1B9" w14:textId="1CC7BCB9" w:rsidR="002E5A07" w:rsidRPr="002E5A07" w:rsidRDefault="00BA73B3" w:rsidP="001456F2">
      <w:pPr>
        <w:ind w:firstLine="360"/>
      </w:pPr>
      <w:r w:rsidRPr="00A10FB5">
        <w:rPr>
          <w:rFonts w:eastAsiaTheme="minorEastAsia"/>
        </w:rPr>
        <w:t>W przypadku MSRCPSP zdecydowałem się na zastosowanie modelu składającego się z dwóch list. Pierwsza z nich to lista przypisań danych zasobów do danych zadań, a druga z nich to lista priorytetów</w:t>
      </w:r>
      <w:r w:rsidR="005F71AF">
        <w:rPr>
          <w:rFonts w:eastAsiaTheme="minorEastAsia"/>
        </w:rPr>
        <w:t>,</w:t>
      </w:r>
      <w:r w:rsidRPr="00A10FB5">
        <w:rPr>
          <w:rFonts w:eastAsiaTheme="minorEastAsia"/>
        </w:rPr>
        <w:t xml:space="preserve"> z jakimi mają zostać wykonane dane zadania. Sposób ten pozwala na pełną kontrolę nad rozwiązaniem - w przeciwieństwie do modeli opartych na np. samej liście priorytetów zadań. Nie wymaga on zastosowywania żadnych dodatkowych heurystyk przy obliczaniu momentu rozpoczęcia zadań. Wadą tego podejścia jest konieczność zaprojektowania dwóch różnych zachowań dla każdej z list, w przypadku każdej operacji jaką chcemy wykonać na takim rozwiązaniu. </w:t>
      </w:r>
    </w:p>
    <w:p w14:paraId="56E9EFC2" w14:textId="59932580" w:rsidR="002E5A07" w:rsidRDefault="001456F2" w:rsidP="002E5A07">
      <w:pPr>
        <w:ind w:firstLine="360"/>
        <w:rPr>
          <w:rFonts w:eastAsiaTheme="minorEastAsia"/>
        </w:rPr>
      </w:pPr>
      <w:r>
        <w:rPr>
          <w:rFonts w:eastAsiaTheme="minorEastAsia"/>
        </w:rPr>
        <w:t>Zdecydowałem</w:t>
      </w:r>
      <w:r w:rsidR="002E5A07" w:rsidRPr="002E5A07">
        <w:rPr>
          <w:rFonts w:eastAsiaTheme="minorEastAsia"/>
        </w:rPr>
        <w:t xml:space="preserve"> się</w:t>
      </w:r>
      <w:r>
        <w:rPr>
          <w:rFonts w:eastAsiaTheme="minorEastAsia"/>
        </w:rPr>
        <w:t xml:space="preserve"> także</w:t>
      </w:r>
      <w:r w:rsidR="002E5A07" w:rsidRPr="002E5A07">
        <w:rPr>
          <w:rFonts w:eastAsiaTheme="minorEastAsia"/>
        </w:rPr>
        <w:t xml:space="preserve"> na definicje sąsiedztwa inspirowaną </w:t>
      </w:r>
      <w:r>
        <w:rPr>
          <w:rFonts w:eastAsiaTheme="minorEastAsia"/>
        </w:rPr>
        <w:t>wcześniej</w:t>
      </w:r>
      <w:r w:rsidR="002E5A07" w:rsidRPr="002E5A07">
        <w:rPr>
          <w:rFonts w:eastAsiaTheme="minorEastAsia"/>
        </w:rPr>
        <w:t xml:space="preserve"> przedstawianymi przykładami. Dla listy priorytetów zadań, sąsiedztwo zdefiniowałem przez zamianę priorytetów dwóch dowolnych zadań, podobnie jak w TSP. Za to dla listy przypisań zasobów, zdecydowałem się na zmianę danego przypisanego zasobu, na dowolny inny zgodny z ograniczeniami. Każdy sąsiad może być oddalony od drugiego tylko o jedno naraz z tych dwóch transformacji. Generuje to dwa różniące się od siebie typy sąsiedztwa, jednak było to wymagane przez podwójny charakter przyjętego przeze mnie modelu.</w:t>
      </w:r>
    </w:p>
    <w:p w14:paraId="79F0B043" w14:textId="316884B5" w:rsidR="002E5A07" w:rsidRPr="00A10FB5" w:rsidRDefault="002E5A07" w:rsidP="00BA73B3">
      <w:pPr>
        <w:ind w:firstLine="360"/>
        <w:rPr>
          <w:rFonts w:eastAsiaTheme="minorEastAsia"/>
        </w:rPr>
      </w:pPr>
      <w:r w:rsidRPr="002E5A07">
        <w:rPr>
          <w:rFonts w:eastAsiaTheme="minorEastAsia"/>
        </w:rPr>
        <w:t>Jako że minimalizacja kosztów jest łatwiejsza – można wybrać tylko najtańsze zasoby – postanowiłem się w mojej pracy skupić wyłącznie na minimalizacji czasu. Dodatkowo zaprojektowałem wszystkie zastosowane przeze mnie operator i reprezentację tak aby generowały wyłącznie poprawne rozwiązania, omijając w ten sposób problemy związane z naprawą lub eliminacja nieprawidłowych rozwiązań.</w:t>
      </w:r>
    </w:p>
    <w:p w14:paraId="1C53C64E" w14:textId="168D1E14" w:rsidR="00BA73B3" w:rsidRDefault="001456F2" w:rsidP="00364DB6">
      <w:r>
        <w:lastRenderedPageBreak/>
        <w:t xml:space="preserve">W przypadku </w:t>
      </w:r>
      <w:r w:rsidR="00076326" w:rsidRPr="00076326">
        <w:t xml:space="preserve">algorytmu zachłannego, </w:t>
      </w:r>
      <w:r>
        <w:t xml:space="preserve">zdecydowałem się na implementacje </w:t>
      </w:r>
      <w:r w:rsidR="00076326" w:rsidRPr="00076326">
        <w:t xml:space="preserve">podobnego </w:t>
      </w:r>
      <w:r>
        <w:t>do</w:t>
      </w:r>
      <w:r w:rsidR="00076326" w:rsidRPr="00076326">
        <w:t xml:space="preserve"> tego dla TSP. Sposób jego działania jest następujący: wybiera po kolei takie zadanie i przypisuje taki do niego zasób, który w danym momencie powiększy czas wykonania całego harmonogramu o jak najmniejszą wartość. W wypadku kilku takich możliwości, jest ono losowane spośród z nich. Jest to jak widać bardzo prosty algorytm, jednak zdecydowałem się na jego implementacje, aby można było go porównać z innymi, także bardziej skomplikowanymi, metodami.</w:t>
      </w:r>
    </w:p>
    <w:p w14:paraId="2F181E7C" w14:textId="352BD483" w:rsidR="00076326" w:rsidRDefault="00B37B49" w:rsidP="001430E7">
      <w:pPr>
        <w:ind w:firstLine="360"/>
      </w:pPr>
      <w:r w:rsidRPr="00A10FB5">
        <w:t xml:space="preserve">W swojej implementacji algorytmu genetycznego zdecydowałem się na wykorzystanie połączonej selekcji elitystycznej, z turniejową. </w:t>
      </w:r>
      <w:r w:rsidR="001456F2">
        <w:t xml:space="preserve">Selekcja elitystyczna gwarantuje, że najlepsze rozwiązanie nigdy nie zginie, a selekcja turniejowa jest prosta w implementacji i dzięki możliwości sterowania wielkością </w:t>
      </w:r>
      <w:r w:rsidR="001430E7">
        <w:t xml:space="preserve">tego turnieju, pozwala na dostosowanie jak często gorzej oceniane rozwiązania przejdą dalej. </w:t>
      </w:r>
      <w:r w:rsidR="00076326" w:rsidRPr="00076326">
        <w:t>W przypadku</w:t>
      </w:r>
      <w:r w:rsidR="001430E7">
        <w:t xml:space="preserve"> krzyżowania</w:t>
      </w:r>
      <w:r w:rsidR="00076326" w:rsidRPr="00076326">
        <w:t xml:space="preserve"> zdecydowałem się na zastosowanie dwóch sposobów. Dla przypisania zasobów wybrałem następującą metodę: podziel rozwiązania na losowej wielkości dwie części, a następnie zamień je nawzajem częściami, tak aby powstały dwa osobniki z elementami z obu początkowych rozwiązań.</w:t>
      </w:r>
    </w:p>
    <w:p w14:paraId="63DC587B" w14:textId="224F4240" w:rsidR="008233FF" w:rsidRPr="00A10FB5" w:rsidRDefault="008233FF" w:rsidP="009D37AC">
      <w:pPr>
        <w:pStyle w:val="Nagwek2"/>
        <w:numPr>
          <w:ilvl w:val="1"/>
          <w:numId w:val="5"/>
        </w:numPr>
      </w:pPr>
      <w:bookmarkStart w:id="32" w:name="_Toc105961308"/>
      <w:r w:rsidRPr="00A10FB5">
        <w:t>Opis sposob</w:t>
      </w:r>
      <w:r w:rsidR="008045F2">
        <w:t>u</w:t>
      </w:r>
      <w:r w:rsidRPr="00A10FB5">
        <w:t xml:space="preserve"> realizacji </w:t>
      </w:r>
      <w:r w:rsidR="00124F86">
        <w:t>eksperymentu</w:t>
      </w:r>
      <w:bookmarkEnd w:id="32"/>
    </w:p>
    <w:p w14:paraId="1FDB14DF" w14:textId="4F7A0EE2" w:rsidR="00B35CA8" w:rsidRDefault="0097665A" w:rsidP="00B35CA8">
      <w:pPr>
        <w:ind w:firstLine="360"/>
      </w:pPr>
      <w:r w:rsidRPr="00A10FB5">
        <w:t xml:space="preserve">Każda z podanych wcześniej metod uruchomiłem </w:t>
      </w:r>
      <w:r w:rsidR="000F24CB" w:rsidRPr="00A10FB5">
        <w:t>dziesięć</w:t>
      </w:r>
      <w:r w:rsidRPr="00A10FB5">
        <w:t xml:space="preserve"> razy, na każdym z dostarczonych przez naukowców z Politechniki Wrocławskiej zbiorze danych</w:t>
      </w:r>
      <w:r w:rsidR="00B35CA8">
        <w:t>.</w:t>
      </w:r>
      <w:r w:rsidR="00FE2CA0" w:rsidRPr="00A10FB5">
        <w:t xml:space="preserve"> </w:t>
      </w:r>
      <w:r w:rsidR="00B35CA8" w:rsidRPr="00A10FB5">
        <w:t xml:space="preserve">Następnie dla każdego uruchomienia została zapisana ocena najlepszego rozwiązania i dla uzyskanych </w:t>
      </w:r>
      <w:r w:rsidR="00E947C8">
        <w:t>w ten sposób rozwiązań</w:t>
      </w:r>
      <w:r w:rsidR="00504791">
        <w:t xml:space="preserve"> </w:t>
      </w:r>
      <w:r w:rsidR="00B35CA8" w:rsidRPr="00A10FB5">
        <w:t xml:space="preserve">dla danego zbioru została policzona wartość minimalna, średnia i odchylenie standardowe. </w:t>
      </w:r>
      <w:r w:rsidR="00B35CA8">
        <w:t xml:space="preserve">Na </w:t>
      </w:r>
      <w:r w:rsidR="00B35CA8" w:rsidRPr="00A10FB5">
        <w:t>większą ilość iteracji nie pozwoliła dostępna mi moc obliczeniowa mojego komputera.</w:t>
      </w:r>
    </w:p>
    <w:p w14:paraId="3AC1153A" w14:textId="36289992" w:rsidR="00A32AF3" w:rsidRPr="00A10FB5" w:rsidRDefault="0097665A" w:rsidP="0097665A">
      <w:pPr>
        <w:ind w:firstLine="360"/>
      </w:pPr>
      <w:r w:rsidRPr="00A10FB5">
        <w:t>Badania zajęły około 9 godzin, przy wykorzystaniu wielowątkowości, na komputerze wyposażonym w procesor Intel Core i9-9900K podkręconym w celu osiągniecia stałego taktowania 4,7 GHz</w:t>
      </w:r>
      <w:r w:rsidR="00FE2CA0" w:rsidRPr="00A10FB5">
        <w:t>, oraz posiadającym 32 GB pamięci operacyjnej DDR4 o taktowaniu 3</w:t>
      </w:r>
      <w:r w:rsidR="00B35CA8">
        <w:t>6</w:t>
      </w:r>
      <w:r w:rsidR="00FE2CA0" w:rsidRPr="00A10FB5">
        <w:t>00 MHz</w:t>
      </w:r>
      <w:r w:rsidRPr="00A10FB5">
        <w:t>.</w:t>
      </w:r>
      <w:r w:rsidR="000F24CB" w:rsidRPr="00A10FB5">
        <w:t xml:space="preserve"> </w:t>
      </w:r>
      <w:r w:rsidR="00FE2CA0" w:rsidRPr="00A10FB5">
        <w:t>K</w:t>
      </w:r>
      <w:r w:rsidR="000F24CB" w:rsidRPr="00A10FB5">
        <w:t>od</w:t>
      </w:r>
      <w:r w:rsidR="00FE2CA0" w:rsidRPr="00A10FB5">
        <w:t xml:space="preserve"> programu został napisany przy użyciu języka Java, a</w:t>
      </w:r>
      <w:r w:rsidR="000F24CB" w:rsidRPr="00A10FB5">
        <w:t xml:space="preserve"> także został sprofilowany, aby usunąć potencjalne nieoptymalne implementacje algorytmów</w:t>
      </w:r>
      <w:r w:rsidR="00FE2CA0" w:rsidRPr="00A10FB5">
        <w:t>.</w:t>
      </w:r>
    </w:p>
    <w:p w14:paraId="6046B497" w14:textId="227E8AC9" w:rsidR="00A10FB5" w:rsidRPr="00A10FB5" w:rsidRDefault="00E947C8" w:rsidP="0097665A">
      <w:pPr>
        <w:ind w:firstLine="360"/>
      </w:pPr>
      <w:r w:rsidRPr="00A10FB5">
        <w:t>Parametry uruchomieniowe dla metod</w:t>
      </w:r>
      <w:r>
        <w:t xml:space="preserve"> prezentują się następująco</w:t>
      </w:r>
      <w:r w:rsidR="00A10FB5" w:rsidRPr="00A10FB5">
        <w:t>:</w:t>
      </w:r>
    </w:p>
    <w:p w14:paraId="30928718" w14:textId="629583EB" w:rsidR="00A10FB5" w:rsidRPr="00A10FB5" w:rsidRDefault="00A10FB5" w:rsidP="00A10FB5">
      <w:pPr>
        <w:pStyle w:val="Akapitzlist"/>
        <w:numPr>
          <w:ilvl w:val="0"/>
          <w:numId w:val="28"/>
        </w:numPr>
      </w:pPr>
      <w:r w:rsidRPr="00A10FB5">
        <w:t>Algorytm genetyczny:</w:t>
      </w:r>
    </w:p>
    <w:p w14:paraId="249EEC1E" w14:textId="44F1DDE2" w:rsidR="00A10FB5" w:rsidRPr="00A10FB5" w:rsidRDefault="00A10FB5" w:rsidP="00A10FB5">
      <w:pPr>
        <w:pStyle w:val="Akapitzlist"/>
        <w:numPr>
          <w:ilvl w:val="1"/>
          <w:numId w:val="28"/>
        </w:numPr>
      </w:pPr>
      <w:r>
        <w:lastRenderedPageBreak/>
        <w:t>Rozmiar populacji:</w:t>
      </w:r>
      <w:r w:rsidRPr="00A10FB5">
        <w:t xml:space="preserve"> 100</w:t>
      </w:r>
      <w:r>
        <w:t>.</w:t>
      </w:r>
    </w:p>
    <w:p w14:paraId="7FD508E5" w14:textId="0DDA07B0" w:rsidR="00A10FB5" w:rsidRPr="00A10FB5" w:rsidRDefault="00A10FB5" w:rsidP="00A10FB5">
      <w:pPr>
        <w:pStyle w:val="Akapitzlist"/>
        <w:numPr>
          <w:ilvl w:val="1"/>
          <w:numId w:val="28"/>
        </w:numPr>
      </w:pPr>
      <w:r>
        <w:t>Liczba iteracji:</w:t>
      </w:r>
      <w:r w:rsidRPr="00A10FB5">
        <w:t xml:space="preserve"> 10000</w:t>
      </w:r>
      <w:r>
        <w:t>.</w:t>
      </w:r>
    </w:p>
    <w:p w14:paraId="1CF2AB36" w14:textId="0065A396" w:rsidR="00A10FB5" w:rsidRPr="00A10FB5" w:rsidRDefault="00A10FB5" w:rsidP="00A10FB5">
      <w:pPr>
        <w:pStyle w:val="Akapitzlist"/>
        <w:numPr>
          <w:ilvl w:val="1"/>
          <w:numId w:val="28"/>
        </w:numPr>
      </w:pPr>
      <w:r>
        <w:t>Rozmiar selekcji turniejowej:</w:t>
      </w:r>
      <w:r w:rsidRPr="00A10FB5">
        <w:t xml:space="preserve"> 5</w:t>
      </w:r>
      <w:r>
        <w:t>.</w:t>
      </w:r>
    </w:p>
    <w:p w14:paraId="2E043C48" w14:textId="56417141" w:rsidR="00A10FB5" w:rsidRPr="00A10FB5" w:rsidRDefault="00A10FB5" w:rsidP="00A10FB5">
      <w:pPr>
        <w:pStyle w:val="Akapitzlist"/>
        <w:numPr>
          <w:ilvl w:val="1"/>
          <w:numId w:val="28"/>
        </w:numPr>
      </w:pPr>
      <w:r w:rsidRPr="00A10FB5">
        <w:t>Szansa na krzyżowanie: 100%</w:t>
      </w:r>
      <w:r>
        <w:t>.</w:t>
      </w:r>
    </w:p>
    <w:p w14:paraId="738973BD" w14:textId="27A2BA8F" w:rsidR="00A10FB5" w:rsidRPr="00A10FB5" w:rsidRDefault="00A10FB5" w:rsidP="00A10FB5">
      <w:pPr>
        <w:pStyle w:val="Akapitzlist"/>
        <w:numPr>
          <w:ilvl w:val="1"/>
          <w:numId w:val="28"/>
        </w:numPr>
      </w:pPr>
      <w:r w:rsidRPr="00A10FB5">
        <w:t>Szansa na mutację: 50%</w:t>
      </w:r>
      <w:r>
        <w:t>.</w:t>
      </w:r>
    </w:p>
    <w:p w14:paraId="7D6B0954" w14:textId="125B0F12" w:rsidR="00A10FB5" w:rsidRPr="00A10FB5" w:rsidRDefault="00A10FB5" w:rsidP="00A10FB5">
      <w:pPr>
        <w:pStyle w:val="Akapitzlist"/>
        <w:numPr>
          <w:ilvl w:val="0"/>
          <w:numId w:val="28"/>
        </w:numPr>
      </w:pPr>
      <w:r w:rsidRPr="00A10FB5">
        <w:t>Przeszukiwane lokalne:</w:t>
      </w:r>
    </w:p>
    <w:p w14:paraId="7B2A14D7" w14:textId="13D33E42" w:rsidR="00A10FB5" w:rsidRPr="00A10FB5" w:rsidRDefault="00A10FB5" w:rsidP="00A10FB5">
      <w:pPr>
        <w:pStyle w:val="Akapitzlist"/>
        <w:numPr>
          <w:ilvl w:val="1"/>
          <w:numId w:val="28"/>
        </w:numPr>
      </w:pPr>
      <w:r>
        <w:t xml:space="preserve">Ilość powtórzeń: </w:t>
      </w:r>
      <w:r w:rsidRPr="00A10FB5">
        <w:t>100000</w:t>
      </w:r>
      <w:r>
        <w:t>.</w:t>
      </w:r>
    </w:p>
    <w:p w14:paraId="14E4138F" w14:textId="57649023" w:rsidR="00A10FB5" w:rsidRPr="00A10FB5" w:rsidRDefault="00A10FB5" w:rsidP="00A10FB5">
      <w:pPr>
        <w:pStyle w:val="Akapitzlist"/>
        <w:numPr>
          <w:ilvl w:val="0"/>
          <w:numId w:val="28"/>
        </w:numPr>
      </w:pPr>
      <w:r w:rsidRPr="00A10FB5">
        <w:t>Symulowane wyżarzanie:</w:t>
      </w:r>
    </w:p>
    <w:p w14:paraId="186E6DA0" w14:textId="525C9508" w:rsidR="00A10FB5" w:rsidRPr="00A10FB5" w:rsidRDefault="00A10FB5" w:rsidP="00A10FB5">
      <w:pPr>
        <w:pStyle w:val="Akapitzlist"/>
        <w:numPr>
          <w:ilvl w:val="1"/>
          <w:numId w:val="28"/>
        </w:numPr>
      </w:pPr>
      <w:r>
        <w:t xml:space="preserve">Ilość iteracji: </w:t>
      </w:r>
      <w:r w:rsidRPr="00A10FB5">
        <w:t>1000000</w:t>
      </w:r>
      <w:r>
        <w:t>.</w:t>
      </w:r>
    </w:p>
    <w:p w14:paraId="013CE1E2" w14:textId="4AA6FDF3" w:rsidR="00A10FB5" w:rsidRPr="00A10FB5" w:rsidRDefault="00A10FB5" w:rsidP="00A10FB5">
      <w:pPr>
        <w:pStyle w:val="Akapitzlist"/>
        <w:numPr>
          <w:ilvl w:val="1"/>
          <w:numId w:val="28"/>
        </w:numPr>
      </w:pPr>
      <w:r>
        <w:t xml:space="preserve">Temperatura maksymalna: </w:t>
      </w:r>
      <w:r w:rsidRPr="00A10FB5">
        <w:t>250000</w:t>
      </w:r>
      <w:r>
        <w:t>.</w:t>
      </w:r>
    </w:p>
    <w:p w14:paraId="33FF65A2" w14:textId="244771B2" w:rsidR="00A10FB5" w:rsidRPr="00A10FB5" w:rsidRDefault="00A10FB5" w:rsidP="00A10FB5">
      <w:pPr>
        <w:pStyle w:val="Akapitzlist"/>
        <w:numPr>
          <w:ilvl w:val="0"/>
          <w:numId w:val="28"/>
        </w:numPr>
      </w:pPr>
      <w:r w:rsidRPr="00A10FB5">
        <w:t>Algorytm zachłanny:</w:t>
      </w:r>
    </w:p>
    <w:p w14:paraId="3EF68207" w14:textId="694E8518" w:rsidR="00A10FB5" w:rsidRDefault="00A10FB5" w:rsidP="00A10FB5">
      <w:pPr>
        <w:pStyle w:val="Akapitzlist"/>
        <w:numPr>
          <w:ilvl w:val="1"/>
          <w:numId w:val="28"/>
        </w:numPr>
      </w:pPr>
      <w:r>
        <w:t>Ilość powtórzeń:</w:t>
      </w:r>
      <w:r w:rsidRPr="00A10FB5">
        <w:t xml:space="preserve"> 100</w:t>
      </w:r>
      <w:r>
        <w:t>.</w:t>
      </w:r>
    </w:p>
    <w:p w14:paraId="5E36CF39" w14:textId="71D9F0B0" w:rsidR="00364DB6" w:rsidRDefault="00E947C8" w:rsidP="00F971AC">
      <w:r w:rsidRPr="00A10FB5">
        <w:t xml:space="preserve">Parametry </w:t>
      </w:r>
      <w:r>
        <w:t>te</w:t>
      </w:r>
      <w:r w:rsidRPr="00A10FB5">
        <w:t xml:space="preserve"> zostały dobrane empirycznie, na bazie wcześniejszych doświadczeń na </w:t>
      </w:r>
      <w:r w:rsidR="002E4E73">
        <w:t>przestawionych wcześniej</w:t>
      </w:r>
      <w:r w:rsidRPr="00A10FB5">
        <w:t xml:space="preserve"> zbiorach danych</w:t>
      </w:r>
      <w:r>
        <w:t>. Zostały one dobrane tak, aby czas działania każdej z metod był zbliżony do siebie, a uzyskane wyniki jak najlepsze.</w:t>
      </w:r>
      <w:r w:rsidRPr="00A10FB5">
        <w:t xml:space="preserve"> </w:t>
      </w:r>
      <w:r>
        <w:t>Średni taki czas jednej iteracji metody wyniósł około 77 sekund.</w:t>
      </w:r>
      <w:r w:rsidR="002E4E73">
        <w:t xml:space="preserve"> </w:t>
      </w:r>
    </w:p>
    <w:p w14:paraId="50F393A9" w14:textId="4BC28C1F" w:rsidR="002E4E73" w:rsidRDefault="002E4E73" w:rsidP="00F971AC">
      <w:r>
        <w:t>Implementacje metod heurystycznych, jak i całe badania, zostały wykonane bez użycia możliwości obliczeniowych</w:t>
      </w:r>
      <w:r w:rsidR="00124F86">
        <w:t>,</w:t>
      </w:r>
      <w:r>
        <w:t xml:space="preserve"> jakie potrafią dać nowoczesne karty graficzne. Ze względu na ich architekturę pozwalają one na o wiele szybsze równoległe obliczenia dla dużych zbiorów danych</w:t>
      </w:r>
      <w:r w:rsidR="004C1CCA">
        <w:t xml:space="preserve"> </w:t>
      </w:r>
      <w:sdt>
        <w:sdtPr>
          <w:id w:val="1225414204"/>
          <w:citation/>
        </w:sdtPr>
        <w:sdtEndPr/>
        <w:sdtContent>
          <w:r w:rsidR="004C1CCA">
            <w:fldChar w:fldCharType="begin"/>
          </w:r>
          <w:r w:rsidR="004C1CCA">
            <w:instrText xml:space="preserve">CITATION Luo19 \l 1045 </w:instrText>
          </w:r>
          <w:r w:rsidR="004C1CCA">
            <w:fldChar w:fldCharType="separate"/>
          </w:r>
          <w:r w:rsidR="00B77C3A">
            <w:rPr>
              <w:noProof/>
            </w:rPr>
            <w:t>(Luo, Fujimura, El Baz i Plazolles, 2019)</w:t>
          </w:r>
          <w:r w:rsidR="004C1CCA">
            <w:fldChar w:fldCharType="end"/>
          </w:r>
        </w:sdtContent>
      </w:sdt>
      <w:r>
        <w:t>. Jednakże implementacja wybranych przeze mnie metod w ten sposób nie jest trywialnym problemem i nie podjąłem się jej w tej pracy.</w:t>
      </w:r>
    </w:p>
    <w:p w14:paraId="77B8B1FE" w14:textId="039159E2" w:rsidR="00364DB6" w:rsidRDefault="00364DB6">
      <w:pPr>
        <w:spacing w:after="160" w:line="259" w:lineRule="auto"/>
        <w:ind w:firstLine="0"/>
        <w:jc w:val="left"/>
        <w:rPr>
          <w:highlight w:val="yellow"/>
        </w:rPr>
      </w:pPr>
      <w:r>
        <w:rPr>
          <w:highlight w:val="yellow"/>
        </w:rPr>
        <w:br w:type="page"/>
      </w:r>
    </w:p>
    <w:p w14:paraId="7A31E946" w14:textId="628E4929" w:rsidR="00364DB6" w:rsidRPr="00A10FB5" w:rsidRDefault="005F71AF" w:rsidP="00364DB6">
      <w:pPr>
        <w:pStyle w:val="Nagwek1"/>
        <w:numPr>
          <w:ilvl w:val="0"/>
          <w:numId w:val="5"/>
        </w:numPr>
      </w:pPr>
      <w:bookmarkStart w:id="33" w:name="_Toc105961309"/>
      <w:r>
        <w:lastRenderedPageBreak/>
        <w:t xml:space="preserve">Wyniki </w:t>
      </w:r>
      <w:r w:rsidR="006F3A54">
        <w:t xml:space="preserve">i wnioski </w:t>
      </w:r>
      <w:r>
        <w:t>z</w:t>
      </w:r>
      <w:r w:rsidR="002D3326">
        <w:t xml:space="preserve"> </w:t>
      </w:r>
      <w:r w:rsidR="006F3A54">
        <w:t xml:space="preserve">przeprowadzonego </w:t>
      </w:r>
      <w:r w:rsidR="002D3326">
        <w:t>eksperymentu</w:t>
      </w:r>
      <w:bookmarkEnd w:id="33"/>
      <w:r w:rsidR="002D3326">
        <w:t xml:space="preserve"> </w:t>
      </w:r>
    </w:p>
    <w:p w14:paraId="3F92EA97" w14:textId="15981E58" w:rsidR="003315E0" w:rsidRDefault="006F3A54" w:rsidP="002C2323">
      <w:pPr>
        <w:pStyle w:val="Nagwek2"/>
        <w:numPr>
          <w:ilvl w:val="1"/>
          <w:numId w:val="5"/>
        </w:numPr>
      </w:pPr>
      <w:bookmarkStart w:id="34" w:name="_Toc105961310"/>
      <w:r>
        <w:t>W</w:t>
      </w:r>
      <w:r w:rsidR="008233FF" w:rsidRPr="00A10FB5">
        <w:t>yniki</w:t>
      </w:r>
      <w:r w:rsidR="002526BA">
        <w:t xml:space="preserve"> </w:t>
      </w:r>
      <w:r w:rsidR="00F971AC">
        <w:t xml:space="preserve">z przeprowadzonego </w:t>
      </w:r>
      <w:r>
        <w:t>eksperymentu</w:t>
      </w:r>
      <w:bookmarkEnd w:id="34"/>
    </w:p>
    <w:p w14:paraId="3CC06E1E" w14:textId="77777777" w:rsidR="00793D85" w:rsidRDefault="003315E0" w:rsidP="00793D85">
      <w:pPr>
        <w:rPr>
          <w:lang w:eastAsia="pl-PL"/>
        </w:rPr>
      </w:pPr>
      <w:r>
        <w:rPr>
          <w:lang w:eastAsia="pl-PL"/>
        </w:rPr>
        <w:t>Jak wspomniałem we wcześniejszym rozdziale, każda z metod heurystycznych została uruchomiona po 10 razy, na każdym z przypadków w zbiorze danych i został zapamiętany wynik</w:t>
      </w:r>
      <w:r w:rsidR="005F71AF">
        <w:rPr>
          <w:lang w:eastAsia="pl-PL"/>
        </w:rPr>
        <w:t>,</w:t>
      </w:r>
      <w:r>
        <w:rPr>
          <w:lang w:eastAsia="pl-PL"/>
        </w:rPr>
        <w:t xml:space="preserve"> jaki uzyskał wygenerowany przez nią harmonogram. Następnie dla tych wszystkich wartości funkcji oceny została policzona wartość minimalna, średnia i odchylenie standardowe.</w:t>
      </w:r>
      <w:r w:rsidR="002C2323">
        <w:rPr>
          <w:lang w:eastAsia="pl-PL"/>
        </w:rPr>
        <w:t xml:space="preserve"> </w:t>
      </w:r>
    </w:p>
    <w:p w14:paraId="2517B709" w14:textId="77777777" w:rsidR="00CA0520" w:rsidRDefault="00CA0520" w:rsidP="006F11C3">
      <w:pPr>
        <w:rPr>
          <w:lang w:eastAsia="pl-PL"/>
        </w:rPr>
      </w:pPr>
    </w:p>
    <w:p w14:paraId="5B44BE64" w14:textId="2E4E1B3E" w:rsidR="00793D85" w:rsidRDefault="006F3A54" w:rsidP="006F11C3">
      <w:r>
        <w:rPr>
          <w:lang w:eastAsia="pl-PL"/>
        </w:rPr>
        <w:t>D</w:t>
      </w:r>
      <w:r w:rsidRPr="006F3A54">
        <w:rPr>
          <w:lang w:eastAsia="pl-PL"/>
        </w:rPr>
        <w:t>la zbioru danych 10_3_5_3</w:t>
      </w:r>
      <w:r>
        <w:rPr>
          <w:lang w:eastAsia="pl-PL"/>
        </w:rPr>
        <w:t xml:space="preserve"> otrzymane wyniki przedstawiono w tabeli 3.</w:t>
      </w:r>
      <w:r w:rsidR="006D020C" w:rsidRPr="00A10FB5">
        <w:rPr>
          <w:rFonts w:cs="Times New Roman"/>
          <w:szCs w:val="24"/>
        </w:rPr>
        <w:t xml:space="preserve"> </w:t>
      </w:r>
      <w:r w:rsidR="00793D85">
        <w:t>Dla tego zbioru danych symulowane wyżarzanie osiągało stały i najlepszy wynik. Algorytm genetyczny miał drobne odchylenie standardowe, jednak wyniki minimalne były takie same jak dla symulowanego wyżarzania. Przeszukiwanie lokalne było w stanie osiągnąć tak dobre minimalne rozwiązanie jak poprzednie dwa algorytmy, jednak z o wiele większym odchyleniem standardowym. Algorytm zachłanny za to osiągał gorsze minimalne rozwiązanie, jednakże, miał on zerowe odchylenie standardowe.</w:t>
      </w:r>
    </w:p>
    <w:p w14:paraId="4B01D229" w14:textId="77777777" w:rsidR="00CA0520" w:rsidRPr="00793D85" w:rsidRDefault="00CA0520" w:rsidP="006F11C3"/>
    <w:p w14:paraId="64AA4E73" w14:textId="152BA474" w:rsidR="00F05035" w:rsidRDefault="00F05035" w:rsidP="00F05035">
      <w:pPr>
        <w:pStyle w:val="Legenda"/>
        <w:keepNext/>
      </w:pPr>
      <w:bookmarkStart w:id="35" w:name="_Toc10596149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w:t>
      </w:r>
      <w:r w:rsidR="00583216">
        <w:rPr>
          <w:noProof/>
        </w:rPr>
        <w:fldChar w:fldCharType="end"/>
      </w:r>
      <w:r w:rsidR="003A51F5">
        <w:t xml:space="preserve">: Wyniki dla zbioru danych </w:t>
      </w:r>
      <w:r w:rsidR="003A51F5" w:rsidRPr="003A51F5">
        <w:t>10_3_5_3</w:t>
      </w:r>
      <w:bookmarkEnd w:id="35"/>
    </w:p>
    <w:tbl>
      <w:tblPr>
        <w:tblStyle w:val="Tabela-Siatka"/>
        <w:tblW w:w="5000" w:type="pct"/>
        <w:tblLook w:val="04A0" w:firstRow="1" w:lastRow="0" w:firstColumn="1" w:lastColumn="0" w:noHBand="0" w:noVBand="1"/>
      </w:tblPr>
      <w:tblGrid>
        <w:gridCol w:w="4462"/>
        <w:gridCol w:w="1160"/>
        <w:gridCol w:w="1330"/>
        <w:gridCol w:w="2110"/>
      </w:tblGrid>
      <w:tr w:rsidR="00E32607" w:rsidRPr="00E32607" w14:paraId="6F4C4840" w14:textId="77777777" w:rsidTr="00F05035">
        <w:trPr>
          <w:trHeight w:val="300"/>
        </w:trPr>
        <w:tc>
          <w:tcPr>
            <w:tcW w:w="2462" w:type="pct"/>
            <w:noWrap/>
            <w:hideMark/>
          </w:tcPr>
          <w:p w14:paraId="67CCE3A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0" w:type="pct"/>
            <w:noWrap/>
            <w:hideMark/>
          </w:tcPr>
          <w:p w14:paraId="3A461F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34" w:type="pct"/>
            <w:noWrap/>
            <w:hideMark/>
          </w:tcPr>
          <w:p w14:paraId="2F20896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164" w:type="pct"/>
            <w:noWrap/>
            <w:hideMark/>
          </w:tcPr>
          <w:p w14:paraId="0E445A6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9FEF9D2" w14:textId="77777777" w:rsidTr="00F05035">
        <w:trPr>
          <w:trHeight w:val="300"/>
        </w:trPr>
        <w:tc>
          <w:tcPr>
            <w:tcW w:w="2462" w:type="pct"/>
            <w:noWrap/>
            <w:hideMark/>
          </w:tcPr>
          <w:p w14:paraId="5C7CB99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0" w:type="pct"/>
            <w:noWrap/>
            <w:hideMark/>
          </w:tcPr>
          <w:p w14:paraId="37E960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0F3A1F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94,1</w:t>
            </w:r>
          </w:p>
        </w:tc>
        <w:tc>
          <w:tcPr>
            <w:tcW w:w="1164" w:type="pct"/>
            <w:noWrap/>
            <w:hideMark/>
          </w:tcPr>
          <w:p w14:paraId="43D192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1,37</w:t>
            </w:r>
          </w:p>
        </w:tc>
      </w:tr>
      <w:tr w:rsidR="00E32607" w:rsidRPr="00E32607" w14:paraId="39154908" w14:textId="77777777" w:rsidTr="00F05035">
        <w:trPr>
          <w:trHeight w:val="300"/>
        </w:trPr>
        <w:tc>
          <w:tcPr>
            <w:tcW w:w="2462" w:type="pct"/>
            <w:noWrap/>
            <w:hideMark/>
          </w:tcPr>
          <w:p w14:paraId="25C2D8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0" w:type="pct"/>
            <w:noWrap/>
            <w:hideMark/>
          </w:tcPr>
          <w:p w14:paraId="3EE7B1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734" w:type="pct"/>
            <w:noWrap/>
            <w:hideMark/>
          </w:tcPr>
          <w:p w14:paraId="598EBE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99</w:t>
            </w:r>
          </w:p>
        </w:tc>
        <w:tc>
          <w:tcPr>
            <w:tcW w:w="1164" w:type="pct"/>
            <w:noWrap/>
            <w:hideMark/>
          </w:tcPr>
          <w:p w14:paraId="541EB5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E63B960" w14:textId="77777777" w:rsidTr="00F05035">
        <w:trPr>
          <w:trHeight w:val="300"/>
        </w:trPr>
        <w:tc>
          <w:tcPr>
            <w:tcW w:w="2462" w:type="pct"/>
            <w:noWrap/>
            <w:hideMark/>
          </w:tcPr>
          <w:p w14:paraId="009F9B6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0" w:type="pct"/>
            <w:noWrap/>
            <w:hideMark/>
          </w:tcPr>
          <w:p w14:paraId="0619ED6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2BB45A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105,6</w:t>
            </w:r>
          </w:p>
        </w:tc>
        <w:tc>
          <w:tcPr>
            <w:tcW w:w="1164" w:type="pct"/>
            <w:noWrap/>
            <w:hideMark/>
          </w:tcPr>
          <w:p w14:paraId="4109C1F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7,96</w:t>
            </w:r>
          </w:p>
        </w:tc>
      </w:tr>
      <w:tr w:rsidR="00E32607" w:rsidRPr="00E32607" w14:paraId="0A2543BD" w14:textId="77777777" w:rsidTr="00F05035">
        <w:trPr>
          <w:trHeight w:val="300"/>
        </w:trPr>
        <w:tc>
          <w:tcPr>
            <w:tcW w:w="2462" w:type="pct"/>
            <w:noWrap/>
            <w:hideMark/>
          </w:tcPr>
          <w:p w14:paraId="42CB6B5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0" w:type="pct"/>
            <w:noWrap/>
            <w:hideMark/>
          </w:tcPr>
          <w:p w14:paraId="10E1F62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734" w:type="pct"/>
            <w:noWrap/>
            <w:hideMark/>
          </w:tcPr>
          <w:p w14:paraId="47ACC7D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93</w:t>
            </w:r>
          </w:p>
        </w:tc>
        <w:tc>
          <w:tcPr>
            <w:tcW w:w="1164" w:type="pct"/>
            <w:noWrap/>
            <w:hideMark/>
          </w:tcPr>
          <w:p w14:paraId="4A7BCAF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EE4114A" w14:textId="123D0C17" w:rsidR="006C2F55" w:rsidRDefault="00F05035" w:rsidP="006C2F55">
      <w:pPr>
        <w:pStyle w:val="Legenda"/>
      </w:pPr>
      <w:r w:rsidRPr="0096705B">
        <w:t>Źródło:</w:t>
      </w:r>
      <w:r>
        <w:t xml:space="preserve"> opracowanie własne</w:t>
      </w:r>
    </w:p>
    <w:p w14:paraId="60919EFD" w14:textId="77777777" w:rsidR="006F11C3" w:rsidRDefault="006F11C3" w:rsidP="00793D85">
      <w:pPr>
        <w:rPr>
          <w:lang w:eastAsia="pl-PL"/>
        </w:rPr>
      </w:pPr>
    </w:p>
    <w:p w14:paraId="49650317" w14:textId="4D8D3B35" w:rsidR="00793D85" w:rsidRDefault="006F3A54" w:rsidP="006F11C3">
      <w:r>
        <w:rPr>
          <w:lang w:eastAsia="pl-PL"/>
        </w:rPr>
        <w:t xml:space="preserve">Dla zbioru danych 10_5_8_5 otrzymane wyniki przedstawiono w tabeli 4. </w:t>
      </w:r>
      <w:r>
        <w:t>Wszystkie algorytmy osiągnęły takie same wyniki, poza przeszukiwaniem lokalnym, które miało większe odchylenie standardowe.</w:t>
      </w:r>
    </w:p>
    <w:p w14:paraId="1FE83CD2" w14:textId="77777777" w:rsidR="00CA0520" w:rsidRDefault="00CA0520" w:rsidP="006F11C3"/>
    <w:p w14:paraId="79E771CB" w14:textId="0E2C4343" w:rsidR="00EB375F" w:rsidRDefault="00EB375F" w:rsidP="00EB375F">
      <w:pPr>
        <w:pStyle w:val="Legenda"/>
        <w:keepNext/>
      </w:pPr>
      <w:bookmarkStart w:id="36" w:name="_Toc10596149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w:t>
      </w:r>
      <w:r w:rsidR="00583216">
        <w:rPr>
          <w:noProof/>
        </w:rPr>
        <w:fldChar w:fldCharType="end"/>
      </w:r>
      <w:r w:rsidR="003A51F5">
        <w:t xml:space="preserve">: Wyniki dla zbioru danych </w:t>
      </w:r>
      <w:r w:rsidR="003A51F5" w:rsidRPr="003A51F5">
        <w:t>10_5_8_</w:t>
      </w:r>
      <w:r w:rsidR="003A51F5">
        <w:t>5</w:t>
      </w:r>
      <w:bookmarkEnd w:id="36"/>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969F66B" w14:textId="77777777" w:rsidTr="006D532C">
        <w:trPr>
          <w:trHeight w:val="300"/>
        </w:trPr>
        <w:tc>
          <w:tcPr>
            <w:tcW w:w="2450" w:type="pct"/>
            <w:noWrap/>
            <w:hideMark/>
          </w:tcPr>
          <w:p w14:paraId="1E1CE5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559BCC4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4F90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07591D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E96E51F" w14:textId="77777777" w:rsidTr="006D532C">
        <w:trPr>
          <w:trHeight w:val="300"/>
        </w:trPr>
        <w:tc>
          <w:tcPr>
            <w:tcW w:w="2450" w:type="pct"/>
            <w:noWrap/>
            <w:hideMark/>
          </w:tcPr>
          <w:p w14:paraId="211F61F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BFE9E5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020E613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7CB4C92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633AC6C7" w14:textId="77777777" w:rsidTr="006D532C">
        <w:trPr>
          <w:trHeight w:val="300"/>
        </w:trPr>
        <w:tc>
          <w:tcPr>
            <w:tcW w:w="2450" w:type="pct"/>
            <w:noWrap/>
            <w:hideMark/>
          </w:tcPr>
          <w:p w14:paraId="3DE0A6F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6E71F6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25198CA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6034C37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0570F87" w14:textId="77777777" w:rsidTr="006D532C">
        <w:trPr>
          <w:trHeight w:val="300"/>
        </w:trPr>
        <w:tc>
          <w:tcPr>
            <w:tcW w:w="2450" w:type="pct"/>
            <w:noWrap/>
            <w:hideMark/>
          </w:tcPr>
          <w:p w14:paraId="60E89C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56C4182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3BDF14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82,3</w:t>
            </w:r>
          </w:p>
        </w:tc>
        <w:tc>
          <w:tcPr>
            <w:tcW w:w="1064" w:type="pct"/>
            <w:noWrap/>
            <w:hideMark/>
          </w:tcPr>
          <w:p w14:paraId="781A345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4,06</w:t>
            </w:r>
          </w:p>
        </w:tc>
      </w:tr>
      <w:tr w:rsidR="00E32607" w:rsidRPr="00E32607" w14:paraId="208E94E9" w14:textId="77777777" w:rsidTr="006D532C">
        <w:trPr>
          <w:trHeight w:val="300"/>
        </w:trPr>
        <w:tc>
          <w:tcPr>
            <w:tcW w:w="2450" w:type="pct"/>
            <w:noWrap/>
            <w:hideMark/>
          </w:tcPr>
          <w:p w14:paraId="46FB75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7E11A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743" w:type="pct"/>
            <w:noWrap/>
            <w:hideMark/>
          </w:tcPr>
          <w:p w14:paraId="51B1FDC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80</w:t>
            </w:r>
          </w:p>
        </w:tc>
        <w:tc>
          <w:tcPr>
            <w:tcW w:w="1064" w:type="pct"/>
            <w:noWrap/>
            <w:hideMark/>
          </w:tcPr>
          <w:p w14:paraId="3461A1F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6ED40859" w14:textId="77777777" w:rsidR="00F05035" w:rsidRPr="0096705B" w:rsidRDefault="00F05035" w:rsidP="00F05035">
      <w:pPr>
        <w:pStyle w:val="Legenda"/>
      </w:pPr>
      <w:r w:rsidRPr="0096705B">
        <w:t>Źródło:</w:t>
      </w:r>
      <w:r>
        <w:t xml:space="preserve"> opracowanie własne</w:t>
      </w:r>
    </w:p>
    <w:p w14:paraId="35D37526" w14:textId="77777777" w:rsidR="006F11C3" w:rsidRDefault="006F11C3" w:rsidP="00793D85">
      <w:pPr>
        <w:rPr>
          <w:lang w:eastAsia="pl-PL"/>
        </w:rPr>
      </w:pPr>
    </w:p>
    <w:p w14:paraId="6E8B0A8B" w14:textId="73AE5582" w:rsidR="006C2F55" w:rsidRDefault="006F11C3" w:rsidP="006F11C3">
      <w:r>
        <w:rPr>
          <w:lang w:eastAsia="pl-PL"/>
        </w:rPr>
        <w:t xml:space="preserve">Dla zbioru danych </w:t>
      </w:r>
      <w:r w:rsidR="008956D5" w:rsidRPr="003A51F5">
        <w:t>10_7_10_7</w:t>
      </w:r>
      <w:r w:rsidR="008956D5">
        <w:t xml:space="preserve"> </w:t>
      </w:r>
      <w:r>
        <w:rPr>
          <w:lang w:eastAsia="pl-PL"/>
        </w:rPr>
        <w:t xml:space="preserve">otrzymane wyniki przedstawiono w tabeli </w:t>
      </w:r>
      <w:r w:rsidR="008956D5">
        <w:rPr>
          <w:lang w:eastAsia="pl-PL"/>
        </w:rPr>
        <w:t>5</w:t>
      </w:r>
      <w:r>
        <w:rPr>
          <w:lang w:eastAsia="pl-PL"/>
        </w:rPr>
        <w:t xml:space="preserve">. </w:t>
      </w:r>
      <w:r w:rsidR="00793D85">
        <w:t>Dla tego zbioru danych wszystkie algorytmy osiągnęły takie same wyniki.</w:t>
      </w:r>
    </w:p>
    <w:p w14:paraId="19D59084" w14:textId="77777777" w:rsidR="00CA0520" w:rsidRPr="006F11C3" w:rsidRDefault="00CA0520" w:rsidP="006F11C3">
      <w:pPr>
        <w:rPr>
          <w:rFonts w:cs="Times New Roman"/>
          <w:szCs w:val="24"/>
        </w:rPr>
      </w:pPr>
    </w:p>
    <w:p w14:paraId="75F26573" w14:textId="1222CE6C" w:rsidR="00EB375F" w:rsidRDefault="00EB375F" w:rsidP="00EB375F">
      <w:pPr>
        <w:pStyle w:val="Legenda"/>
        <w:keepNext/>
      </w:pPr>
      <w:bookmarkStart w:id="37" w:name="_Toc10596149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5</w:t>
      </w:r>
      <w:r w:rsidR="00583216">
        <w:rPr>
          <w:noProof/>
        </w:rPr>
        <w:fldChar w:fldCharType="end"/>
      </w:r>
      <w:r w:rsidR="003A51F5">
        <w:t xml:space="preserve">: Wyniki dla zbioru danych </w:t>
      </w:r>
      <w:r w:rsidR="003A51F5" w:rsidRPr="003A51F5">
        <w:t>10_7_10_7</w:t>
      </w:r>
      <w:bookmarkEnd w:id="37"/>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1EF11F8" w14:textId="77777777" w:rsidTr="006D532C">
        <w:trPr>
          <w:trHeight w:val="300"/>
        </w:trPr>
        <w:tc>
          <w:tcPr>
            <w:tcW w:w="2450" w:type="pct"/>
            <w:noWrap/>
            <w:hideMark/>
          </w:tcPr>
          <w:p w14:paraId="1CA1D8C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804FD2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42701B2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1CF8A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E6B2E34" w14:textId="77777777" w:rsidTr="006D532C">
        <w:trPr>
          <w:trHeight w:val="300"/>
        </w:trPr>
        <w:tc>
          <w:tcPr>
            <w:tcW w:w="2450" w:type="pct"/>
            <w:noWrap/>
            <w:hideMark/>
          </w:tcPr>
          <w:p w14:paraId="7B9158B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12056D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58CF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6B14F7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1B61785" w14:textId="77777777" w:rsidTr="006D532C">
        <w:trPr>
          <w:trHeight w:val="300"/>
        </w:trPr>
        <w:tc>
          <w:tcPr>
            <w:tcW w:w="2450" w:type="pct"/>
            <w:noWrap/>
            <w:hideMark/>
          </w:tcPr>
          <w:p w14:paraId="10D84C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54F5A26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6E656DB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442DF25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114EB5" w14:textId="77777777" w:rsidTr="006D532C">
        <w:trPr>
          <w:trHeight w:val="300"/>
        </w:trPr>
        <w:tc>
          <w:tcPr>
            <w:tcW w:w="2450" w:type="pct"/>
            <w:noWrap/>
            <w:hideMark/>
          </w:tcPr>
          <w:p w14:paraId="31B11A1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242B6D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046DA28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7D0042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192486D" w14:textId="77777777" w:rsidTr="006D532C">
        <w:trPr>
          <w:trHeight w:val="300"/>
        </w:trPr>
        <w:tc>
          <w:tcPr>
            <w:tcW w:w="2450" w:type="pct"/>
            <w:noWrap/>
            <w:hideMark/>
          </w:tcPr>
          <w:p w14:paraId="490541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69AEE43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743" w:type="pct"/>
            <w:noWrap/>
            <w:hideMark/>
          </w:tcPr>
          <w:p w14:paraId="75757FC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104</w:t>
            </w:r>
          </w:p>
        </w:tc>
        <w:tc>
          <w:tcPr>
            <w:tcW w:w="1064" w:type="pct"/>
            <w:noWrap/>
            <w:hideMark/>
          </w:tcPr>
          <w:p w14:paraId="37B3A37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87BDCCF" w14:textId="77777777" w:rsidR="00F05035" w:rsidRPr="0096705B" w:rsidRDefault="00F05035" w:rsidP="00F05035">
      <w:pPr>
        <w:pStyle w:val="Legenda"/>
      </w:pPr>
      <w:r w:rsidRPr="0096705B">
        <w:t>Źródło:</w:t>
      </w:r>
      <w:r>
        <w:t xml:space="preserve"> opracowanie własne</w:t>
      </w:r>
    </w:p>
    <w:p w14:paraId="594780F4" w14:textId="77777777" w:rsidR="006F11C3" w:rsidRDefault="006F11C3" w:rsidP="006F11C3">
      <w:pPr>
        <w:rPr>
          <w:lang w:eastAsia="pl-PL"/>
        </w:rPr>
      </w:pPr>
    </w:p>
    <w:p w14:paraId="2AD63B8F" w14:textId="324D0BAD" w:rsidR="006C2F55" w:rsidRDefault="006F11C3" w:rsidP="006F11C3">
      <w:r>
        <w:rPr>
          <w:lang w:eastAsia="pl-PL"/>
        </w:rPr>
        <w:t xml:space="preserve">Dla zbioru danych </w:t>
      </w:r>
      <w:r w:rsidR="00BF54E2" w:rsidRPr="003A51F5">
        <w:t>15_3_5_3</w:t>
      </w:r>
      <w:r w:rsidR="00BF54E2">
        <w:t xml:space="preserve"> </w:t>
      </w:r>
      <w:r>
        <w:rPr>
          <w:lang w:eastAsia="pl-PL"/>
        </w:rPr>
        <w:t xml:space="preserve">otrzymane wyniki przedstawiono w tabeli </w:t>
      </w:r>
      <w:r w:rsidR="00BF54E2">
        <w:rPr>
          <w:lang w:eastAsia="pl-PL"/>
        </w:rPr>
        <w:t>6</w:t>
      </w:r>
      <w:r>
        <w:rPr>
          <w:lang w:eastAsia="pl-PL"/>
        </w:rPr>
        <w:t xml:space="preserve">. </w:t>
      </w:r>
      <w:r w:rsidR="00793D85">
        <w:t>Dla tego zbioru danych wszystkie algorytmy osiągnęły takie same wyniki.</w:t>
      </w:r>
    </w:p>
    <w:p w14:paraId="01B3C20F" w14:textId="77777777" w:rsidR="00CA0520" w:rsidRDefault="00CA0520" w:rsidP="006F11C3">
      <w:pPr>
        <w:rPr>
          <w:rFonts w:cs="Times New Roman"/>
          <w:szCs w:val="24"/>
        </w:rPr>
      </w:pPr>
    </w:p>
    <w:p w14:paraId="1F97C6FF" w14:textId="08B4802F" w:rsidR="00EB375F" w:rsidRDefault="00EB375F" w:rsidP="00EB375F">
      <w:pPr>
        <w:pStyle w:val="Legenda"/>
        <w:keepNext/>
      </w:pPr>
      <w:bookmarkStart w:id="38" w:name="_Toc10596149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6</w:t>
      </w:r>
      <w:r w:rsidR="00583216">
        <w:rPr>
          <w:noProof/>
        </w:rPr>
        <w:fldChar w:fldCharType="end"/>
      </w:r>
      <w:r w:rsidR="003A51F5">
        <w:t xml:space="preserve">: Wyniki dla zbioru danych </w:t>
      </w:r>
      <w:r w:rsidR="003A51F5" w:rsidRPr="003A51F5">
        <w:t>15_3_5_3</w:t>
      </w:r>
      <w:bookmarkEnd w:id="38"/>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2364EFC1" w14:textId="77777777" w:rsidTr="006D532C">
        <w:trPr>
          <w:trHeight w:val="300"/>
        </w:trPr>
        <w:tc>
          <w:tcPr>
            <w:tcW w:w="2450" w:type="pct"/>
            <w:noWrap/>
            <w:hideMark/>
          </w:tcPr>
          <w:p w14:paraId="71C08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D94B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651F5D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F4C0B9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530FB28E" w14:textId="77777777" w:rsidTr="006D532C">
        <w:trPr>
          <w:trHeight w:val="300"/>
        </w:trPr>
        <w:tc>
          <w:tcPr>
            <w:tcW w:w="2450" w:type="pct"/>
            <w:noWrap/>
            <w:hideMark/>
          </w:tcPr>
          <w:p w14:paraId="724E81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48CDC2A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18B1BA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554D8D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2FAAE0B4" w14:textId="77777777" w:rsidTr="006D532C">
        <w:trPr>
          <w:trHeight w:val="300"/>
        </w:trPr>
        <w:tc>
          <w:tcPr>
            <w:tcW w:w="2450" w:type="pct"/>
            <w:noWrap/>
            <w:hideMark/>
          </w:tcPr>
          <w:p w14:paraId="1C41D49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2484967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0D8E351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239895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3635D2E6" w14:textId="77777777" w:rsidTr="006D532C">
        <w:trPr>
          <w:trHeight w:val="300"/>
        </w:trPr>
        <w:tc>
          <w:tcPr>
            <w:tcW w:w="2450" w:type="pct"/>
            <w:noWrap/>
            <w:hideMark/>
          </w:tcPr>
          <w:p w14:paraId="497B378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170D08B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6A14E8F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3F3A2F4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46DC773" w14:textId="77777777" w:rsidTr="006D532C">
        <w:trPr>
          <w:trHeight w:val="300"/>
        </w:trPr>
        <w:tc>
          <w:tcPr>
            <w:tcW w:w="2450" w:type="pct"/>
            <w:noWrap/>
            <w:hideMark/>
          </w:tcPr>
          <w:p w14:paraId="49E89C4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7BC0C1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743" w:type="pct"/>
            <w:noWrap/>
            <w:hideMark/>
          </w:tcPr>
          <w:p w14:paraId="2CD816D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230</w:t>
            </w:r>
          </w:p>
        </w:tc>
        <w:tc>
          <w:tcPr>
            <w:tcW w:w="1064" w:type="pct"/>
            <w:noWrap/>
            <w:hideMark/>
          </w:tcPr>
          <w:p w14:paraId="78F1EF1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200A9B2" w14:textId="77777777" w:rsidR="00F05035" w:rsidRPr="0096705B" w:rsidRDefault="00F05035" w:rsidP="00F05035">
      <w:pPr>
        <w:pStyle w:val="Legenda"/>
      </w:pPr>
      <w:r w:rsidRPr="0096705B">
        <w:t>Źródło:</w:t>
      </w:r>
      <w:r>
        <w:t xml:space="preserve"> opracowanie własne</w:t>
      </w:r>
    </w:p>
    <w:p w14:paraId="2FB24A96" w14:textId="77777777" w:rsidR="006F11C3" w:rsidRDefault="006F11C3" w:rsidP="006F11C3">
      <w:pPr>
        <w:rPr>
          <w:lang w:eastAsia="pl-PL"/>
        </w:rPr>
      </w:pPr>
    </w:p>
    <w:p w14:paraId="4D99533B" w14:textId="198A852E" w:rsidR="006C2F55" w:rsidRPr="006F11C3" w:rsidRDefault="006F11C3" w:rsidP="006F11C3">
      <w:r>
        <w:rPr>
          <w:lang w:eastAsia="pl-PL"/>
        </w:rPr>
        <w:t xml:space="preserve">Dla zbioru danych </w:t>
      </w:r>
      <w:r w:rsidR="00BF54E2" w:rsidRPr="003A51F5">
        <w:t>15_6_10_6</w:t>
      </w:r>
      <w:r w:rsidR="00876847">
        <w:t xml:space="preserve"> </w:t>
      </w:r>
      <w:r>
        <w:rPr>
          <w:lang w:eastAsia="pl-PL"/>
        </w:rPr>
        <w:t xml:space="preserve">otrzymane wyniki przedstawiono w tabeli </w:t>
      </w:r>
      <w:r w:rsidR="00BF54E2">
        <w:rPr>
          <w:lang w:eastAsia="pl-PL"/>
        </w:rPr>
        <w:t>7</w:t>
      </w:r>
      <w:r>
        <w:rPr>
          <w:lang w:eastAsia="pl-PL"/>
        </w:rPr>
        <w:t xml:space="preserve">. </w:t>
      </w:r>
      <w:r w:rsidR="00793D85">
        <w:t>Dla tego zbioru danych wszystkie algorytmy osiągnęły takie same wyniki.</w:t>
      </w:r>
    </w:p>
    <w:p w14:paraId="5CD80692" w14:textId="34692EC5" w:rsidR="00EB375F" w:rsidRDefault="00EB375F" w:rsidP="00EB375F">
      <w:pPr>
        <w:pStyle w:val="Legenda"/>
        <w:keepNext/>
      </w:pPr>
      <w:bookmarkStart w:id="39" w:name="_Toc105961497"/>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7</w:t>
      </w:r>
      <w:r w:rsidR="00583216">
        <w:rPr>
          <w:noProof/>
        </w:rPr>
        <w:fldChar w:fldCharType="end"/>
      </w:r>
      <w:r w:rsidR="003A51F5">
        <w:t xml:space="preserve">: Wyniki dla zbioru danych </w:t>
      </w:r>
      <w:r w:rsidR="003A51F5" w:rsidRPr="003A51F5">
        <w:t>15_6_10_6</w:t>
      </w:r>
      <w:bookmarkEnd w:id="39"/>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6D20F4C0" w14:textId="77777777" w:rsidTr="006D532C">
        <w:trPr>
          <w:trHeight w:val="300"/>
        </w:trPr>
        <w:tc>
          <w:tcPr>
            <w:tcW w:w="2450" w:type="pct"/>
            <w:noWrap/>
            <w:hideMark/>
          </w:tcPr>
          <w:p w14:paraId="7281C7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77D4ADD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351E64E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6A12C51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1F5E06E" w14:textId="77777777" w:rsidTr="006D532C">
        <w:trPr>
          <w:trHeight w:val="300"/>
        </w:trPr>
        <w:tc>
          <w:tcPr>
            <w:tcW w:w="2450" w:type="pct"/>
            <w:noWrap/>
            <w:hideMark/>
          </w:tcPr>
          <w:p w14:paraId="245A565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38AE694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160961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01004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0E06E1C5" w14:textId="77777777" w:rsidTr="006D532C">
        <w:trPr>
          <w:trHeight w:val="300"/>
        </w:trPr>
        <w:tc>
          <w:tcPr>
            <w:tcW w:w="2450" w:type="pct"/>
            <w:noWrap/>
            <w:hideMark/>
          </w:tcPr>
          <w:p w14:paraId="50AF99C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BAB47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74D015E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6DE53A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FC47349" w14:textId="77777777" w:rsidTr="006D532C">
        <w:trPr>
          <w:trHeight w:val="300"/>
        </w:trPr>
        <w:tc>
          <w:tcPr>
            <w:tcW w:w="2450" w:type="pct"/>
            <w:noWrap/>
            <w:hideMark/>
          </w:tcPr>
          <w:p w14:paraId="39100DB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37EB2CC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54228FF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4CF9A1E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56096647" w14:textId="77777777" w:rsidTr="006D532C">
        <w:trPr>
          <w:trHeight w:val="300"/>
        </w:trPr>
        <w:tc>
          <w:tcPr>
            <w:tcW w:w="2450" w:type="pct"/>
            <w:noWrap/>
            <w:hideMark/>
          </w:tcPr>
          <w:p w14:paraId="4E87679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3B9F302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743" w:type="pct"/>
            <w:noWrap/>
            <w:hideMark/>
          </w:tcPr>
          <w:p w14:paraId="6506350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102</w:t>
            </w:r>
          </w:p>
        </w:tc>
        <w:tc>
          <w:tcPr>
            <w:tcW w:w="1064" w:type="pct"/>
            <w:noWrap/>
            <w:hideMark/>
          </w:tcPr>
          <w:p w14:paraId="3A2C71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75196BDB" w14:textId="4D708C8F" w:rsidR="006C2F55" w:rsidRDefault="00F05035" w:rsidP="006C2F55">
      <w:pPr>
        <w:pStyle w:val="Legenda"/>
      </w:pPr>
      <w:r w:rsidRPr="0096705B">
        <w:t>Źródło:</w:t>
      </w:r>
      <w:r>
        <w:t xml:space="preserve"> opracowanie własne</w:t>
      </w:r>
    </w:p>
    <w:p w14:paraId="1C9A779F" w14:textId="77777777" w:rsidR="006F633C" w:rsidRDefault="006F633C" w:rsidP="006F11C3">
      <w:pPr>
        <w:rPr>
          <w:lang w:eastAsia="pl-PL"/>
        </w:rPr>
      </w:pPr>
    </w:p>
    <w:p w14:paraId="2A6055D8" w14:textId="733AC235" w:rsidR="00E32607" w:rsidRDefault="006F11C3" w:rsidP="006F11C3">
      <w:r>
        <w:rPr>
          <w:lang w:eastAsia="pl-PL"/>
        </w:rPr>
        <w:t xml:space="preserve">Dla zbioru danych </w:t>
      </w:r>
      <w:r w:rsidR="006F633C" w:rsidRPr="003A51F5">
        <w:t>15_9_12_9</w:t>
      </w:r>
      <w:r w:rsidR="006F633C">
        <w:t xml:space="preserve"> </w:t>
      </w:r>
      <w:r>
        <w:rPr>
          <w:lang w:eastAsia="pl-PL"/>
        </w:rPr>
        <w:t xml:space="preserve">otrzymane wyniki przedstawiono w tabeli </w:t>
      </w:r>
      <w:r w:rsidR="006F633C">
        <w:rPr>
          <w:lang w:eastAsia="pl-PL"/>
        </w:rPr>
        <w:t>8</w:t>
      </w:r>
      <w:r>
        <w:rPr>
          <w:lang w:eastAsia="pl-PL"/>
        </w:rPr>
        <w:t xml:space="preserve">. </w:t>
      </w:r>
      <w:r w:rsidR="00793D85">
        <w:t>Dla tego zbioru danych wszystkie algorytmy osiągnęły takie same wyniki, poza przeszukiwaniem lokalnym, które miało większe odchylenie standardowe.</w:t>
      </w:r>
    </w:p>
    <w:p w14:paraId="2AAF62F9" w14:textId="77777777" w:rsidR="00CA0520" w:rsidRPr="006F11C3" w:rsidRDefault="00CA0520" w:rsidP="006F11C3"/>
    <w:p w14:paraId="334F3ECA" w14:textId="321AABAD" w:rsidR="00EB375F" w:rsidRDefault="00EB375F" w:rsidP="00EB375F">
      <w:pPr>
        <w:pStyle w:val="Legenda"/>
        <w:keepNext/>
      </w:pPr>
      <w:bookmarkStart w:id="40" w:name="_Toc10596149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8</w:t>
      </w:r>
      <w:r w:rsidR="00583216">
        <w:rPr>
          <w:noProof/>
        </w:rPr>
        <w:fldChar w:fldCharType="end"/>
      </w:r>
      <w:r w:rsidR="003A51F5">
        <w:t xml:space="preserve">: Wyniki dla zbioru danych </w:t>
      </w:r>
      <w:r w:rsidR="003A51F5" w:rsidRPr="003A51F5">
        <w:t>15_9_12_9</w:t>
      </w:r>
      <w:bookmarkEnd w:id="40"/>
    </w:p>
    <w:tbl>
      <w:tblPr>
        <w:tblStyle w:val="Tabela-Siatka"/>
        <w:tblW w:w="5000" w:type="pct"/>
        <w:tblLook w:val="04A0" w:firstRow="1" w:lastRow="0" w:firstColumn="1" w:lastColumn="0" w:noHBand="0" w:noVBand="1"/>
      </w:tblPr>
      <w:tblGrid>
        <w:gridCol w:w="4440"/>
        <w:gridCol w:w="1347"/>
        <w:gridCol w:w="1347"/>
        <w:gridCol w:w="1928"/>
      </w:tblGrid>
      <w:tr w:rsidR="00E32607" w:rsidRPr="00E32607" w14:paraId="75E53EC7" w14:textId="77777777" w:rsidTr="006D532C">
        <w:trPr>
          <w:trHeight w:val="300"/>
        </w:trPr>
        <w:tc>
          <w:tcPr>
            <w:tcW w:w="2450" w:type="pct"/>
            <w:noWrap/>
            <w:hideMark/>
          </w:tcPr>
          <w:p w14:paraId="3196D60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743" w:type="pct"/>
            <w:noWrap/>
            <w:hideMark/>
          </w:tcPr>
          <w:p w14:paraId="029CDDA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3" w:type="pct"/>
            <w:noWrap/>
            <w:hideMark/>
          </w:tcPr>
          <w:p w14:paraId="56F0EC3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64" w:type="pct"/>
            <w:noWrap/>
            <w:hideMark/>
          </w:tcPr>
          <w:p w14:paraId="73A401C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026D13F6" w14:textId="77777777" w:rsidTr="006D532C">
        <w:trPr>
          <w:trHeight w:val="300"/>
        </w:trPr>
        <w:tc>
          <w:tcPr>
            <w:tcW w:w="2450" w:type="pct"/>
            <w:noWrap/>
            <w:hideMark/>
          </w:tcPr>
          <w:p w14:paraId="76A65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743" w:type="pct"/>
            <w:noWrap/>
            <w:hideMark/>
          </w:tcPr>
          <w:p w14:paraId="65B7DC3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5988944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67AD67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2C87BAE" w14:textId="77777777" w:rsidTr="006D532C">
        <w:trPr>
          <w:trHeight w:val="300"/>
        </w:trPr>
        <w:tc>
          <w:tcPr>
            <w:tcW w:w="2450" w:type="pct"/>
            <w:noWrap/>
            <w:hideMark/>
          </w:tcPr>
          <w:p w14:paraId="2DA365A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743" w:type="pct"/>
            <w:noWrap/>
            <w:hideMark/>
          </w:tcPr>
          <w:p w14:paraId="707EEA9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4FF9B1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3909A9E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1BA1010A" w14:textId="77777777" w:rsidTr="006D532C">
        <w:trPr>
          <w:trHeight w:val="300"/>
        </w:trPr>
        <w:tc>
          <w:tcPr>
            <w:tcW w:w="2450" w:type="pct"/>
            <w:noWrap/>
            <w:hideMark/>
          </w:tcPr>
          <w:p w14:paraId="203D9DD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743" w:type="pct"/>
            <w:noWrap/>
            <w:hideMark/>
          </w:tcPr>
          <w:p w14:paraId="76DD6D4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7B6997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90,7</w:t>
            </w:r>
          </w:p>
        </w:tc>
        <w:tc>
          <w:tcPr>
            <w:tcW w:w="1064" w:type="pct"/>
            <w:noWrap/>
            <w:hideMark/>
          </w:tcPr>
          <w:p w14:paraId="2329F4C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2,21</w:t>
            </w:r>
          </w:p>
        </w:tc>
      </w:tr>
      <w:tr w:rsidR="00E32607" w:rsidRPr="00E32607" w14:paraId="7BDA2A96" w14:textId="77777777" w:rsidTr="006D532C">
        <w:trPr>
          <w:trHeight w:val="300"/>
        </w:trPr>
        <w:tc>
          <w:tcPr>
            <w:tcW w:w="2450" w:type="pct"/>
            <w:noWrap/>
            <w:hideMark/>
          </w:tcPr>
          <w:p w14:paraId="0AB1A8B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743" w:type="pct"/>
            <w:noWrap/>
            <w:hideMark/>
          </w:tcPr>
          <w:p w14:paraId="5CA129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743" w:type="pct"/>
            <w:noWrap/>
            <w:hideMark/>
          </w:tcPr>
          <w:p w14:paraId="2DBF0AF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90</w:t>
            </w:r>
          </w:p>
        </w:tc>
        <w:tc>
          <w:tcPr>
            <w:tcW w:w="1064" w:type="pct"/>
            <w:noWrap/>
            <w:hideMark/>
          </w:tcPr>
          <w:p w14:paraId="1515AE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4D390DEC" w14:textId="77777777" w:rsidR="00F05035" w:rsidRPr="0096705B" w:rsidRDefault="00F05035" w:rsidP="00F05035">
      <w:pPr>
        <w:pStyle w:val="Legenda"/>
      </w:pPr>
      <w:r w:rsidRPr="0096705B">
        <w:t>Źródło:</w:t>
      </w:r>
      <w:r>
        <w:t xml:space="preserve"> opracowanie własne</w:t>
      </w:r>
    </w:p>
    <w:p w14:paraId="448D0D13" w14:textId="77777777" w:rsidR="006F11C3" w:rsidRDefault="006F11C3" w:rsidP="00793D85">
      <w:pPr>
        <w:rPr>
          <w:lang w:eastAsia="pl-PL"/>
        </w:rPr>
      </w:pPr>
    </w:p>
    <w:p w14:paraId="44EC07E4" w14:textId="722FF807" w:rsidR="006C2F55" w:rsidRPr="006F11C3" w:rsidRDefault="006F11C3" w:rsidP="006F11C3">
      <w:r>
        <w:rPr>
          <w:lang w:eastAsia="pl-PL"/>
        </w:rPr>
        <w:t xml:space="preserve">Dla zbioru danych </w:t>
      </w:r>
      <w:r w:rsidR="006F633C" w:rsidRPr="003A51F5">
        <w:t>100_10_26_15</w:t>
      </w:r>
      <w:r w:rsidR="006F633C">
        <w:t xml:space="preserve"> </w:t>
      </w:r>
      <w:r>
        <w:rPr>
          <w:lang w:eastAsia="pl-PL"/>
        </w:rPr>
        <w:t xml:space="preserve">otrzymane wyniki przedstawiono w tabeli </w:t>
      </w:r>
      <w:r w:rsidR="006F633C">
        <w:rPr>
          <w:lang w:eastAsia="pl-PL"/>
        </w:rPr>
        <w:t>9</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CE0E06A" w14:textId="251E608A" w:rsidR="00EB375F" w:rsidRDefault="00EB375F" w:rsidP="00EB375F">
      <w:pPr>
        <w:pStyle w:val="Legenda"/>
        <w:keepNext/>
      </w:pPr>
      <w:bookmarkStart w:id="41" w:name="_Toc10596149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9</w:t>
      </w:r>
      <w:r w:rsidR="00583216">
        <w:rPr>
          <w:noProof/>
        </w:rPr>
        <w:fldChar w:fldCharType="end"/>
      </w:r>
      <w:r w:rsidR="003A51F5">
        <w:t xml:space="preserve">: Wyniki dla zbioru danych </w:t>
      </w:r>
      <w:r w:rsidR="003A51F5" w:rsidRPr="003A51F5">
        <w:t>100_10_26_15</w:t>
      </w:r>
      <w:bookmarkEnd w:id="41"/>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B5B9272" w14:textId="77777777" w:rsidTr="00F05035">
        <w:trPr>
          <w:trHeight w:val="300"/>
        </w:trPr>
        <w:tc>
          <w:tcPr>
            <w:tcW w:w="2520" w:type="pct"/>
            <w:noWrap/>
            <w:hideMark/>
          </w:tcPr>
          <w:p w14:paraId="01B187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2B3669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0774762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9E5438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F875ABE" w14:textId="77777777" w:rsidTr="00F05035">
        <w:trPr>
          <w:trHeight w:val="300"/>
        </w:trPr>
        <w:tc>
          <w:tcPr>
            <w:tcW w:w="2520" w:type="pct"/>
            <w:noWrap/>
            <w:hideMark/>
          </w:tcPr>
          <w:p w14:paraId="530DC61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274BC9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235</w:t>
            </w:r>
          </w:p>
        </w:tc>
        <w:tc>
          <w:tcPr>
            <w:tcW w:w="740" w:type="pct"/>
            <w:noWrap/>
            <w:hideMark/>
          </w:tcPr>
          <w:p w14:paraId="6374BA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236,1</w:t>
            </w:r>
          </w:p>
        </w:tc>
        <w:tc>
          <w:tcPr>
            <w:tcW w:w="1094" w:type="pct"/>
            <w:noWrap/>
            <w:hideMark/>
          </w:tcPr>
          <w:p w14:paraId="1026E7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0,99</w:t>
            </w:r>
          </w:p>
        </w:tc>
      </w:tr>
      <w:tr w:rsidR="00E32607" w:rsidRPr="00E32607" w14:paraId="7C1018B5" w14:textId="77777777" w:rsidTr="00F05035">
        <w:trPr>
          <w:trHeight w:val="300"/>
        </w:trPr>
        <w:tc>
          <w:tcPr>
            <w:tcW w:w="2520" w:type="pct"/>
            <w:noWrap/>
            <w:hideMark/>
          </w:tcPr>
          <w:p w14:paraId="46B0F1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D1D861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270</w:t>
            </w:r>
          </w:p>
        </w:tc>
        <w:tc>
          <w:tcPr>
            <w:tcW w:w="740" w:type="pct"/>
            <w:noWrap/>
            <w:hideMark/>
          </w:tcPr>
          <w:p w14:paraId="40AE54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280,3</w:t>
            </w:r>
          </w:p>
        </w:tc>
        <w:tc>
          <w:tcPr>
            <w:tcW w:w="1094" w:type="pct"/>
            <w:noWrap/>
            <w:hideMark/>
          </w:tcPr>
          <w:p w14:paraId="7AE3466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7,56</w:t>
            </w:r>
          </w:p>
        </w:tc>
      </w:tr>
      <w:tr w:rsidR="00E32607" w:rsidRPr="00E32607" w14:paraId="6CF236A6" w14:textId="77777777" w:rsidTr="00F05035">
        <w:trPr>
          <w:trHeight w:val="300"/>
        </w:trPr>
        <w:tc>
          <w:tcPr>
            <w:tcW w:w="2520" w:type="pct"/>
            <w:noWrap/>
            <w:hideMark/>
          </w:tcPr>
          <w:p w14:paraId="1090C26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1C7DC90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2094BC9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308,8</w:t>
            </w:r>
          </w:p>
        </w:tc>
        <w:tc>
          <w:tcPr>
            <w:tcW w:w="1094" w:type="pct"/>
            <w:noWrap/>
            <w:hideMark/>
          </w:tcPr>
          <w:p w14:paraId="05140AE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37,37</w:t>
            </w:r>
          </w:p>
        </w:tc>
      </w:tr>
      <w:tr w:rsidR="00E32607" w:rsidRPr="00E32607" w14:paraId="55BB6C63" w14:textId="77777777" w:rsidTr="00F05035">
        <w:trPr>
          <w:trHeight w:val="300"/>
        </w:trPr>
        <w:tc>
          <w:tcPr>
            <w:tcW w:w="2520" w:type="pct"/>
            <w:noWrap/>
            <w:hideMark/>
          </w:tcPr>
          <w:p w14:paraId="2327612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8C645A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w:t>
            </w:r>
          </w:p>
        </w:tc>
        <w:tc>
          <w:tcPr>
            <w:tcW w:w="740" w:type="pct"/>
            <w:noWrap/>
            <w:hideMark/>
          </w:tcPr>
          <w:p w14:paraId="296B95A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234,1</w:t>
            </w:r>
          </w:p>
        </w:tc>
        <w:tc>
          <w:tcPr>
            <w:tcW w:w="1094" w:type="pct"/>
            <w:noWrap/>
            <w:hideMark/>
          </w:tcPr>
          <w:p w14:paraId="1F59DE8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0,32</w:t>
            </w:r>
          </w:p>
        </w:tc>
      </w:tr>
    </w:tbl>
    <w:p w14:paraId="1FA54971" w14:textId="6D0372C9" w:rsidR="00F05035" w:rsidRDefault="00F05035" w:rsidP="00F05035">
      <w:pPr>
        <w:pStyle w:val="Legenda"/>
      </w:pPr>
      <w:r w:rsidRPr="0096705B">
        <w:t>Źródło:</w:t>
      </w:r>
      <w:r>
        <w:t xml:space="preserve"> opracowanie własne</w:t>
      </w:r>
    </w:p>
    <w:p w14:paraId="62FEBE1E" w14:textId="10E28A64" w:rsidR="00793D85" w:rsidRDefault="006F11C3" w:rsidP="00793D85">
      <w:r>
        <w:rPr>
          <w:lang w:eastAsia="pl-PL"/>
        </w:rPr>
        <w:lastRenderedPageBreak/>
        <w:t xml:space="preserve">Dla zbioru danych </w:t>
      </w:r>
      <w:r w:rsidR="006F633C" w:rsidRPr="003A51F5">
        <w:t>100_10_27_9_D2</w:t>
      </w:r>
      <w:r w:rsidR="006F633C">
        <w:t xml:space="preserve"> </w:t>
      </w:r>
      <w:r>
        <w:rPr>
          <w:lang w:eastAsia="pl-PL"/>
        </w:rPr>
        <w:t xml:space="preserve">otrzymane wyniki przedstawiono w tabeli </w:t>
      </w:r>
      <w:r w:rsidR="006F633C">
        <w:rPr>
          <w:lang w:eastAsia="pl-PL"/>
        </w:rPr>
        <w:t>10</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05AF10B4" w14:textId="77777777" w:rsidR="00CA0520" w:rsidRPr="00E837B7" w:rsidRDefault="00CA0520" w:rsidP="00793D85"/>
    <w:p w14:paraId="16B8A673" w14:textId="3E5F0DC2" w:rsidR="00EB375F" w:rsidRDefault="00EB375F" w:rsidP="006F11C3">
      <w:pPr>
        <w:pStyle w:val="Legenda"/>
        <w:keepNext/>
      </w:pPr>
      <w:bookmarkStart w:id="42" w:name="_Toc10596150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10</w:t>
      </w:r>
      <w:r w:rsidR="00583216">
        <w:rPr>
          <w:noProof/>
        </w:rPr>
        <w:fldChar w:fldCharType="end"/>
      </w:r>
      <w:r w:rsidR="003A51F5">
        <w:t xml:space="preserve">: Wyniki dla zbioru danych </w:t>
      </w:r>
      <w:r w:rsidR="003A51F5" w:rsidRPr="003A51F5">
        <w:t>100_10_27_9_D2</w:t>
      </w:r>
      <w:bookmarkEnd w:id="42"/>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CD6DE8D" w14:textId="77777777" w:rsidTr="00F05035">
        <w:trPr>
          <w:trHeight w:val="300"/>
        </w:trPr>
        <w:tc>
          <w:tcPr>
            <w:tcW w:w="2520" w:type="pct"/>
            <w:noWrap/>
            <w:hideMark/>
          </w:tcPr>
          <w:p w14:paraId="5F086B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1111ED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8D9C67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EEC2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801D255" w14:textId="77777777" w:rsidTr="00F05035">
        <w:trPr>
          <w:trHeight w:val="300"/>
        </w:trPr>
        <w:tc>
          <w:tcPr>
            <w:tcW w:w="2520" w:type="pct"/>
            <w:noWrap/>
            <w:hideMark/>
          </w:tcPr>
          <w:p w14:paraId="1A24922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0807AE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w:t>
            </w:r>
          </w:p>
        </w:tc>
        <w:tc>
          <w:tcPr>
            <w:tcW w:w="740" w:type="pct"/>
            <w:noWrap/>
            <w:hideMark/>
          </w:tcPr>
          <w:p w14:paraId="29B382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210,5</w:t>
            </w:r>
          </w:p>
        </w:tc>
        <w:tc>
          <w:tcPr>
            <w:tcW w:w="1094" w:type="pct"/>
            <w:noWrap/>
            <w:hideMark/>
          </w:tcPr>
          <w:p w14:paraId="669688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2,17</w:t>
            </w:r>
          </w:p>
        </w:tc>
      </w:tr>
      <w:tr w:rsidR="00E32607" w:rsidRPr="00E32607" w14:paraId="197686E2" w14:textId="77777777" w:rsidTr="00F05035">
        <w:trPr>
          <w:trHeight w:val="300"/>
        </w:trPr>
        <w:tc>
          <w:tcPr>
            <w:tcW w:w="2520" w:type="pct"/>
            <w:noWrap/>
            <w:hideMark/>
          </w:tcPr>
          <w:p w14:paraId="38EECE7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C72641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237</w:t>
            </w:r>
          </w:p>
        </w:tc>
        <w:tc>
          <w:tcPr>
            <w:tcW w:w="740" w:type="pct"/>
            <w:noWrap/>
            <w:hideMark/>
          </w:tcPr>
          <w:p w14:paraId="0B75E80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241,3</w:t>
            </w:r>
          </w:p>
        </w:tc>
        <w:tc>
          <w:tcPr>
            <w:tcW w:w="1094" w:type="pct"/>
            <w:noWrap/>
            <w:hideMark/>
          </w:tcPr>
          <w:p w14:paraId="4552ED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3,06</w:t>
            </w:r>
          </w:p>
        </w:tc>
      </w:tr>
      <w:tr w:rsidR="00E32607" w:rsidRPr="00E32607" w14:paraId="3ADED469" w14:textId="77777777" w:rsidTr="00F05035">
        <w:trPr>
          <w:trHeight w:val="300"/>
        </w:trPr>
        <w:tc>
          <w:tcPr>
            <w:tcW w:w="2520" w:type="pct"/>
            <w:noWrap/>
            <w:hideMark/>
          </w:tcPr>
          <w:p w14:paraId="73215A2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18D5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226</w:t>
            </w:r>
          </w:p>
        </w:tc>
        <w:tc>
          <w:tcPr>
            <w:tcW w:w="740" w:type="pct"/>
            <w:noWrap/>
            <w:hideMark/>
          </w:tcPr>
          <w:p w14:paraId="05F093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281,1</w:t>
            </w:r>
          </w:p>
        </w:tc>
        <w:tc>
          <w:tcPr>
            <w:tcW w:w="1094" w:type="pct"/>
            <w:noWrap/>
            <w:hideMark/>
          </w:tcPr>
          <w:p w14:paraId="7951315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26,57</w:t>
            </w:r>
          </w:p>
        </w:tc>
      </w:tr>
      <w:tr w:rsidR="00E32607" w:rsidRPr="00E32607" w14:paraId="0CF35102" w14:textId="77777777" w:rsidTr="00F05035">
        <w:trPr>
          <w:trHeight w:val="300"/>
        </w:trPr>
        <w:tc>
          <w:tcPr>
            <w:tcW w:w="2520" w:type="pct"/>
            <w:noWrap/>
            <w:hideMark/>
          </w:tcPr>
          <w:p w14:paraId="1187991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1A08AB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c>
          <w:tcPr>
            <w:tcW w:w="740" w:type="pct"/>
            <w:noWrap/>
            <w:hideMark/>
          </w:tcPr>
          <w:p w14:paraId="59B2890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208,4</w:t>
            </w:r>
          </w:p>
        </w:tc>
        <w:tc>
          <w:tcPr>
            <w:tcW w:w="1094" w:type="pct"/>
            <w:noWrap/>
            <w:hideMark/>
          </w:tcPr>
          <w:p w14:paraId="31405B1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bl>
    <w:p w14:paraId="7EDD67DB" w14:textId="794CF8E4" w:rsidR="00F05035" w:rsidRDefault="00F05035" w:rsidP="00F05035">
      <w:pPr>
        <w:pStyle w:val="Legenda"/>
      </w:pPr>
      <w:r w:rsidRPr="0096705B">
        <w:t>Źródło:</w:t>
      </w:r>
      <w:r>
        <w:t xml:space="preserve"> opracowanie własne</w:t>
      </w:r>
    </w:p>
    <w:p w14:paraId="665E006E" w14:textId="77777777" w:rsidR="006F11C3" w:rsidRDefault="006F11C3" w:rsidP="00793D85">
      <w:pPr>
        <w:rPr>
          <w:lang w:eastAsia="pl-PL"/>
        </w:rPr>
      </w:pPr>
    </w:p>
    <w:p w14:paraId="18F52F41" w14:textId="2DE45ACF" w:rsidR="00E837B7" w:rsidRDefault="006F11C3" w:rsidP="006F11C3">
      <w:r>
        <w:rPr>
          <w:lang w:eastAsia="pl-PL"/>
        </w:rPr>
        <w:t xml:space="preserve">Dla zbioru danych </w:t>
      </w:r>
      <w:r w:rsidR="00B874D1" w:rsidRPr="003A51F5">
        <w:t>100_10_47_9</w:t>
      </w:r>
      <w:r w:rsidR="00B874D1">
        <w:t xml:space="preserve"> </w:t>
      </w:r>
      <w:r>
        <w:rPr>
          <w:lang w:eastAsia="pl-PL"/>
        </w:rPr>
        <w:t xml:space="preserve">otrzymane wyniki przedstawiono w tabeli </w:t>
      </w:r>
      <w:r w:rsidR="00B874D1">
        <w:rPr>
          <w:lang w:eastAsia="pl-PL"/>
        </w:rPr>
        <w:t>11</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8208962" w14:textId="77777777" w:rsidR="00CA0520" w:rsidRPr="00E837B7" w:rsidRDefault="00CA0520" w:rsidP="006F11C3"/>
    <w:p w14:paraId="67904DFE" w14:textId="19FDE307" w:rsidR="00EB375F" w:rsidRDefault="00EB375F" w:rsidP="00EB375F">
      <w:pPr>
        <w:pStyle w:val="Legenda"/>
        <w:keepNext/>
      </w:pPr>
      <w:bookmarkStart w:id="43" w:name="_Toc10596150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11</w:t>
      </w:r>
      <w:r w:rsidR="00583216">
        <w:rPr>
          <w:noProof/>
        </w:rPr>
        <w:fldChar w:fldCharType="end"/>
      </w:r>
      <w:r w:rsidR="003A51F5">
        <w:t xml:space="preserve">: Wyniki dla zbioru danych </w:t>
      </w:r>
      <w:r w:rsidR="003A51F5" w:rsidRPr="003A51F5">
        <w:t>100_10_47_9</w:t>
      </w:r>
      <w:bookmarkEnd w:id="43"/>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4598152" w14:textId="77777777" w:rsidTr="00F05035">
        <w:trPr>
          <w:trHeight w:val="300"/>
        </w:trPr>
        <w:tc>
          <w:tcPr>
            <w:tcW w:w="2520" w:type="pct"/>
            <w:noWrap/>
            <w:hideMark/>
          </w:tcPr>
          <w:p w14:paraId="7B73339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0D8E224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0C51D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44F8B58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443DE93E" w14:textId="77777777" w:rsidTr="00F05035">
        <w:trPr>
          <w:trHeight w:val="300"/>
        </w:trPr>
        <w:tc>
          <w:tcPr>
            <w:tcW w:w="2520" w:type="pct"/>
            <w:noWrap/>
            <w:hideMark/>
          </w:tcPr>
          <w:p w14:paraId="48C2E8E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86CBB2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7E54C8F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254,9</w:t>
            </w:r>
          </w:p>
        </w:tc>
        <w:tc>
          <w:tcPr>
            <w:tcW w:w="1094" w:type="pct"/>
            <w:noWrap/>
            <w:hideMark/>
          </w:tcPr>
          <w:p w14:paraId="15ADB67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w:t>
            </w:r>
          </w:p>
        </w:tc>
      </w:tr>
      <w:tr w:rsidR="00E32607" w:rsidRPr="00E32607" w14:paraId="379A4B7E" w14:textId="77777777" w:rsidTr="00F05035">
        <w:trPr>
          <w:trHeight w:val="300"/>
        </w:trPr>
        <w:tc>
          <w:tcPr>
            <w:tcW w:w="2520" w:type="pct"/>
            <w:noWrap/>
            <w:hideMark/>
          </w:tcPr>
          <w:p w14:paraId="1629CC9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5C9A60E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274</w:t>
            </w:r>
          </w:p>
        </w:tc>
        <w:tc>
          <w:tcPr>
            <w:tcW w:w="740" w:type="pct"/>
            <w:noWrap/>
            <w:hideMark/>
          </w:tcPr>
          <w:p w14:paraId="2984193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277,7</w:t>
            </w:r>
          </w:p>
        </w:tc>
        <w:tc>
          <w:tcPr>
            <w:tcW w:w="1094" w:type="pct"/>
            <w:noWrap/>
            <w:hideMark/>
          </w:tcPr>
          <w:p w14:paraId="4BC74B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2,31</w:t>
            </w:r>
          </w:p>
        </w:tc>
      </w:tr>
      <w:tr w:rsidR="00E32607" w:rsidRPr="00E32607" w14:paraId="37BF3788" w14:textId="77777777" w:rsidTr="00F05035">
        <w:trPr>
          <w:trHeight w:val="300"/>
        </w:trPr>
        <w:tc>
          <w:tcPr>
            <w:tcW w:w="2520" w:type="pct"/>
            <w:noWrap/>
            <w:hideMark/>
          </w:tcPr>
          <w:p w14:paraId="354EE91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2F5088F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272</w:t>
            </w:r>
          </w:p>
        </w:tc>
        <w:tc>
          <w:tcPr>
            <w:tcW w:w="740" w:type="pct"/>
            <w:noWrap/>
            <w:hideMark/>
          </w:tcPr>
          <w:p w14:paraId="3FA370B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299,3</w:t>
            </w:r>
          </w:p>
        </w:tc>
        <w:tc>
          <w:tcPr>
            <w:tcW w:w="1094" w:type="pct"/>
            <w:noWrap/>
            <w:hideMark/>
          </w:tcPr>
          <w:p w14:paraId="7C2879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29,39</w:t>
            </w:r>
          </w:p>
        </w:tc>
      </w:tr>
      <w:tr w:rsidR="00E32607" w:rsidRPr="00E32607" w14:paraId="09B2DB76" w14:textId="77777777" w:rsidTr="00F05035">
        <w:trPr>
          <w:trHeight w:val="300"/>
        </w:trPr>
        <w:tc>
          <w:tcPr>
            <w:tcW w:w="2520" w:type="pct"/>
            <w:noWrap/>
            <w:hideMark/>
          </w:tcPr>
          <w:p w14:paraId="3DC21C5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AC54D4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w:t>
            </w:r>
          </w:p>
        </w:tc>
        <w:tc>
          <w:tcPr>
            <w:tcW w:w="740" w:type="pct"/>
            <w:noWrap/>
            <w:hideMark/>
          </w:tcPr>
          <w:p w14:paraId="5E338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253,7</w:t>
            </w:r>
          </w:p>
        </w:tc>
        <w:tc>
          <w:tcPr>
            <w:tcW w:w="1094" w:type="pct"/>
            <w:noWrap/>
            <w:hideMark/>
          </w:tcPr>
          <w:p w14:paraId="7A221CA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0,48</w:t>
            </w:r>
          </w:p>
        </w:tc>
      </w:tr>
    </w:tbl>
    <w:p w14:paraId="0E7267F3" w14:textId="6991566C" w:rsidR="00F05035" w:rsidRDefault="00F05035" w:rsidP="00F05035">
      <w:pPr>
        <w:pStyle w:val="Legenda"/>
      </w:pPr>
      <w:r w:rsidRPr="0096705B">
        <w:t>Źródło:</w:t>
      </w:r>
      <w:r>
        <w:t xml:space="preserve"> opracowanie własne</w:t>
      </w:r>
    </w:p>
    <w:p w14:paraId="69776FF0" w14:textId="77777777" w:rsidR="006F11C3" w:rsidRDefault="006F11C3" w:rsidP="00793D85">
      <w:pPr>
        <w:rPr>
          <w:lang w:eastAsia="pl-PL"/>
        </w:rPr>
      </w:pPr>
    </w:p>
    <w:p w14:paraId="449B8C5E" w14:textId="7FEC8B86" w:rsidR="00E32607" w:rsidRDefault="006F11C3" w:rsidP="00B874D1">
      <w:r>
        <w:rPr>
          <w:lang w:eastAsia="pl-PL"/>
        </w:rPr>
        <w:t xml:space="preserve">Dla zbioru danych </w:t>
      </w:r>
      <w:r w:rsidR="00B874D1" w:rsidRPr="003A51F5">
        <w:t>100_10_48_15</w:t>
      </w:r>
      <w:r w:rsidR="00B874D1">
        <w:t xml:space="preserve"> </w:t>
      </w:r>
      <w:r>
        <w:rPr>
          <w:lang w:eastAsia="pl-PL"/>
        </w:rPr>
        <w:t xml:space="preserve">otrzymane wyniki przedstawiono w tabeli </w:t>
      </w:r>
      <w:r w:rsidR="00B874D1">
        <w:rPr>
          <w:lang w:eastAsia="pl-PL"/>
        </w:rPr>
        <w:t>12</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w:t>
      </w:r>
      <w:r w:rsidR="00793D85" w:rsidRPr="00E837B7">
        <w:lastRenderedPageBreak/>
        <w:t>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A1F6DCC" w14:textId="77777777" w:rsidR="00CA0520" w:rsidRPr="00B874D1" w:rsidRDefault="00CA0520" w:rsidP="00B874D1"/>
    <w:p w14:paraId="4656F941" w14:textId="46C57341" w:rsidR="00EB375F" w:rsidRDefault="00EB375F" w:rsidP="00EB375F">
      <w:pPr>
        <w:pStyle w:val="Legenda"/>
        <w:keepNext/>
      </w:pPr>
      <w:bookmarkStart w:id="44" w:name="_Toc10596150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12</w:t>
      </w:r>
      <w:r w:rsidR="00583216">
        <w:rPr>
          <w:noProof/>
        </w:rPr>
        <w:fldChar w:fldCharType="end"/>
      </w:r>
      <w:r w:rsidR="003A51F5">
        <w:t xml:space="preserve">: Wyniki dla zbioru danych </w:t>
      </w:r>
      <w:r w:rsidR="003A51F5" w:rsidRPr="003A51F5">
        <w:t>100_10_48_15</w:t>
      </w:r>
      <w:bookmarkEnd w:id="44"/>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1F665D78" w14:textId="77777777" w:rsidTr="006D532C">
        <w:trPr>
          <w:trHeight w:val="300"/>
        </w:trPr>
        <w:tc>
          <w:tcPr>
            <w:tcW w:w="2520" w:type="pct"/>
            <w:noWrap/>
            <w:hideMark/>
          </w:tcPr>
          <w:p w14:paraId="65864E1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C6DA09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B6A6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2E1CBC0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A44D8EF" w14:textId="77777777" w:rsidTr="006D532C">
        <w:trPr>
          <w:trHeight w:val="300"/>
        </w:trPr>
        <w:tc>
          <w:tcPr>
            <w:tcW w:w="2520" w:type="pct"/>
            <w:noWrap/>
            <w:hideMark/>
          </w:tcPr>
          <w:p w14:paraId="351C80E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218A4C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51B6EC1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246,1</w:t>
            </w:r>
          </w:p>
        </w:tc>
        <w:tc>
          <w:tcPr>
            <w:tcW w:w="1094" w:type="pct"/>
            <w:noWrap/>
            <w:hideMark/>
          </w:tcPr>
          <w:p w14:paraId="718C9BE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1,52</w:t>
            </w:r>
          </w:p>
        </w:tc>
      </w:tr>
      <w:tr w:rsidR="00E32607" w:rsidRPr="00E32607" w14:paraId="4A899CE1" w14:textId="77777777" w:rsidTr="006D532C">
        <w:trPr>
          <w:trHeight w:val="300"/>
        </w:trPr>
        <w:tc>
          <w:tcPr>
            <w:tcW w:w="2520" w:type="pct"/>
            <w:noWrap/>
            <w:hideMark/>
          </w:tcPr>
          <w:p w14:paraId="7E432CB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7216D41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280</w:t>
            </w:r>
          </w:p>
        </w:tc>
        <w:tc>
          <w:tcPr>
            <w:tcW w:w="740" w:type="pct"/>
            <w:noWrap/>
            <w:hideMark/>
          </w:tcPr>
          <w:p w14:paraId="70D3B3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283</w:t>
            </w:r>
          </w:p>
        </w:tc>
        <w:tc>
          <w:tcPr>
            <w:tcW w:w="1094" w:type="pct"/>
            <w:noWrap/>
            <w:hideMark/>
          </w:tcPr>
          <w:p w14:paraId="04A1B42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4,32</w:t>
            </w:r>
          </w:p>
        </w:tc>
      </w:tr>
      <w:tr w:rsidR="00E32607" w:rsidRPr="00E32607" w14:paraId="10D13C74" w14:textId="77777777" w:rsidTr="006D532C">
        <w:trPr>
          <w:trHeight w:val="300"/>
        </w:trPr>
        <w:tc>
          <w:tcPr>
            <w:tcW w:w="2520" w:type="pct"/>
            <w:noWrap/>
            <w:hideMark/>
          </w:tcPr>
          <w:p w14:paraId="1C54339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54CD9A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262</w:t>
            </w:r>
          </w:p>
        </w:tc>
        <w:tc>
          <w:tcPr>
            <w:tcW w:w="740" w:type="pct"/>
            <w:noWrap/>
            <w:hideMark/>
          </w:tcPr>
          <w:p w14:paraId="5046269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296,6</w:t>
            </w:r>
          </w:p>
        </w:tc>
        <w:tc>
          <w:tcPr>
            <w:tcW w:w="1094" w:type="pct"/>
            <w:noWrap/>
            <w:hideMark/>
          </w:tcPr>
          <w:p w14:paraId="2E44648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35,46</w:t>
            </w:r>
          </w:p>
        </w:tc>
      </w:tr>
      <w:tr w:rsidR="00E32607" w:rsidRPr="00E32607" w14:paraId="2EFB0AB7" w14:textId="77777777" w:rsidTr="006D532C">
        <w:trPr>
          <w:trHeight w:val="300"/>
        </w:trPr>
        <w:tc>
          <w:tcPr>
            <w:tcW w:w="2520" w:type="pct"/>
            <w:noWrap/>
            <w:hideMark/>
          </w:tcPr>
          <w:p w14:paraId="4608E47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3177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w:t>
            </w:r>
          </w:p>
        </w:tc>
        <w:tc>
          <w:tcPr>
            <w:tcW w:w="740" w:type="pct"/>
            <w:noWrap/>
            <w:hideMark/>
          </w:tcPr>
          <w:p w14:paraId="2AB50F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7F2AF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0,42</w:t>
            </w:r>
          </w:p>
        </w:tc>
      </w:tr>
    </w:tbl>
    <w:p w14:paraId="723EAC10" w14:textId="1724E11B" w:rsidR="00F05035" w:rsidRDefault="00F05035" w:rsidP="00F05035">
      <w:pPr>
        <w:pStyle w:val="Legenda"/>
      </w:pPr>
      <w:r w:rsidRPr="0096705B">
        <w:t>Źródło:</w:t>
      </w:r>
      <w:r>
        <w:t xml:space="preserve"> opracowanie własne</w:t>
      </w:r>
    </w:p>
    <w:p w14:paraId="1F0168D0" w14:textId="77777777" w:rsidR="006F11C3" w:rsidRDefault="006F11C3" w:rsidP="00793D85">
      <w:pPr>
        <w:rPr>
          <w:lang w:eastAsia="pl-PL"/>
        </w:rPr>
      </w:pPr>
    </w:p>
    <w:p w14:paraId="1A268F47" w14:textId="340030E2" w:rsidR="00E32607" w:rsidRDefault="006F11C3" w:rsidP="006F11C3">
      <w:r>
        <w:rPr>
          <w:lang w:eastAsia="pl-PL"/>
        </w:rPr>
        <w:t xml:space="preserve">Dla zbioru danych </w:t>
      </w:r>
      <w:r w:rsidR="00B874D1" w:rsidRPr="003A51F5">
        <w:t>100_10_64_9</w:t>
      </w:r>
      <w:r w:rsidR="00B874D1">
        <w:t xml:space="preserve"> </w:t>
      </w:r>
      <w:r>
        <w:rPr>
          <w:lang w:eastAsia="pl-PL"/>
        </w:rPr>
        <w:t>otrzymane wyniki przedstawiono w tabeli</w:t>
      </w:r>
      <w:r w:rsidR="00B874D1">
        <w:rPr>
          <w:lang w:eastAsia="pl-PL"/>
        </w:rPr>
        <w:t xml:space="preserve"> 13</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w:t>
      </w:r>
      <w:r w:rsidR="00793D85">
        <w:t>niż</w:t>
      </w:r>
      <w:r w:rsidR="00793D85" w:rsidRPr="00E837B7">
        <w:t xml:space="preserve"> poprzednia heurystyka, jednak z jeszcze większym odchyleniem.</w:t>
      </w:r>
    </w:p>
    <w:p w14:paraId="4CC6D006" w14:textId="77777777" w:rsidR="00CA0520" w:rsidRPr="006F11C3" w:rsidRDefault="00CA0520" w:rsidP="006F11C3"/>
    <w:p w14:paraId="22168B2F" w14:textId="657DEBFF" w:rsidR="00EB375F" w:rsidRDefault="00EB375F" w:rsidP="00EB375F">
      <w:pPr>
        <w:pStyle w:val="Legenda"/>
        <w:keepNext/>
      </w:pPr>
      <w:bookmarkStart w:id="45" w:name="_Toc10596150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13</w:t>
      </w:r>
      <w:r w:rsidR="00583216">
        <w:rPr>
          <w:noProof/>
        </w:rPr>
        <w:fldChar w:fldCharType="end"/>
      </w:r>
      <w:r w:rsidR="003A51F5">
        <w:t xml:space="preserve">: Wyniki dla zbioru danych </w:t>
      </w:r>
      <w:r w:rsidR="003A51F5" w:rsidRPr="003A51F5">
        <w:t>100_10_64_9</w:t>
      </w:r>
      <w:bookmarkEnd w:id="45"/>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36088FD5" w14:textId="77777777" w:rsidTr="00F05035">
        <w:trPr>
          <w:trHeight w:val="300"/>
        </w:trPr>
        <w:tc>
          <w:tcPr>
            <w:tcW w:w="2520" w:type="pct"/>
            <w:noWrap/>
            <w:hideMark/>
          </w:tcPr>
          <w:p w14:paraId="2B21424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35F9579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39A230F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1E3D704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2FF0FF2B" w14:textId="77777777" w:rsidTr="00F05035">
        <w:trPr>
          <w:trHeight w:val="300"/>
        </w:trPr>
        <w:tc>
          <w:tcPr>
            <w:tcW w:w="2520" w:type="pct"/>
            <w:noWrap/>
            <w:hideMark/>
          </w:tcPr>
          <w:p w14:paraId="0182C1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1054DD5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22BBE4B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243,9</w:t>
            </w:r>
          </w:p>
        </w:tc>
        <w:tc>
          <w:tcPr>
            <w:tcW w:w="1094" w:type="pct"/>
            <w:noWrap/>
            <w:hideMark/>
          </w:tcPr>
          <w:p w14:paraId="1D430A5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1,1</w:t>
            </w:r>
          </w:p>
        </w:tc>
      </w:tr>
      <w:tr w:rsidR="00E32607" w:rsidRPr="00E32607" w14:paraId="3C4B941D" w14:textId="77777777" w:rsidTr="00F05035">
        <w:trPr>
          <w:trHeight w:val="300"/>
        </w:trPr>
        <w:tc>
          <w:tcPr>
            <w:tcW w:w="2520" w:type="pct"/>
            <w:noWrap/>
            <w:hideMark/>
          </w:tcPr>
          <w:p w14:paraId="4B79D5F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1C1370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w:t>
            </w:r>
          </w:p>
        </w:tc>
        <w:tc>
          <w:tcPr>
            <w:tcW w:w="740" w:type="pct"/>
            <w:noWrap/>
            <w:hideMark/>
          </w:tcPr>
          <w:p w14:paraId="30D9D82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298,2</w:t>
            </w:r>
          </w:p>
        </w:tc>
        <w:tc>
          <w:tcPr>
            <w:tcW w:w="1094" w:type="pct"/>
            <w:noWrap/>
            <w:hideMark/>
          </w:tcPr>
          <w:p w14:paraId="304759C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3,33</w:t>
            </w:r>
          </w:p>
        </w:tc>
      </w:tr>
      <w:tr w:rsidR="00E32607" w:rsidRPr="00E32607" w14:paraId="6A73B49C" w14:textId="77777777" w:rsidTr="00F05035">
        <w:trPr>
          <w:trHeight w:val="300"/>
        </w:trPr>
        <w:tc>
          <w:tcPr>
            <w:tcW w:w="2520" w:type="pct"/>
            <w:noWrap/>
            <w:hideMark/>
          </w:tcPr>
          <w:p w14:paraId="3A7DE33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A81B3A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258</w:t>
            </w:r>
          </w:p>
        </w:tc>
        <w:tc>
          <w:tcPr>
            <w:tcW w:w="740" w:type="pct"/>
            <w:noWrap/>
            <w:hideMark/>
          </w:tcPr>
          <w:p w14:paraId="2CD5FA3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292,3</w:t>
            </w:r>
          </w:p>
        </w:tc>
        <w:tc>
          <w:tcPr>
            <w:tcW w:w="1094" w:type="pct"/>
            <w:noWrap/>
            <w:hideMark/>
          </w:tcPr>
          <w:p w14:paraId="27EDD79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17,47</w:t>
            </w:r>
          </w:p>
        </w:tc>
      </w:tr>
      <w:tr w:rsidR="00E32607" w:rsidRPr="00E32607" w14:paraId="588291BC" w14:textId="77777777" w:rsidTr="00F05035">
        <w:trPr>
          <w:trHeight w:val="300"/>
        </w:trPr>
        <w:tc>
          <w:tcPr>
            <w:tcW w:w="2520" w:type="pct"/>
            <w:noWrap/>
            <w:hideMark/>
          </w:tcPr>
          <w:p w14:paraId="73E4A3D4"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6DF0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w:t>
            </w:r>
          </w:p>
        </w:tc>
        <w:tc>
          <w:tcPr>
            <w:tcW w:w="740" w:type="pct"/>
            <w:noWrap/>
            <w:hideMark/>
          </w:tcPr>
          <w:p w14:paraId="05A0170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242,8</w:t>
            </w:r>
          </w:p>
        </w:tc>
        <w:tc>
          <w:tcPr>
            <w:tcW w:w="1094" w:type="pct"/>
            <w:noWrap/>
            <w:hideMark/>
          </w:tcPr>
          <w:p w14:paraId="69A0CA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0BB57BC9" w14:textId="09EB7ACB" w:rsidR="00F05035" w:rsidRDefault="00F05035" w:rsidP="00F05035">
      <w:pPr>
        <w:pStyle w:val="Legenda"/>
      </w:pPr>
      <w:r w:rsidRPr="0096705B">
        <w:t>Źródło:</w:t>
      </w:r>
      <w:r>
        <w:t xml:space="preserve"> opracowanie własne</w:t>
      </w:r>
    </w:p>
    <w:p w14:paraId="5DFEDDCC" w14:textId="77777777" w:rsidR="006F11C3" w:rsidRDefault="006F11C3" w:rsidP="00793D85">
      <w:pPr>
        <w:rPr>
          <w:lang w:eastAsia="pl-PL"/>
        </w:rPr>
      </w:pPr>
    </w:p>
    <w:p w14:paraId="1B57BF1A" w14:textId="37EC5173" w:rsidR="00E32607" w:rsidRPr="006F11C3" w:rsidRDefault="006F11C3" w:rsidP="006F11C3">
      <w:r>
        <w:rPr>
          <w:lang w:eastAsia="pl-PL"/>
        </w:rPr>
        <w:t xml:space="preserve">Dla zbioru danych </w:t>
      </w:r>
      <w:r w:rsidR="00E12F88" w:rsidRPr="003A51F5">
        <w:t>100_10_65_15</w:t>
      </w:r>
      <w:r w:rsidR="00E12F88">
        <w:t xml:space="preserve"> </w:t>
      </w:r>
      <w:r>
        <w:rPr>
          <w:lang w:eastAsia="pl-PL"/>
        </w:rPr>
        <w:t xml:space="preserve">otrzymane wyniki przedstawiono w tabeli </w:t>
      </w:r>
      <w:r w:rsidR="00E12F88">
        <w:rPr>
          <w:lang w:eastAsia="pl-PL"/>
        </w:rPr>
        <w:t>14</w:t>
      </w:r>
      <w:r>
        <w:rPr>
          <w:lang w:eastAsia="pl-PL"/>
        </w:rPr>
        <w:t xml:space="preserve">. </w:t>
      </w:r>
      <w:r w:rsidR="00793D85" w:rsidRPr="00E837B7">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w:t>
      </w:r>
      <w:r w:rsidR="00793D85">
        <w:t>lepsze</w:t>
      </w:r>
      <w:r w:rsidR="00793D85" w:rsidRPr="00E837B7">
        <w:t xml:space="preserve"> minimalne rozwiązania co poprzednia heurystyka, jednak z jeszcze większym odchyleniem.</w:t>
      </w:r>
    </w:p>
    <w:p w14:paraId="7FEF75B0" w14:textId="78467A59" w:rsidR="00EB375F" w:rsidRDefault="00EB375F" w:rsidP="00EB375F">
      <w:pPr>
        <w:pStyle w:val="Legenda"/>
        <w:keepNext/>
      </w:pPr>
      <w:bookmarkStart w:id="46" w:name="_Toc105961504"/>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14</w:t>
      </w:r>
      <w:r w:rsidR="00583216">
        <w:rPr>
          <w:noProof/>
        </w:rPr>
        <w:fldChar w:fldCharType="end"/>
      </w:r>
      <w:r w:rsidR="003A51F5">
        <w:t xml:space="preserve">: Wyniki dla zbioru danych </w:t>
      </w:r>
      <w:r w:rsidR="003A51F5" w:rsidRPr="003A51F5">
        <w:t>100_10_65_15</w:t>
      </w:r>
      <w:bookmarkEnd w:id="46"/>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70B7A48" w14:textId="77777777" w:rsidTr="00F05035">
        <w:trPr>
          <w:trHeight w:val="300"/>
        </w:trPr>
        <w:tc>
          <w:tcPr>
            <w:tcW w:w="2520" w:type="pct"/>
            <w:noWrap/>
            <w:hideMark/>
          </w:tcPr>
          <w:p w14:paraId="31D25D3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6E4EF08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656F4EC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7A2EF8CB"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F2198B8" w14:textId="77777777" w:rsidTr="00F05035">
        <w:trPr>
          <w:trHeight w:val="300"/>
        </w:trPr>
        <w:tc>
          <w:tcPr>
            <w:tcW w:w="2520" w:type="pct"/>
            <w:noWrap/>
            <w:hideMark/>
          </w:tcPr>
          <w:p w14:paraId="0E5F03C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6E20F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245</w:t>
            </w:r>
          </w:p>
        </w:tc>
        <w:tc>
          <w:tcPr>
            <w:tcW w:w="740" w:type="pct"/>
            <w:noWrap/>
            <w:hideMark/>
          </w:tcPr>
          <w:p w14:paraId="00E0F0D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246</w:t>
            </w:r>
          </w:p>
        </w:tc>
        <w:tc>
          <w:tcPr>
            <w:tcW w:w="1094" w:type="pct"/>
            <w:noWrap/>
            <w:hideMark/>
          </w:tcPr>
          <w:p w14:paraId="508450E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0,82</w:t>
            </w:r>
          </w:p>
        </w:tc>
      </w:tr>
      <w:tr w:rsidR="00E32607" w:rsidRPr="00E32607" w14:paraId="3DFB8FA2" w14:textId="77777777" w:rsidTr="00F05035">
        <w:trPr>
          <w:trHeight w:val="300"/>
        </w:trPr>
        <w:tc>
          <w:tcPr>
            <w:tcW w:w="2520" w:type="pct"/>
            <w:noWrap/>
            <w:hideMark/>
          </w:tcPr>
          <w:p w14:paraId="46ECC3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4140A3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295</w:t>
            </w:r>
          </w:p>
        </w:tc>
        <w:tc>
          <w:tcPr>
            <w:tcW w:w="740" w:type="pct"/>
            <w:noWrap/>
            <w:hideMark/>
          </w:tcPr>
          <w:p w14:paraId="0FD9CE1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299,7</w:t>
            </w:r>
          </w:p>
        </w:tc>
        <w:tc>
          <w:tcPr>
            <w:tcW w:w="1094" w:type="pct"/>
            <w:noWrap/>
            <w:hideMark/>
          </w:tcPr>
          <w:p w14:paraId="31C3C22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3,47</w:t>
            </w:r>
          </w:p>
        </w:tc>
      </w:tr>
      <w:tr w:rsidR="00E32607" w:rsidRPr="00E32607" w14:paraId="7E5F8CE4" w14:textId="77777777" w:rsidTr="00F05035">
        <w:trPr>
          <w:trHeight w:val="300"/>
        </w:trPr>
        <w:tc>
          <w:tcPr>
            <w:tcW w:w="2520" w:type="pct"/>
            <w:noWrap/>
            <w:hideMark/>
          </w:tcPr>
          <w:p w14:paraId="76C208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0CC552A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254</w:t>
            </w:r>
          </w:p>
        </w:tc>
        <w:tc>
          <w:tcPr>
            <w:tcW w:w="740" w:type="pct"/>
            <w:noWrap/>
            <w:hideMark/>
          </w:tcPr>
          <w:p w14:paraId="08FFD09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310,4</w:t>
            </w:r>
          </w:p>
        </w:tc>
        <w:tc>
          <w:tcPr>
            <w:tcW w:w="1094" w:type="pct"/>
            <w:noWrap/>
            <w:hideMark/>
          </w:tcPr>
          <w:p w14:paraId="58F306F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36,85</w:t>
            </w:r>
          </w:p>
        </w:tc>
      </w:tr>
      <w:tr w:rsidR="00E32607" w:rsidRPr="00E32607" w14:paraId="388BFBB0" w14:textId="77777777" w:rsidTr="00F05035">
        <w:trPr>
          <w:trHeight w:val="300"/>
        </w:trPr>
        <w:tc>
          <w:tcPr>
            <w:tcW w:w="2520" w:type="pct"/>
            <w:noWrap/>
            <w:hideMark/>
          </w:tcPr>
          <w:p w14:paraId="32AD127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34AB5BC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243</w:t>
            </w:r>
          </w:p>
        </w:tc>
        <w:tc>
          <w:tcPr>
            <w:tcW w:w="740" w:type="pct"/>
            <w:noWrap/>
            <w:hideMark/>
          </w:tcPr>
          <w:p w14:paraId="2CED436E"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244,2</w:t>
            </w:r>
          </w:p>
        </w:tc>
        <w:tc>
          <w:tcPr>
            <w:tcW w:w="1094" w:type="pct"/>
            <w:noWrap/>
            <w:hideMark/>
          </w:tcPr>
          <w:p w14:paraId="25408DC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0,63</w:t>
            </w:r>
          </w:p>
        </w:tc>
      </w:tr>
    </w:tbl>
    <w:p w14:paraId="1D6F19B6" w14:textId="775B4FAE" w:rsidR="00F05035" w:rsidRDefault="00F05035" w:rsidP="00F05035">
      <w:pPr>
        <w:pStyle w:val="Legenda"/>
      </w:pPr>
      <w:r w:rsidRPr="0096705B">
        <w:t>Źródło:</w:t>
      </w:r>
      <w:r>
        <w:t xml:space="preserve"> opracowanie własne</w:t>
      </w:r>
    </w:p>
    <w:p w14:paraId="161EABD6" w14:textId="77777777" w:rsidR="006F11C3" w:rsidRDefault="006F11C3" w:rsidP="006F11C3">
      <w:pPr>
        <w:rPr>
          <w:lang w:eastAsia="pl-PL"/>
        </w:rPr>
      </w:pPr>
    </w:p>
    <w:p w14:paraId="77B15DC9" w14:textId="60C19C03" w:rsidR="006F3A54" w:rsidRDefault="006F11C3" w:rsidP="006F11C3">
      <w:r>
        <w:rPr>
          <w:lang w:eastAsia="pl-PL"/>
        </w:rPr>
        <w:t xml:space="preserve">Dla zbioru danych </w:t>
      </w:r>
      <w:r w:rsidR="00E12F88" w:rsidRPr="003A51F5">
        <w:t>100_20_22_15</w:t>
      </w:r>
      <w:r w:rsidR="00E12F88">
        <w:t xml:space="preserve"> </w:t>
      </w:r>
      <w:r>
        <w:rPr>
          <w:lang w:eastAsia="pl-PL"/>
        </w:rPr>
        <w:t xml:space="preserve">otrzymane wyniki przedstawiono w tabeli </w:t>
      </w:r>
      <w:r w:rsidR="00E12F88">
        <w:rPr>
          <w:lang w:eastAsia="pl-PL"/>
        </w:rPr>
        <w:t>15</w:t>
      </w:r>
      <w:r>
        <w:rPr>
          <w:lang w:eastAsia="pl-PL"/>
        </w:rPr>
        <w:t xml:space="preserve">. </w:t>
      </w:r>
      <w:r w:rsidR="00793D85" w:rsidRPr="00E837B7">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CE941E" w14:textId="77777777" w:rsidR="00CA0520" w:rsidRPr="00E837B7" w:rsidRDefault="00CA0520" w:rsidP="006F11C3"/>
    <w:p w14:paraId="158EC28D" w14:textId="47D445CC" w:rsidR="00EB375F" w:rsidRDefault="00EB375F" w:rsidP="00EB375F">
      <w:pPr>
        <w:pStyle w:val="Legenda"/>
        <w:keepNext/>
      </w:pPr>
      <w:bookmarkStart w:id="47" w:name="_Toc10596150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15</w:t>
      </w:r>
      <w:r w:rsidR="00583216">
        <w:rPr>
          <w:noProof/>
        </w:rPr>
        <w:fldChar w:fldCharType="end"/>
      </w:r>
      <w:r w:rsidR="003A51F5">
        <w:t xml:space="preserve">: Wyniki dla zbioru danych </w:t>
      </w:r>
      <w:r w:rsidR="003A51F5" w:rsidRPr="003A51F5">
        <w:t>100_20_22_15</w:t>
      </w:r>
      <w:bookmarkEnd w:id="47"/>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5755AC59" w14:textId="77777777" w:rsidTr="00F05035">
        <w:trPr>
          <w:trHeight w:val="300"/>
        </w:trPr>
        <w:tc>
          <w:tcPr>
            <w:tcW w:w="2520" w:type="pct"/>
            <w:noWrap/>
            <w:hideMark/>
          </w:tcPr>
          <w:p w14:paraId="73DF27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302C00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2B8E1A8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059C46D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7ED01040" w14:textId="77777777" w:rsidTr="00F05035">
        <w:trPr>
          <w:trHeight w:val="300"/>
        </w:trPr>
        <w:tc>
          <w:tcPr>
            <w:tcW w:w="2520" w:type="pct"/>
            <w:noWrap/>
            <w:hideMark/>
          </w:tcPr>
          <w:p w14:paraId="0CC1A5C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C0290A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w:t>
            </w:r>
          </w:p>
        </w:tc>
        <w:tc>
          <w:tcPr>
            <w:tcW w:w="740" w:type="pct"/>
            <w:noWrap/>
            <w:hideMark/>
          </w:tcPr>
          <w:p w14:paraId="09740EB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128,9</w:t>
            </w:r>
          </w:p>
        </w:tc>
        <w:tc>
          <w:tcPr>
            <w:tcW w:w="1094" w:type="pct"/>
            <w:noWrap/>
            <w:hideMark/>
          </w:tcPr>
          <w:p w14:paraId="4465573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1,45</w:t>
            </w:r>
          </w:p>
        </w:tc>
      </w:tr>
      <w:tr w:rsidR="00E32607" w:rsidRPr="00E32607" w14:paraId="551EF1F4" w14:textId="77777777" w:rsidTr="00F05035">
        <w:trPr>
          <w:trHeight w:val="300"/>
        </w:trPr>
        <w:tc>
          <w:tcPr>
            <w:tcW w:w="2520" w:type="pct"/>
            <w:noWrap/>
            <w:hideMark/>
          </w:tcPr>
          <w:p w14:paraId="0F0C72B2"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6B98CB7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157</w:t>
            </w:r>
          </w:p>
        </w:tc>
        <w:tc>
          <w:tcPr>
            <w:tcW w:w="740" w:type="pct"/>
            <w:noWrap/>
            <w:hideMark/>
          </w:tcPr>
          <w:p w14:paraId="5FC3566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159,4</w:t>
            </w:r>
          </w:p>
        </w:tc>
        <w:tc>
          <w:tcPr>
            <w:tcW w:w="1094" w:type="pct"/>
            <w:noWrap/>
            <w:hideMark/>
          </w:tcPr>
          <w:p w14:paraId="63D7492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1,43</w:t>
            </w:r>
          </w:p>
        </w:tc>
      </w:tr>
      <w:tr w:rsidR="00E32607" w:rsidRPr="00E32607" w14:paraId="5CBC6D6D" w14:textId="77777777" w:rsidTr="00F05035">
        <w:trPr>
          <w:trHeight w:val="300"/>
        </w:trPr>
        <w:tc>
          <w:tcPr>
            <w:tcW w:w="2520" w:type="pct"/>
            <w:noWrap/>
            <w:hideMark/>
          </w:tcPr>
          <w:p w14:paraId="1F34F6B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DEA3CA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162</w:t>
            </w:r>
          </w:p>
        </w:tc>
        <w:tc>
          <w:tcPr>
            <w:tcW w:w="740" w:type="pct"/>
            <w:noWrap/>
            <w:hideMark/>
          </w:tcPr>
          <w:p w14:paraId="2E25888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185,2</w:t>
            </w:r>
          </w:p>
        </w:tc>
        <w:tc>
          <w:tcPr>
            <w:tcW w:w="1094" w:type="pct"/>
            <w:noWrap/>
            <w:hideMark/>
          </w:tcPr>
          <w:p w14:paraId="70F406F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22,75</w:t>
            </w:r>
          </w:p>
        </w:tc>
      </w:tr>
      <w:tr w:rsidR="00E32607" w:rsidRPr="00E32607" w14:paraId="1F800E5A" w14:textId="77777777" w:rsidTr="00F05035">
        <w:trPr>
          <w:trHeight w:val="300"/>
        </w:trPr>
        <w:tc>
          <w:tcPr>
            <w:tcW w:w="2520" w:type="pct"/>
            <w:noWrap/>
            <w:hideMark/>
          </w:tcPr>
          <w:p w14:paraId="43BEC8E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92D819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126</w:t>
            </w:r>
          </w:p>
        </w:tc>
        <w:tc>
          <w:tcPr>
            <w:tcW w:w="740" w:type="pct"/>
            <w:noWrap/>
            <w:hideMark/>
          </w:tcPr>
          <w:p w14:paraId="31D1182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127,3</w:t>
            </w:r>
          </w:p>
        </w:tc>
        <w:tc>
          <w:tcPr>
            <w:tcW w:w="1094" w:type="pct"/>
            <w:noWrap/>
            <w:hideMark/>
          </w:tcPr>
          <w:p w14:paraId="3D98870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0,95</w:t>
            </w:r>
          </w:p>
        </w:tc>
      </w:tr>
    </w:tbl>
    <w:p w14:paraId="30DBDDDB" w14:textId="28C84FE2" w:rsidR="00F05035" w:rsidRDefault="00F05035" w:rsidP="00F05035">
      <w:pPr>
        <w:pStyle w:val="Legenda"/>
      </w:pPr>
      <w:r w:rsidRPr="0096705B">
        <w:t>Źródło:</w:t>
      </w:r>
      <w:r>
        <w:t xml:space="preserve"> opracowanie własne</w:t>
      </w:r>
    </w:p>
    <w:p w14:paraId="4D18A196" w14:textId="77777777" w:rsidR="006F11C3" w:rsidRDefault="006F11C3" w:rsidP="006F11C3">
      <w:pPr>
        <w:rPr>
          <w:lang w:eastAsia="pl-PL"/>
        </w:rPr>
      </w:pPr>
    </w:p>
    <w:p w14:paraId="0CDBE877" w14:textId="77777777" w:rsidR="00E32607" w:rsidRPr="006F11C3" w:rsidRDefault="006F11C3" w:rsidP="006F11C3">
      <w:r>
        <w:rPr>
          <w:lang w:eastAsia="pl-PL"/>
        </w:rPr>
        <w:t xml:space="preserve">Dla zbioru danych </w:t>
      </w:r>
      <w:r w:rsidR="00E12F88" w:rsidRPr="003A51F5">
        <w:t>100_20_23_9_D1</w:t>
      </w:r>
      <w:r w:rsidR="00E12F88">
        <w:t xml:space="preserve"> </w:t>
      </w:r>
      <w:r>
        <w:rPr>
          <w:lang w:eastAsia="pl-PL"/>
        </w:rPr>
        <w:t xml:space="preserve">otrzymane wyniki przedstawiono w tabeli </w:t>
      </w:r>
      <w:r w:rsidR="00E12F88">
        <w:rPr>
          <w:lang w:eastAsia="pl-PL"/>
        </w:rPr>
        <w:t>16</w:t>
      </w:r>
      <w:r>
        <w:rPr>
          <w:lang w:eastAsia="pl-PL"/>
        </w:rPr>
        <w:t xml:space="preserve">. </w:t>
      </w:r>
      <w:r w:rsidR="00793D85" w:rsidRPr="009168DC">
        <w:t>Dla tego zbioru danych wszystkie algorytmy osiągnęły takie same wyniki, poza przeszukiwaniem lokalnym, które miało większe odchylenie standardowe.</w:t>
      </w:r>
    </w:p>
    <w:p w14:paraId="559BF908" w14:textId="05CC6EDC" w:rsidR="00EB375F" w:rsidRDefault="00EB375F" w:rsidP="00EB375F">
      <w:pPr>
        <w:pStyle w:val="Legenda"/>
        <w:keepNext/>
      </w:pPr>
      <w:bookmarkStart w:id="48" w:name="_Toc10596150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16</w:t>
      </w:r>
      <w:r w:rsidR="00583216">
        <w:rPr>
          <w:noProof/>
        </w:rPr>
        <w:fldChar w:fldCharType="end"/>
      </w:r>
      <w:r w:rsidR="003A51F5">
        <w:t xml:space="preserve">: Wyniki dla zbioru danych </w:t>
      </w:r>
      <w:r w:rsidR="003A51F5" w:rsidRPr="003A51F5">
        <w:t>100_20_23_9_D1</w:t>
      </w:r>
      <w:bookmarkEnd w:id="48"/>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053C872D" w14:textId="77777777" w:rsidTr="00F05035">
        <w:trPr>
          <w:trHeight w:val="300"/>
        </w:trPr>
        <w:tc>
          <w:tcPr>
            <w:tcW w:w="2520" w:type="pct"/>
            <w:noWrap/>
            <w:hideMark/>
          </w:tcPr>
          <w:p w14:paraId="41651E8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5F50163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E708C7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EC9F803"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3342715E" w14:textId="77777777" w:rsidTr="00F05035">
        <w:trPr>
          <w:trHeight w:val="300"/>
        </w:trPr>
        <w:tc>
          <w:tcPr>
            <w:tcW w:w="2520" w:type="pct"/>
            <w:noWrap/>
            <w:hideMark/>
          </w:tcPr>
          <w:p w14:paraId="7E1A7507"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80889C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9A511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6D24AE5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7CF0AF79" w14:textId="77777777" w:rsidTr="00F05035">
        <w:trPr>
          <w:trHeight w:val="300"/>
        </w:trPr>
        <w:tc>
          <w:tcPr>
            <w:tcW w:w="2520" w:type="pct"/>
            <w:noWrap/>
            <w:hideMark/>
          </w:tcPr>
          <w:p w14:paraId="1703EA8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0C4A276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13D637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1C18C2A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r w:rsidR="00E32607" w:rsidRPr="00E32607" w14:paraId="45B55700" w14:textId="77777777" w:rsidTr="00F05035">
        <w:trPr>
          <w:trHeight w:val="300"/>
        </w:trPr>
        <w:tc>
          <w:tcPr>
            <w:tcW w:w="2520" w:type="pct"/>
            <w:noWrap/>
            <w:hideMark/>
          </w:tcPr>
          <w:p w14:paraId="3888AC3E"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E44A6F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AC5D61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224,4</w:t>
            </w:r>
          </w:p>
        </w:tc>
        <w:tc>
          <w:tcPr>
            <w:tcW w:w="1094" w:type="pct"/>
            <w:noWrap/>
            <w:hideMark/>
          </w:tcPr>
          <w:p w14:paraId="72B2856B"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45,34</w:t>
            </w:r>
          </w:p>
        </w:tc>
      </w:tr>
      <w:tr w:rsidR="00E32607" w:rsidRPr="00E32607" w14:paraId="1531442C" w14:textId="77777777" w:rsidTr="00F05035">
        <w:trPr>
          <w:trHeight w:val="300"/>
        </w:trPr>
        <w:tc>
          <w:tcPr>
            <w:tcW w:w="2520" w:type="pct"/>
            <w:noWrap/>
            <w:hideMark/>
          </w:tcPr>
          <w:p w14:paraId="58D78206"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5EA41704"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740" w:type="pct"/>
            <w:noWrap/>
            <w:hideMark/>
          </w:tcPr>
          <w:p w14:paraId="5813D170"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172</w:t>
            </w:r>
          </w:p>
        </w:tc>
        <w:tc>
          <w:tcPr>
            <w:tcW w:w="1094" w:type="pct"/>
            <w:noWrap/>
            <w:hideMark/>
          </w:tcPr>
          <w:p w14:paraId="0B569F7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w:t>
            </w:r>
          </w:p>
        </w:tc>
      </w:tr>
    </w:tbl>
    <w:p w14:paraId="353E5E72" w14:textId="325E242B" w:rsidR="00F05035" w:rsidRDefault="00F05035" w:rsidP="00F05035">
      <w:pPr>
        <w:pStyle w:val="Legenda"/>
      </w:pPr>
      <w:r w:rsidRPr="0096705B">
        <w:t>Źródło:</w:t>
      </w:r>
      <w:r>
        <w:t xml:space="preserve"> opracowanie własne</w:t>
      </w:r>
    </w:p>
    <w:p w14:paraId="0BB35B26" w14:textId="52FA2F27" w:rsidR="00E32607" w:rsidRDefault="006F11C3" w:rsidP="006F11C3">
      <w:r>
        <w:rPr>
          <w:lang w:eastAsia="pl-PL"/>
        </w:rPr>
        <w:lastRenderedPageBreak/>
        <w:t xml:space="preserve">Dla zbioru danych </w:t>
      </w:r>
      <w:r w:rsidR="00E12F88" w:rsidRPr="003A51F5">
        <w:t>100_20_46_15</w:t>
      </w:r>
      <w:r w:rsidR="00E12F88">
        <w:t xml:space="preserve"> </w:t>
      </w:r>
      <w:r>
        <w:rPr>
          <w:lang w:eastAsia="pl-PL"/>
        </w:rPr>
        <w:t xml:space="preserve">otrzymane wyniki przedstawiono w tabeli </w:t>
      </w:r>
      <w:r w:rsidR="00E12F88">
        <w:rPr>
          <w:lang w:eastAsia="pl-PL"/>
        </w:rPr>
        <w:t>17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r>
        <w:t>.</w:t>
      </w:r>
    </w:p>
    <w:p w14:paraId="26768257" w14:textId="77777777" w:rsidR="00CA0520" w:rsidRPr="006F11C3" w:rsidRDefault="00CA0520" w:rsidP="006F11C3"/>
    <w:p w14:paraId="5271A286" w14:textId="3A33FD65" w:rsidR="00EB375F" w:rsidRDefault="00EB375F" w:rsidP="00EB375F">
      <w:pPr>
        <w:pStyle w:val="Legenda"/>
        <w:keepNext/>
      </w:pPr>
      <w:bookmarkStart w:id="49" w:name="_Toc10596150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17</w:t>
      </w:r>
      <w:r w:rsidR="00583216">
        <w:rPr>
          <w:noProof/>
        </w:rPr>
        <w:fldChar w:fldCharType="end"/>
      </w:r>
      <w:r w:rsidR="003A51F5">
        <w:t xml:space="preserve">: Wyniki dla zbioru danych </w:t>
      </w:r>
      <w:r w:rsidR="003A51F5" w:rsidRPr="003A51F5">
        <w:t>100_20_46_15</w:t>
      </w:r>
      <w:bookmarkEnd w:id="49"/>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4995227F" w14:textId="77777777" w:rsidTr="00F05035">
        <w:trPr>
          <w:trHeight w:val="300"/>
        </w:trPr>
        <w:tc>
          <w:tcPr>
            <w:tcW w:w="2520" w:type="pct"/>
            <w:noWrap/>
            <w:hideMark/>
          </w:tcPr>
          <w:p w14:paraId="571D35C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16A4A23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44EF8459"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33B533E8"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1458A4A2" w14:textId="77777777" w:rsidTr="00F05035">
        <w:trPr>
          <w:trHeight w:val="300"/>
        </w:trPr>
        <w:tc>
          <w:tcPr>
            <w:tcW w:w="2520" w:type="pct"/>
            <w:noWrap/>
            <w:hideMark/>
          </w:tcPr>
          <w:p w14:paraId="79594C7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71D71B0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165</w:t>
            </w:r>
          </w:p>
        </w:tc>
        <w:tc>
          <w:tcPr>
            <w:tcW w:w="740" w:type="pct"/>
            <w:noWrap/>
            <w:hideMark/>
          </w:tcPr>
          <w:p w14:paraId="6435364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167</w:t>
            </w:r>
          </w:p>
        </w:tc>
        <w:tc>
          <w:tcPr>
            <w:tcW w:w="1094" w:type="pct"/>
            <w:noWrap/>
            <w:hideMark/>
          </w:tcPr>
          <w:p w14:paraId="686F63E8"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1,76</w:t>
            </w:r>
          </w:p>
        </w:tc>
      </w:tr>
      <w:tr w:rsidR="00E32607" w:rsidRPr="00E32607" w14:paraId="05A2E07E" w14:textId="77777777" w:rsidTr="00F05035">
        <w:trPr>
          <w:trHeight w:val="300"/>
        </w:trPr>
        <w:tc>
          <w:tcPr>
            <w:tcW w:w="2520" w:type="pct"/>
            <w:noWrap/>
            <w:hideMark/>
          </w:tcPr>
          <w:p w14:paraId="27B09D2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3D8A249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191</w:t>
            </w:r>
          </w:p>
        </w:tc>
        <w:tc>
          <w:tcPr>
            <w:tcW w:w="740" w:type="pct"/>
            <w:noWrap/>
            <w:hideMark/>
          </w:tcPr>
          <w:p w14:paraId="77AA372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196,9</w:t>
            </w:r>
          </w:p>
        </w:tc>
        <w:tc>
          <w:tcPr>
            <w:tcW w:w="1094" w:type="pct"/>
            <w:noWrap/>
            <w:hideMark/>
          </w:tcPr>
          <w:p w14:paraId="5813AB63"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3,14</w:t>
            </w:r>
          </w:p>
        </w:tc>
      </w:tr>
      <w:tr w:rsidR="00E32607" w:rsidRPr="00E32607" w14:paraId="413E5FA3" w14:textId="77777777" w:rsidTr="00F05035">
        <w:trPr>
          <w:trHeight w:val="300"/>
        </w:trPr>
        <w:tc>
          <w:tcPr>
            <w:tcW w:w="2520" w:type="pct"/>
            <w:noWrap/>
            <w:hideMark/>
          </w:tcPr>
          <w:p w14:paraId="548AE7F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6FF2A0C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193</w:t>
            </w:r>
          </w:p>
        </w:tc>
        <w:tc>
          <w:tcPr>
            <w:tcW w:w="740" w:type="pct"/>
            <w:noWrap/>
            <w:hideMark/>
          </w:tcPr>
          <w:p w14:paraId="4A10257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214,9</w:t>
            </w:r>
          </w:p>
        </w:tc>
        <w:tc>
          <w:tcPr>
            <w:tcW w:w="1094" w:type="pct"/>
            <w:noWrap/>
            <w:hideMark/>
          </w:tcPr>
          <w:p w14:paraId="687A91F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20,05</w:t>
            </w:r>
          </w:p>
        </w:tc>
      </w:tr>
      <w:tr w:rsidR="00E32607" w:rsidRPr="00E32607" w14:paraId="665DB4C7" w14:textId="77777777" w:rsidTr="00F05035">
        <w:trPr>
          <w:trHeight w:val="300"/>
        </w:trPr>
        <w:tc>
          <w:tcPr>
            <w:tcW w:w="2520" w:type="pct"/>
            <w:noWrap/>
            <w:hideMark/>
          </w:tcPr>
          <w:p w14:paraId="10E7BED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2590202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161</w:t>
            </w:r>
          </w:p>
        </w:tc>
        <w:tc>
          <w:tcPr>
            <w:tcW w:w="740" w:type="pct"/>
            <w:noWrap/>
            <w:hideMark/>
          </w:tcPr>
          <w:p w14:paraId="252E7C4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163,7</w:t>
            </w:r>
          </w:p>
        </w:tc>
        <w:tc>
          <w:tcPr>
            <w:tcW w:w="1094" w:type="pct"/>
            <w:noWrap/>
            <w:hideMark/>
          </w:tcPr>
          <w:p w14:paraId="03621F76"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2,36</w:t>
            </w:r>
          </w:p>
        </w:tc>
      </w:tr>
    </w:tbl>
    <w:p w14:paraId="2F81A644" w14:textId="3FCDFBBF" w:rsidR="00F05035" w:rsidRDefault="00F05035" w:rsidP="00F05035">
      <w:pPr>
        <w:pStyle w:val="Legenda"/>
      </w:pPr>
      <w:r w:rsidRPr="0096705B">
        <w:t>Źródło:</w:t>
      </w:r>
      <w:r>
        <w:t xml:space="preserve"> opracowanie własne</w:t>
      </w:r>
    </w:p>
    <w:p w14:paraId="712F373C" w14:textId="77777777" w:rsidR="006F11C3" w:rsidRDefault="006F11C3" w:rsidP="00793D85">
      <w:pPr>
        <w:rPr>
          <w:lang w:eastAsia="pl-PL"/>
        </w:rPr>
      </w:pPr>
    </w:p>
    <w:p w14:paraId="2BE532E6" w14:textId="1539D6DC" w:rsidR="00E32607" w:rsidRDefault="006F11C3" w:rsidP="006F11C3">
      <w:r>
        <w:rPr>
          <w:lang w:eastAsia="pl-PL"/>
        </w:rPr>
        <w:t xml:space="preserve">Dla zbioru danych </w:t>
      </w:r>
      <w:r w:rsidR="00E12F88" w:rsidRPr="003A51F5">
        <w:t>100_20_47_9</w:t>
      </w:r>
      <w:r w:rsidR="00E12F88">
        <w:t xml:space="preserve"> </w:t>
      </w:r>
      <w:r>
        <w:rPr>
          <w:lang w:eastAsia="pl-PL"/>
        </w:rPr>
        <w:t xml:space="preserve">otrzymane wyniki przedstawiono w tabeli </w:t>
      </w:r>
      <w:r w:rsidR="00E12F88">
        <w:rPr>
          <w:lang w:eastAsia="pl-PL"/>
        </w:rPr>
        <w:t>18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B7306E5" w14:textId="77777777" w:rsidR="00CA0520" w:rsidRPr="006F11C3" w:rsidRDefault="00CA0520" w:rsidP="006F11C3"/>
    <w:p w14:paraId="6546B871" w14:textId="6FE5AF5B" w:rsidR="00EB375F" w:rsidRDefault="00EB375F" w:rsidP="00EB375F">
      <w:pPr>
        <w:pStyle w:val="Legenda"/>
        <w:keepNext/>
      </w:pPr>
      <w:bookmarkStart w:id="50" w:name="_Toc10596150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18</w:t>
      </w:r>
      <w:r w:rsidR="00583216">
        <w:rPr>
          <w:noProof/>
        </w:rPr>
        <w:fldChar w:fldCharType="end"/>
      </w:r>
      <w:r w:rsidR="003A51F5">
        <w:t xml:space="preserve">: Wyniki dla zbioru danych </w:t>
      </w:r>
      <w:r w:rsidR="003A51F5" w:rsidRPr="003A51F5">
        <w:t>100_20_47_9</w:t>
      </w:r>
      <w:bookmarkEnd w:id="50"/>
    </w:p>
    <w:tbl>
      <w:tblPr>
        <w:tblStyle w:val="Tabela-Siatka"/>
        <w:tblW w:w="5000" w:type="pct"/>
        <w:tblLook w:val="04A0" w:firstRow="1" w:lastRow="0" w:firstColumn="1" w:lastColumn="0" w:noHBand="0" w:noVBand="1"/>
      </w:tblPr>
      <w:tblGrid>
        <w:gridCol w:w="4567"/>
        <w:gridCol w:w="1171"/>
        <w:gridCol w:w="1341"/>
        <w:gridCol w:w="1983"/>
      </w:tblGrid>
      <w:tr w:rsidR="00E32607" w:rsidRPr="00E32607" w14:paraId="79BF2081" w14:textId="77777777" w:rsidTr="00F05035">
        <w:trPr>
          <w:trHeight w:val="300"/>
        </w:trPr>
        <w:tc>
          <w:tcPr>
            <w:tcW w:w="2520" w:type="pct"/>
            <w:noWrap/>
            <w:hideMark/>
          </w:tcPr>
          <w:p w14:paraId="429F701D"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Metoda obliczeniowa</w:t>
            </w:r>
          </w:p>
        </w:tc>
        <w:tc>
          <w:tcPr>
            <w:tcW w:w="646" w:type="pct"/>
            <w:noWrap/>
            <w:hideMark/>
          </w:tcPr>
          <w:p w14:paraId="799CF19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Min.</w:t>
            </w:r>
          </w:p>
        </w:tc>
        <w:tc>
          <w:tcPr>
            <w:tcW w:w="740" w:type="pct"/>
            <w:noWrap/>
            <w:hideMark/>
          </w:tcPr>
          <w:p w14:paraId="14ECD44C"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Śred.</w:t>
            </w:r>
          </w:p>
        </w:tc>
        <w:tc>
          <w:tcPr>
            <w:tcW w:w="1094" w:type="pct"/>
            <w:noWrap/>
            <w:hideMark/>
          </w:tcPr>
          <w:p w14:paraId="5C992221"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Odch. Std.</w:t>
            </w:r>
          </w:p>
        </w:tc>
      </w:tr>
      <w:tr w:rsidR="00E32607" w:rsidRPr="00E32607" w14:paraId="6C216C1D" w14:textId="77777777" w:rsidTr="00F05035">
        <w:trPr>
          <w:trHeight w:val="300"/>
        </w:trPr>
        <w:tc>
          <w:tcPr>
            <w:tcW w:w="2520" w:type="pct"/>
            <w:noWrap/>
            <w:hideMark/>
          </w:tcPr>
          <w:p w14:paraId="344EF0DF"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genetyczny</w:t>
            </w:r>
          </w:p>
        </w:tc>
        <w:tc>
          <w:tcPr>
            <w:tcW w:w="646" w:type="pct"/>
            <w:noWrap/>
            <w:hideMark/>
          </w:tcPr>
          <w:p w14:paraId="537B662A"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w:t>
            </w:r>
          </w:p>
        </w:tc>
        <w:tc>
          <w:tcPr>
            <w:tcW w:w="740" w:type="pct"/>
            <w:noWrap/>
            <w:hideMark/>
          </w:tcPr>
          <w:p w14:paraId="400B3A3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125,6</w:t>
            </w:r>
          </w:p>
        </w:tc>
        <w:tc>
          <w:tcPr>
            <w:tcW w:w="1094" w:type="pct"/>
            <w:noWrap/>
            <w:hideMark/>
          </w:tcPr>
          <w:p w14:paraId="09C52B79"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0,84</w:t>
            </w:r>
          </w:p>
        </w:tc>
      </w:tr>
      <w:tr w:rsidR="00E32607" w:rsidRPr="00E32607" w14:paraId="7B3D915A" w14:textId="77777777" w:rsidTr="00F05035">
        <w:trPr>
          <w:trHeight w:val="300"/>
        </w:trPr>
        <w:tc>
          <w:tcPr>
            <w:tcW w:w="2520" w:type="pct"/>
            <w:noWrap/>
            <w:hideMark/>
          </w:tcPr>
          <w:p w14:paraId="593D865A"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Algorytm zachłanny</w:t>
            </w:r>
          </w:p>
        </w:tc>
        <w:tc>
          <w:tcPr>
            <w:tcW w:w="646" w:type="pct"/>
            <w:noWrap/>
            <w:hideMark/>
          </w:tcPr>
          <w:p w14:paraId="2858013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5334532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168,4</w:t>
            </w:r>
          </w:p>
        </w:tc>
        <w:tc>
          <w:tcPr>
            <w:tcW w:w="1094" w:type="pct"/>
            <w:noWrap/>
            <w:hideMark/>
          </w:tcPr>
          <w:p w14:paraId="19660E41"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2,07</w:t>
            </w:r>
          </w:p>
        </w:tc>
      </w:tr>
      <w:tr w:rsidR="00E32607" w:rsidRPr="00E32607" w14:paraId="0F2F07C3" w14:textId="77777777" w:rsidTr="00F05035">
        <w:trPr>
          <w:trHeight w:val="300"/>
        </w:trPr>
        <w:tc>
          <w:tcPr>
            <w:tcW w:w="2520" w:type="pct"/>
            <w:noWrap/>
            <w:hideMark/>
          </w:tcPr>
          <w:p w14:paraId="03FE1D50"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Przeszukiwanie lokalne</w:t>
            </w:r>
          </w:p>
        </w:tc>
        <w:tc>
          <w:tcPr>
            <w:tcW w:w="646" w:type="pct"/>
            <w:noWrap/>
            <w:hideMark/>
          </w:tcPr>
          <w:p w14:paraId="46B74407"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164</w:t>
            </w:r>
          </w:p>
        </w:tc>
        <w:tc>
          <w:tcPr>
            <w:tcW w:w="740" w:type="pct"/>
            <w:noWrap/>
            <w:hideMark/>
          </w:tcPr>
          <w:p w14:paraId="7FB9A2B2"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200,1</w:t>
            </w:r>
          </w:p>
        </w:tc>
        <w:tc>
          <w:tcPr>
            <w:tcW w:w="1094" w:type="pct"/>
            <w:noWrap/>
            <w:hideMark/>
          </w:tcPr>
          <w:p w14:paraId="0FA384EC"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29,76</w:t>
            </w:r>
          </w:p>
        </w:tc>
      </w:tr>
      <w:tr w:rsidR="00E32607" w:rsidRPr="00E32607" w14:paraId="520052D1" w14:textId="77777777" w:rsidTr="00F05035">
        <w:trPr>
          <w:trHeight w:val="300"/>
        </w:trPr>
        <w:tc>
          <w:tcPr>
            <w:tcW w:w="2520" w:type="pct"/>
            <w:noWrap/>
            <w:hideMark/>
          </w:tcPr>
          <w:p w14:paraId="1A4975E5" w14:textId="77777777" w:rsidR="00E32607" w:rsidRPr="00E32607" w:rsidRDefault="00E32607" w:rsidP="00E32607">
            <w:pPr>
              <w:spacing w:line="240" w:lineRule="auto"/>
              <w:ind w:firstLine="0"/>
              <w:jc w:val="lef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Symulowane wyżarzanie</w:t>
            </w:r>
          </w:p>
        </w:tc>
        <w:tc>
          <w:tcPr>
            <w:tcW w:w="646" w:type="pct"/>
            <w:noWrap/>
            <w:hideMark/>
          </w:tcPr>
          <w:p w14:paraId="0F3C928F"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124</w:t>
            </w:r>
          </w:p>
        </w:tc>
        <w:tc>
          <w:tcPr>
            <w:tcW w:w="740" w:type="pct"/>
            <w:noWrap/>
            <w:hideMark/>
          </w:tcPr>
          <w:p w14:paraId="21CF2C8D"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125,1</w:t>
            </w:r>
          </w:p>
        </w:tc>
        <w:tc>
          <w:tcPr>
            <w:tcW w:w="1094" w:type="pct"/>
            <w:noWrap/>
            <w:hideMark/>
          </w:tcPr>
          <w:p w14:paraId="23ECE455" w14:textId="77777777" w:rsidR="00E32607" w:rsidRPr="00E32607" w:rsidRDefault="00E32607" w:rsidP="00E32607">
            <w:pPr>
              <w:spacing w:line="240" w:lineRule="auto"/>
              <w:ind w:firstLine="0"/>
              <w:jc w:val="right"/>
              <w:rPr>
                <w:rFonts w:ascii="Calibri" w:eastAsia="Times New Roman" w:hAnsi="Calibri" w:cs="Calibri"/>
                <w:color w:val="000000"/>
                <w:sz w:val="22"/>
                <w:lang w:eastAsia="pl-PL"/>
              </w:rPr>
            </w:pPr>
            <w:r w:rsidRPr="00E32607">
              <w:rPr>
                <w:rFonts w:ascii="Calibri" w:eastAsia="Times New Roman" w:hAnsi="Calibri" w:cs="Calibri"/>
                <w:color w:val="000000"/>
                <w:sz w:val="22"/>
                <w:lang w:eastAsia="pl-PL"/>
              </w:rPr>
              <w:t>0,88</w:t>
            </w:r>
          </w:p>
        </w:tc>
      </w:tr>
    </w:tbl>
    <w:p w14:paraId="266ACEF6" w14:textId="17C013F3" w:rsidR="00F05035" w:rsidRDefault="00F05035" w:rsidP="00F05035">
      <w:pPr>
        <w:pStyle w:val="Legenda"/>
      </w:pPr>
      <w:r w:rsidRPr="0096705B">
        <w:t>Źródło:</w:t>
      </w:r>
      <w:r>
        <w:t xml:space="preserve"> opracowanie własne</w:t>
      </w:r>
    </w:p>
    <w:p w14:paraId="763F1DF6" w14:textId="77777777" w:rsidR="006F11C3" w:rsidRDefault="006F11C3" w:rsidP="00793D85">
      <w:pPr>
        <w:rPr>
          <w:lang w:eastAsia="pl-PL"/>
        </w:rPr>
      </w:pPr>
    </w:p>
    <w:p w14:paraId="77E0D505" w14:textId="2F6321A0" w:rsidR="00E32607" w:rsidRPr="006F11C3" w:rsidRDefault="006F11C3" w:rsidP="006F11C3">
      <w:r>
        <w:rPr>
          <w:lang w:eastAsia="pl-PL"/>
        </w:rPr>
        <w:t xml:space="preserve">Dla zbioru danych </w:t>
      </w:r>
      <w:r w:rsidR="00E12F88" w:rsidRPr="003A51F5">
        <w:t>100_20_65_15</w:t>
      </w:r>
      <w:r w:rsidR="00E12F88">
        <w:t xml:space="preserve"> </w:t>
      </w:r>
      <w:r>
        <w:rPr>
          <w:lang w:eastAsia="pl-PL"/>
        </w:rPr>
        <w:t xml:space="preserve">otrzymane wyniki przedstawiono w tabeli </w:t>
      </w:r>
      <w:r w:rsidR="00E12F88">
        <w:rPr>
          <w:lang w:eastAsia="pl-PL"/>
        </w:rPr>
        <w:t>19</w:t>
      </w:r>
      <w:r>
        <w:rPr>
          <w:lang w:eastAsia="pl-PL"/>
        </w:rPr>
        <w:t xml:space="preserve">. </w:t>
      </w:r>
      <w:r w:rsidR="00793D85" w:rsidRPr="009168DC">
        <w:t>Dla tego zbioru danych wszystkie algorytmy osiągnęły takie same wyniki, poza przeszukiwaniem lokalnym, które miało większe odchylenie standardowe.</w:t>
      </w:r>
    </w:p>
    <w:p w14:paraId="05203CC3" w14:textId="6881A7A2" w:rsidR="00EB375F" w:rsidRDefault="00EB375F" w:rsidP="00EB375F">
      <w:pPr>
        <w:pStyle w:val="Legenda"/>
        <w:keepNext/>
      </w:pPr>
      <w:bookmarkStart w:id="51" w:name="_Toc105961509"/>
      <w:r>
        <w:lastRenderedPageBreak/>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19</w:t>
      </w:r>
      <w:r w:rsidR="00583216">
        <w:rPr>
          <w:noProof/>
        </w:rPr>
        <w:fldChar w:fldCharType="end"/>
      </w:r>
      <w:r w:rsidR="003A51F5">
        <w:t xml:space="preserve">: Wyniki dla zbioru danych </w:t>
      </w:r>
      <w:r w:rsidR="003A51F5" w:rsidRPr="003A51F5">
        <w:t>100_20_65_15</w:t>
      </w:r>
      <w:bookmarkEnd w:id="5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C3DE4BB" w14:textId="77777777" w:rsidTr="00F05035">
        <w:trPr>
          <w:trHeight w:val="300"/>
        </w:trPr>
        <w:tc>
          <w:tcPr>
            <w:tcW w:w="2520" w:type="pct"/>
            <w:noWrap/>
            <w:hideMark/>
          </w:tcPr>
          <w:p w14:paraId="48518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ACD69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54CCCA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E5489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30FC4C3" w14:textId="77777777" w:rsidTr="00F05035">
        <w:trPr>
          <w:trHeight w:val="300"/>
        </w:trPr>
        <w:tc>
          <w:tcPr>
            <w:tcW w:w="2520" w:type="pct"/>
            <w:noWrap/>
            <w:hideMark/>
          </w:tcPr>
          <w:p w14:paraId="1D7CBA8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50C390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50F4FB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615C0A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66474F0" w14:textId="77777777" w:rsidTr="00F05035">
        <w:trPr>
          <w:trHeight w:val="300"/>
        </w:trPr>
        <w:tc>
          <w:tcPr>
            <w:tcW w:w="2520" w:type="pct"/>
            <w:noWrap/>
            <w:hideMark/>
          </w:tcPr>
          <w:p w14:paraId="2EFC28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AA147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3C91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6B55A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4A7DE9F" w14:textId="77777777" w:rsidTr="00F05035">
        <w:trPr>
          <w:trHeight w:val="300"/>
        </w:trPr>
        <w:tc>
          <w:tcPr>
            <w:tcW w:w="2520" w:type="pct"/>
            <w:noWrap/>
            <w:hideMark/>
          </w:tcPr>
          <w:p w14:paraId="06E710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96090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38956CE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229,3</w:t>
            </w:r>
          </w:p>
        </w:tc>
        <w:tc>
          <w:tcPr>
            <w:tcW w:w="1094" w:type="pct"/>
            <w:noWrap/>
            <w:hideMark/>
          </w:tcPr>
          <w:p w14:paraId="577F95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23,51</w:t>
            </w:r>
          </w:p>
        </w:tc>
      </w:tr>
      <w:tr w:rsidR="003220B8" w:rsidRPr="003220B8" w14:paraId="1AE35897" w14:textId="77777777" w:rsidTr="00F05035">
        <w:trPr>
          <w:trHeight w:val="300"/>
        </w:trPr>
        <w:tc>
          <w:tcPr>
            <w:tcW w:w="2520" w:type="pct"/>
            <w:noWrap/>
            <w:hideMark/>
          </w:tcPr>
          <w:p w14:paraId="471449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05C9D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740" w:type="pct"/>
            <w:noWrap/>
            <w:hideMark/>
          </w:tcPr>
          <w:p w14:paraId="2C1A49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w:t>
            </w:r>
          </w:p>
        </w:tc>
        <w:tc>
          <w:tcPr>
            <w:tcW w:w="1094" w:type="pct"/>
            <w:noWrap/>
            <w:hideMark/>
          </w:tcPr>
          <w:p w14:paraId="0777D2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A18E004" w14:textId="20533DF7" w:rsidR="006F11C3" w:rsidRDefault="00F05035" w:rsidP="00B77C3A">
      <w:pPr>
        <w:pStyle w:val="Legenda"/>
      </w:pPr>
      <w:r w:rsidRPr="0096705B">
        <w:t>Źródło:</w:t>
      </w:r>
      <w:r>
        <w:t xml:space="preserve"> opracowanie własne</w:t>
      </w:r>
    </w:p>
    <w:p w14:paraId="547EFE1A" w14:textId="77777777" w:rsidR="00CA0520" w:rsidRDefault="00CA0520" w:rsidP="006F11C3">
      <w:pPr>
        <w:rPr>
          <w:lang w:eastAsia="pl-PL"/>
        </w:rPr>
      </w:pPr>
    </w:p>
    <w:p w14:paraId="02B33ECA" w14:textId="49BAACF8" w:rsidR="00E32607" w:rsidRDefault="006F11C3" w:rsidP="006F11C3">
      <w:r>
        <w:rPr>
          <w:lang w:eastAsia="pl-PL"/>
        </w:rPr>
        <w:t xml:space="preserve">Dla zbioru danych </w:t>
      </w:r>
      <w:r w:rsidR="00E12F88" w:rsidRPr="003A51F5">
        <w:t>100_20_65_9</w:t>
      </w:r>
      <w:r w:rsidR="00876847">
        <w:t xml:space="preserve"> </w:t>
      </w:r>
      <w:r>
        <w:rPr>
          <w:lang w:eastAsia="pl-PL"/>
        </w:rPr>
        <w:t xml:space="preserve">otrzymane wyniki przedstawiono w tabeli </w:t>
      </w:r>
      <w:r w:rsidR="00E12F88">
        <w:rPr>
          <w:lang w:eastAsia="pl-PL"/>
        </w:rPr>
        <w:t>20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5AA991CB" w14:textId="77777777" w:rsidR="00CA0520" w:rsidRPr="006F11C3" w:rsidRDefault="00CA0520" w:rsidP="006F11C3"/>
    <w:p w14:paraId="48A349EF" w14:textId="7DB8F1F8" w:rsidR="00EB375F" w:rsidRDefault="00EB375F" w:rsidP="00EB375F">
      <w:pPr>
        <w:pStyle w:val="Legenda"/>
        <w:keepNext/>
      </w:pPr>
      <w:bookmarkStart w:id="52" w:name="_Toc10596151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20</w:t>
      </w:r>
      <w:r w:rsidR="00583216">
        <w:rPr>
          <w:noProof/>
        </w:rPr>
        <w:fldChar w:fldCharType="end"/>
      </w:r>
      <w:r w:rsidR="003A51F5">
        <w:t xml:space="preserve">: Wyniki dla zbioru danych </w:t>
      </w:r>
      <w:r w:rsidR="003A51F5" w:rsidRPr="003A51F5">
        <w:t>100_20_65_9</w:t>
      </w:r>
      <w:bookmarkEnd w:id="5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A281D1" w14:textId="77777777" w:rsidTr="00F05035">
        <w:trPr>
          <w:trHeight w:val="300"/>
        </w:trPr>
        <w:tc>
          <w:tcPr>
            <w:tcW w:w="2520" w:type="pct"/>
            <w:noWrap/>
            <w:hideMark/>
          </w:tcPr>
          <w:p w14:paraId="66482A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9A3D7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D934B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CEA5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80B6E2C" w14:textId="77777777" w:rsidTr="00F05035">
        <w:trPr>
          <w:trHeight w:val="300"/>
        </w:trPr>
        <w:tc>
          <w:tcPr>
            <w:tcW w:w="2520" w:type="pct"/>
            <w:noWrap/>
            <w:hideMark/>
          </w:tcPr>
          <w:p w14:paraId="655AEEB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C83C5E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126</w:t>
            </w:r>
          </w:p>
        </w:tc>
        <w:tc>
          <w:tcPr>
            <w:tcW w:w="740" w:type="pct"/>
            <w:noWrap/>
            <w:hideMark/>
          </w:tcPr>
          <w:p w14:paraId="164B30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128,3</w:t>
            </w:r>
          </w:p>
        </w:tc>
        <w:tc>
          <w:tcPr>
            <w:tcW w:w="1094" w:type="pct"/>
            <w:noWrap/>
            <w:hideMark/>
          </w:tcPr>
          <w:p w14:paraId="5D9C80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0C7FA6F7" w14:textId="77777777" w:rsidTr="00F05035">
        <w:trPr>
          <w:trHeight w:val="300"/>
        </w:trPr>
        <w:tc>
          <w:tcPr>
            <w:tcW w:w="2520" w:type="pct"/>
            <w:noWrap/>
            <w:hideMark/>
          </w:tcPr>
          <w:p w14:paraId="498E78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9C13D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c>
          <w:tcPr>
            <w:tcW w:w="740" w:type="pct"/>
            <w:noWrap/>
            <w:hideMark/>
          </w:tcPr>
          <w:p w14:paraId="056E27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153,2</w:t>
            </w:r>
          </w:p>
        </w:tc>
        <w:tc>
          <w:tcPr>
            <w:tcW w:w="1094" w:type="pct"/>
            <w:noWrap/>
            <w:hideMark/>
          </w:tcPr>
          <w:p w14:paraId="6DF2890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1,93</w:t>
            </w:r>
          </w:p>
        </w:tc>
      </w:tr>
      <w:tr w:rsidR="003220B8" w:rsidRPr="003220B8" w14:paraId="60742B40" w14:textId="77777777" w:rsidTr="00F05035">
        <w:trPr>
          <w:trHeight w:val="300"/>
        </w:trPr>
        <w:tc>
          <w:tcPr>
            <w:tcW w:w="2520" w:type="pct"/>
            <w:noWrap/>
            <w:hideMark/>
          </w:tcPr>
          <w:p w14:paraId="18350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57D0F4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171</w:t>
            </w:r>
          </w:p>
        </w:tc>
        <w:tc>
          <w:tcPr>
            <w:tcW w:w="740" w:type="pct"/>
            <w:noWrap/>
            <w:hideMark/>
          </w:tcPr>
          <w:p w14:paraId="69BFA88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191</w:t>
            </w:r>
          </w:p>
        </w:tc>
        <w:tc>
          <w:tcPr>
            <w:tcW w:w="1094" w:type="pct"/>
            <w:noWrap/>
            <w:hideMark/>
          </w:tcPr>
          <w:p w14:paraId="78B204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17,69</w:t>
            </w:r>
          </w:p>
        </w:tc>
      </w:tr>
      <w:tr w:rsidR="003220B8" w:rsidRPr="003220B8" w14:paraId="7AA9F009" w14:textId="77777777" w:rsidTr="00F05035">
        <w:trPr>
          <w:trHeight w:val="300"/>
        </w:trPr>
        <w:tc>
          <w:tcPr>
            <w:tcW w:w="2520" w:type="pct"/>
            <w:noWrap/>
            <w:hideMark/>
          </w:tcPr>
          <w:p w14:paraId="63AC1BC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B27F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w:t>
            </w:r>
          </w:p>
        </w:tc>
        <w:tc>
          <w:tcPr>
            <w:tcW w:w="740" w:type="pct"/>
            <w:noWrap/>
            <w:hideMark/>
          </w:tcPr>
          <w:p w14:paraId="46DFB0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125,5</w:t>
            </w:r>
          </w:p>
        </w:tc>
        <w:tc>
          <w:tcPr>
            <w:tcW w:w="1094" w:type="pct"/>
            <w:noWrap/>
            <w:hideMark/>
          </w:tcPr>
          <w:p w14:paraId="0E9163A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4D9BEE54" w14:textId="7CE1D0D5" w:rsidR="00F05035" w:rsidRDefault="00F05035" w:rsidP="00F05035">
      <w:pPr>
        <w:pStyle w:val="Legenda"/>
      </w:pPr>
      <w:r w:rsidRPr="0096705B">
        <w:t>Źródło:</w:t>
      </w:r>
      <w:r>
        <w:t xml:space="preserve"> opracowanie własne</w:t>
      </w:r>
    </w:p>
    <w:p w14:paraId="0772A70B" w14:textId="77777777" w:rsidR="00CA0520" w:rsidRDefault="00CA0520" w:rsidP="00B77C3A">
      <w:pPr>
        <w:ind w:firstLine="0"/>
        <w:rPr>
          <w:lang w:eastAsia="pl-PL"/>
        </w:rPr>
      </w:pPr>
    </w:p>
    <w:p w14:paraId="72882847" w14:textId="14F302AF" w:rsidR="006F11C3" w:rsidRDefault="006F11C3" w:rsidP="006F11C3">
      <w:r>
        <w:rPr>
          <w:lang w:eastAsia="pl-PL"/>
        </w:rPr>
        <w:t xml:space="preserve">Dla zbioru danych </w:t>
      </w:r>
      <w:r w:rsidR="00CF7B6C" w:rsidRPr="003A51F5">
        <w:t>100_5_48_9</w:t>
      </w:r>
      <w:r w:rsidR="00876847">
        <w:t xml:space="preserve"> </w:t>
      </w:r>
      <w:r>
        <w:rPr>
          <w:lang w:eastAsia="pl-PL"/>
        </w:rPr>
        <w:t xml:space="preserve">otrzymane wyniki przedstawiono w tabeli </w:t>
      </w:r>
      <w:r w:rsidR="00CF7B6C">
        <w:rPr>
          <w:lang w:eastAsia="pl-PL"/>
        </w:rPr>
        <w:t>21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D1803C7" w14:textId="77777777" w:rsidR="00CA0520" w:rsidRPr="006F11C3" w:rsidRDefault="00CA0520" w:rsidP="006F11C3"/>
    <w:p w14:paraId="09EE2013" w14:textId="426A87B7" w:rsidR="00EB375F" w:rsidRDefault="00EB375F" w:rsidP="00EB375F">
      <w:pPr>
        <w:pStyle w:val="Legenda"/>
        <w:keepNext/>
      </w:pPr>
      <w:bookmarkStart w:id="53" w:name="_Toc10596151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21</w:t>
      </w:r>
      <w:r w:rsidR="00583216">
        <w:rPr>
          <w:noProof/>
        </w:rPr>
        <w:fldChar w:fldCharType="end"/>
      </w:r>
      <w:r w:rsidR="003A51F5">
        <w:t xml:space="preserve">: Wyniki dla zbioru danych </w:t>
      </w:r>
      <w:r w:rsidR="003A51F5" w:rsidRPr="003A51F5">
        <w:t>100_5_48_9</w:t>
      </w:r>
      <w:bookmarkEnd w:id="5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1FBEC2B" w14:textId="77777777" w:rsidTr="00F05035">
        <w:trPr>
          <w:trHeight w:val="300"/>
        </w:trPr>
        <w:tc>
          <w:tcPr>
            <w:tcW w:w="2520" w:type="pct"/>
            <w:noWrap/>
            <w:hideMark/>
          </w:tcPr>
          <w:p w14:paraId="152286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8963B2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668DF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40D3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F3858F" w14:textId="77777777" w:rsidTr="00F05035">
        <w:trPr>
          <w:trHeight w:val="300"/>
        </w:trPr>
        <w:tc>
          <w:tcPr>
            <w:tcW w:w="2520" w:type="pct"/>
            <w:noWrap/>
            <w:hideMark/>
          </w:tcPr>
          <w:p w14:paraId="289FF2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B348F1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492</w:t>
            </w:r>
          </w:p>
        </w:tc>
        <w:tc>
          <w:tcPr>
            <w:tcW w:w="740" w:type="pct"/>
            <w:noWrap/>
            <w:hideMark/>
          </w:tcPr>
          <w:p w14:paraId="4A62C69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493,5</w:t>
            </w:r>
          </w:p>
        </w:tc>
        <w:tc>
          <w:tcPr>
            <w:tcW w:w="1094" w:type="pct"/>
            <w:noWrap/>
            <w:hideMark/>
          </w:tcPr>
          <w:p w14:paraId="4A69692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0,85</w:t>
            </w:r>
          </w:p>
        </w:tc>
      </w:tr>
      <w:tr w:rsidR="003220B8" w:rsidRPr="003220B8" w14:paraId="3425628E" w14:textId="77777777" w:rsidTr="00F05035">
        <w:trPr>
          <w:trHeight w:val="300"/>
        </w:trPr>
        <w:tc>
          <w:tcPr>
            <w:tcW w:w="2520" w:type="pct"/>
            <w:noWrap/>
            <w:hideMark/>
          </w:tcPr>
          <w:p w14:paraId="4157A5F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zachłanny</w:t>
            </w:r>
          </w:p>
        </w:tc>
        <w:tc>
          <w:tcPr>
            <w:tcW w:w="646" w:type="pct"/>
            <w:noWrap/>
            <w:hideMark/>
          </w:tcPr>
          <w:p w14:paraId="5A87384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108772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518,5</w:t>
            </w:r>
          </w:p>
        </w:tc>
        <w:tc>
          <w:tcPr>
            <w:tcW w:w="1094" w:type="pct"/>
            <w:noWrap/>
            <w:hideMark/>
          </w:tcPr>
          <w:p w14:paraId="37362B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3,57</w:t>
            </w:r>
          </w:p>
        </w:tc>
      </w:tr>
      <w:tr w:rsidR="003220B8" w:rsidRPr="003220B8" w14:paraId="61E672FB" w14:textId="77777777" w:rsidTr="00F05035">
        <w:trPr>
          <w:trHeight w:val="300"/>
        </w:trPr>
        <w:tc>
          <w:tcPr>
            <w:tcW w:w="2520" w:type="pct"/>
            <w:noWrap/>
            <w:hideMark/>
          </w:tcPr>
          <w:p w14:paraId="1942BF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0BB2F2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509</w:t>
            </w:r>
          </w:p>
        </w:tc>
        <w:tc>
          <w:tcPr>
            <w:tcW w:w="740" w:type="pct"/>
            <w:noWrap/>
            <w:hideMark/>
          </w:tcPr>
          <w:p w14:paraId="180CEE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526,8</w:t>
            </w:r>
          </w:p>
        </w:tc>
        <w:tc>
          <w:tcPr>
            <w:tcW w:w="1094" w:type="pct"/>
            <w:noWrap/>
            <w:hideMark/>
          </w:tcPr>
          <w:p w14:paraId="432447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15,86</w:t>
            </w:r>
          </w:p>
        </w:tc>
      </w:tr>
      <w:tr w:rsidR="003220B8" w:rsidRPr="003220B8" w14:paraId="3BA47F0C" w14:textId="77777777" w:rsidTr="00F05035">
        <w:trPr>
          <w:trHeight w:val="300"/>
        </w:trPr>
        <w:tc>
          <w:tcPr>
            <w:tcW w:w="2520" w:type="pct"/>
            <w:noWrap/>
            <w:hideMark/>
          </w:tcPr>
          <w:p w14:paraId="60D5E4C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8B62E6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w:t>
            </w:r>
          </w:p>
        </w:tc>
        <w:tc>
          <w:tcPr>
            <w:tcW w:w="740" w:type="pct"/>
            <w:noWrap/>
            <w:hideMark/>
          </w:tcPr>
          <w:p w14:paraId="501E571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491,6</w:t>
            </w:r>
          </w:p>
        </w:tc>
        <w:tc>
          <w:tcPr>
            <w:tcW w:w="1094" w:type="pct"/>
            <w:noWrap/>
            <w:hideMark/>
          </w:tcPr>
          <w:p w14:paraId="3700FA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0,52</w:t>
            </w:r>
          </w:p>
        </w:tc>
      </w:tr>
    </w:tbl>
    <w:p w14:paraId="44490012" w14:textId="623318DC" w:rsidR="00FE4D7F" w:rsidRDefault="00F05035" w:rsidP="006F11C3">
      <w:pPr>
        <w:pStyle w:val="Legenda"/>
      </w:pPr>
      <w:r w:rsidRPr="0096705B">
        <w:t>Źródło:</w:t>
      </w:r>
      <w:r>
        <w:t xml:space="preserve"> opracowanie własne</w:t>
      </w:r>
    </w:p>
    <w:p w14:paraId="4B4C2FF1" w14:textId="77777777" w:rsidR="00CA0520" w:rsidRDefault="00CA0520" w:rsidP="00B77C3A">
      <w:pPr>
        <w:ind w:firstLine="0"/>
        <w:rPr>
          <w:lang w:eastAsia="pl-PL"/>
        </w:rPr>
      </w:pPr>
    </w:p>
    <w:p w14:paraId="67AD9728" w14:textId="474AA043" w:rsidR="00FE4D7F" w:rsidRDefault="006F11C3" w:rsidP="006F11C3">
      <w:r>
        <w:rPr>
          <w:lang w:eastAsia="pl-PL"/>
        </w:rPr>
        <w:t xml:space="preserve">Dla zbioru danych </w:t>
      </w:r>
      <w:r w:rsidR="00627D00" w:rsidRPr="003A51F5">
        <w:t>100_5_64_15</w:t>
      </w:r>
      <w:r w:rsidR="00876847">
        <w:t xml:space="preserve"> </w:t>
      </w:r>
      <w:r>
        <w:rPr>
          <w:lang w:eastAsia="pl-PL"/>
        </w:rPr>
        <w:t xml:space="preserve">otrzymane wyniki przedstawiono w tabeli </w:t>
      </w:r>
      <w:r w:rsidR="00627D00">
        <w:rPr>
          <w:lang w:eastAsia="pl-PL"/>
        </w:rPr>
        <w:t>22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6E712A0" w14:textId="77777777" w:rsidR="00CA0520" w:rsidRPr="006F11C3" w:rsidRDefault="00CA0520" w:rsidP="006F11C3"/>
    <w:p w14:paraId="46F41747" w14:textId="2A52AEC9" w:rsidR="00EB375F" w:rsidRDefault="00EB375F" w:rsidP="00EB375F">
      <w:pPr>
        <w:pStyle w:val="Legenda"/>
        <w:keepNext/>
      </w:pPr>
      <w:bookmarkStart w:id="54" w:name="_Toc10596151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22</w:t>
      </w:r>
      <w:r w:rsidR="00583216">
        <w:rPr>
          <w:noProof/>
        </w:rPr>
        <w:fldChar w:fldCharType="end"/>
      </w:r>
      <w:r w:rsidR="003A51F5">
        <w:t xml:space="preserve">: Wyniki dla zbioru danych </w:t>
      </w:r>
      <w:r w:rsidR="003A51F5" w:rsidRPr="003A51F5">
        <w:t>100_5_64_15</w:t>
      </w:r>
      <w:bookmarkEnd w:id="5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38DF322" w14:textId="77777777" w:rsidTr="006D532C">
        <w:trPr>
          <w:trHeight w:val="300"/>
        </w:trPr>
        <w:tc>
          <w:tcPr>
            <w:tcW w:w="2520" w:type="pct"/>
            <w:noWrap/>
            <w:hideMark/>
          </w:tcPr>
          <w:p w14:paraId="56CA5D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C844E8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AC69E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0C57E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E1E7FE2" w14:textId="77777777" w:rsidTr="006D532C">
        <w:trPr>
          <w:trHeight w:val="300"/>
        </w:trPr>
        <w:tc>
          <w:tcPr>
            <w:tcW w:w="2520" w:type="pct"/>
            <w:noWrap/>
            <w:hideMark/>
          </w:tcPr>
          <w:p w14:paraId="47B513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8A8C0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4CE617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484,4</w:t>
            </w:r>
          </w:p>
        </w:tc>
        <w:tc>
          <w:tcPr>
            <w:tcW w:w="1094" w:type="pct"/>
            <w:noWrap/>
            <w:hideMark/>
          </w:tcPr>
          <w:p w14:paraId="320D2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1,07</w:t>
            </w:r>
          </w:p>
        </w:tc>
      </w:tr>
      <w:tr w:rsidR="003220B8" w:rsidRPr="003220B8" w14:paraId="4268AB7D" w14:textId="77777777" w:rsidTr="006D532C">
        <w:trPr>
          <w:trHeight w:val="300"/>
        </w:trPr>
        <w:tc>
          <w:tcPr>
            <w:tcW w:w="2520" w:type="pct"/>
            <w:noWrap/>
            <w:hideMark/>
          </w:tcPr>
          <w:p w14:paraId="331CDB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5305F6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w:t>
            </w:r>
          </w:p>
        </w:tc>
        <w:tc>
          <w:tcPr>
            <w:tcW w:w="740" w:type="pct"/>
            <w:noWrap/>
            <w:hideMark/>
          </w:tcPr>
          <w:p w14:paraId="5BC92B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514,4</w:t>
            </w:r>
          </w:p>
        </w:tc>
        <w:tc>
          <w:tcPr>
            <w:tcW w:w="1094" w:type="pct"/>
            <w:noWrap/>
            <w:hideMark/>
          </w:tcPr>
          <w:p w14:paraId="4F992D3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r w:rsidR="003220B8" w:rsidRPr="003220B8" w14:paraId="7C694329" w14:textId="77777777" w:rsidTr="006D532C">
        <w:trPr>
          <w:trHeight w:val="300"/>
        </w:trPr>
        <w:tc>
          <w:tcPr>
            <w:tcW w:w="2520" w:type="pct"/>
            <w:noWrap/>
            <w:hideMark/>
          </w:tcPr>
          <w:p w14:paraId="4487B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52C0C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521</w:t>
            </w:r>
          </w:p>
        </w:tc>
        <w:tc>
          <w:tcPr>
            <w:tcW w:w="740" w:type="pct"/>
            <w:noWrap/>
            <w:hideMark/>
          </w:tcPr>
          <w:p w14:paraId="25DACE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554,2</w:t>
            </w:r>
          </w:p>
        </w:tc>
        <w:tc>
          <w:tcPr>
            <w:tcW w:w="1094" w:type="pct"/>
            <w:noWrap/>
            <w:hideMark/>
          </w:tcPr>
          <w:p w14:paraId="562FA21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37,88</w:t>
            </w:r>
          </w:p>
        </w:tc>
      </w:tr>
      <w:tr w:rsidR="003220B8" w:rsidRPr="003220B8" w14:paraId="2B948CD2" w14:textId="77777777" w:rsidTr="006D532C">
        <w:trPr>
          <w:trHeight w:val="300"/>
        </w:trPr>
        <w:tc>
          <w:tcPr>
            <w:tcW w:w="2520" w:type="pct"/>
            <w:noWrap/>
            <w:hideMark/>
          </w:tcPr>
          <w:p w14:paraId="6D4265B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44236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w:t>
            </w:r>
          </w:p>
        </w:tc>
        <w:tc>
          <w:tcPr>
            <w:tcW w:w="740" w:type="pct"/>
            <w:noWrap/>
            <w:hideMark/>
          </w:tcPr>
          <w:p w14:paraId="7C0FC44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482,7</w:t>
            </w:r>
          </w:p>
        </w:tc>
        <w:tc>
          <w:tcPr>
            <w:tcW w:w="1094" w:type="pct"/>
            <w:noWrap/>
            <w:hideMark/>
          </w:tcPr>
          <w:p w14:paraId="03E963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3D721BD4" w14:textId="7BACA769" w:rsidR="00F05035" w:rsidRDefault="00F05035" w:rsidP="00F05035">
      <w:pPr>
        <w:pStyle w:val="Legenda"/>
      </w:pPr>
      <w:r w:rsidRPr="0096705B">
        <w:t>Źródło:</w:t>
      </w:r>
      <w:r>
        <w:t xml:space="preserve"> opracowanie własne</w:t>
      </w:r>
    </w:p>
    <w:p w14:paraId="08954BA7" w14:textId="77777777" w:rsidR="00CA0520" w:rsidRDefault="00CA0520" w:rsidP="00B77C3A">
      <w:pPr>
        <w:ind w:firstLine="0"/>
        <w:rPr>
          <w:lang w:eastAsia="pl-PL"/>
        </w:rPr>
      </w:pPr>
    </w:p>
    <w:p w14:paraId="7A01C4D6" w14:textId="766FDE31" w:rsidR="00E32607" w:rsidRDefault="006F11C3" w:rsidP="006F11C3">
      <w:r>
        <w:rPr>
          <w:lang w:eastAsia="pl-PL"/>
        </w:rPr>
        <w:t xml:space="preserve">Dla zbioru danych </w:t>
      </w:r>
      <w:r w:rsidR="001B7CBA" w:rsidRPr="003A51F5">
        <w:t>100_5_64_9</w:t>
      </w:r>
      <w:r w:rsidR="001B7CBA">
        <w:t xml:space="preserve"> </w:t>
      </w:r>
      <w:r>
        <w:rPr>
          <w:lang w:eastAsia="pl-PL"/>
        </w:rPr>
        <w:t xml:space="preserve">otrzymane wyniki przedstawiono w tabeli </w:t>
      </w:r>
      <w:r w:rsidR="001B7CBA">
        <w:rPr>
          <w:lang w:eastAsia="pl-PL"/>
        </w:rPr>
        <w:t>23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270C221F" w14:textId="77777777" w:rsidR="00CA0520" w:rsidRPr="006F11C3" w:rsidRDefault="00CA0520" w:rsidP="006F11C3"/>
    <w:p w14:paraId="793696FF" w14:textId="08A1A06C" w:rsidR="00EB375F" w:rsidRDefault="00EB375F" w:rsidP="00EB375F">
      <w:pPr>
        <w:pStyle w:val="Legenda"/>
        <w:keepNext/>
      </w:pPr>
      <w:bookmarkStart w:id="55" w:name="_Toc10596151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23</w:t>
      </w:r>
      <w:r w:rsidR="00583216">
        <w:rPr>
          <w:noProof/>
        </w:rPr>
        <w:fldChar w:fldCharType="end"/>
      </w:r>
      <w:r w:rsidR="003A51F5">
        <w:t xml:space="preserve">: Wyniki dla zbioru danych </w:t>
      </w:r>
      <w:r w:rsidR="003A51F5" w:rsidRPr="003A51F5">
        <w:t>100_5_64_9</w:t>
      </w:r>
      <w:bookmarkEnd w:id="5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AE88C68" w14:textId="77777777" w:rsidTr="00F05035">
        <w:trPr>
          <w:trHeight w:val="300"/>
        </w:trPr>
        <w:tc>
          <w:tcPr>
            <w:tcW w:w="2520" w:type="pct"/>
            <w:noWrap/>
            <w:hideMark/>
          </w:tcPr>
          <w:p w14:paraId="3C89A3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754F7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1AA8C9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E0033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859F390" w14:textId="77777777" w:rsidTr="00F05035">
        <w:trPr>
          <w:trHeight w:val="300"/>
        </w:trPr>
        <w:tc>
          <w:tcPr>
            <w:tcW w:w="2520" w:type="pct"/>
            <w:noWrap/>
            <w:hideMark/>
          </w:tcPr>
          <w:p w14:paraId="065F3E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EEAFB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w:t>
            </w:r>
          </w:p>
        </w:tc>
        <w:tc>
          <w:tcPr>
            <w:tcW w:w="740" w:type="pct"/>
            <w:noWrap/>
            <w:hideMark/>
          </w:tcPr>
          <w:p w14:paraId="67B38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476,8</w:t>
            </w:r>
          </w:p>
        </w:tc>
        <w:tc>
          <w:tcPr>
            <w:tcW w:w="1094" w:type="pct"/>
            <w:noWrap/>
            <w:hideMark/>
          </w:tcPr>
          <w:p w14:paraId="6CB3C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1,03</w:t>
            </w:r>
          </w:p>
        </w:tc>
      </w:tr>
      <w:tr w:rsidR="003220B8" w:rsidRPr="003220B8" w14:paraId="1D25ED03" w14:textId="77777777" w:rsidTr="00F05035">
        <w:trPr>
          <w:trHeight w:val="300"/>
        </w:trPr>
        <w:tc>
          <w:tcPr>
            <w:tcW w:w="2520" w:type="pct"/>
            <w:noWrap/>
            <w:hideMark/>
          </w:tcPr>
          <w:p w14:paraId="3DE1BBB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7EC5F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504</w:t>
            </w:r>
          </w:p>
        </w:tc>
        <w:tc>
          <w:tcPr>
            <w:tcW w:w="740" w:type="pct"/>
            <w:noWrap/>
            <w:hideMark/>
          </w:tcPr>
          <w:p w14:paraId="6216F9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508,3</w:t>
            </w:r>
          </w:p>
        </w:tc>
        <w:tc>
          <w:tcPr>
            <w:tcW w:w="1094" w:type="pct"/>
            <w:noWrap/>
            <w:hideMark/>
          </w:tcPr>
          <w:p w14:paraId="267CCF3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w:t>
            </w:r>
          </w:p>
        </w:tc>
      </w:tr>
      <w:tr w:rsidR="003220B8" w:rsidRPr="003220B8" w14:paraId="115E3A8F" w14:textId="77777777" w:rsidTr="00F05035">
        <w:trPr>
          <w:trHeight w:val="300"/>
        </w:trPr>
        <w:tc>
          <w:tcPr>
            <w:tcW w:w="2520" w:type="pct"/>
            <w:noWrap/>
            <w:hideMark/>
          </w:tcPr>
          <w:p w14:paraId="53024D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A7276A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495</w:t>
            </w:r>
          </w:p>
        </w:tc>
        <w:tc>
          <w:tcPr>
            <w:tcW w:w="740" w:type="pct"/>
            <w:noWrap/>
            <w:hideMark/>
          </w:tcPr>
          <w:p w14:paraId="343E83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527</w:t>
            </w:r>
          </w:p>
        </w:tc>
        <w:tc>
          <w:tcPr>
            <w:tcW w:w="1094" w:type="pct"/>
            <w:noWrap/>
            <w:hideMark/>
          </w:tcPr>
          <w:p w14:paraId="5D5498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32,15</w:t>
            </w:r>
          </w:p>
        </w:tc>
      </w:tr>
      <w:tr w:rsidR="003220B8" w:rsidRPr="003220B8" w14:paraId="7DEE10BE" w14:textId="77777777" w:rsidTr="00F05035">
        <w:trPr>
          <w:trHeight w:val="300"/>
        </w:trPr>
        <w:tc>
          <w:tcPr>
            <w:tcW w:w="2520" w:type="pct"/>
            <w:noWrap/>
            <w:hideMark/>
          </w:tcPr>
          <w:p w14:paraId="66F9355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1816A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740" w:type="pct"/>
            <w:noWrap/>
            <w:hideMark/>
          </w:tcPr>
          <w:p w14:paraId="5CEF2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w:t>
            </w:r>
          </w:p>
        </w:tc>
        <w:tc>
          <w:tcPr>
            <w:tcW w:w="1094" w:type="pct"/>
            <w:noWrap/>
            <w:hideMark/>
          </w:tcPr>
          <w:p w14:paraId="5DCF8A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6CFE1D44" w14:textId="64636675" w:rsidR="00F05035" w:rsidRDefault="00F05035" w:rsidP="00F05035">
      <w:pPr>
        <w:pStyle w:val="Legenda"/>
      </w:pPr>
      <w:r w:rsidRPr="0096705B">
        <w:lastRenderedPageBreak/>
        <w:t>Źródło:</w:t>
      </w:r>
      <w:r>
        <w:t xml:space="preserve"> opracowanie własne</w:t>
      </w:r>
    </w:p>
    <w:p w14:paraId="401B3D7B" w14:textId="77777777" w:rsidR="00CA0520" w:rsidRDefault="00CA0520" w:rsidP="00B77C3A">
      <w:pPr>
        <w:ind w:firstLine="0"/>
        <w:rPr>
          <w:lang w:eastAsia="pl-PL"/>
        </w:rPr>
      </w:pPr>
    </w:p>
    <w:p w14:paraId="7DF40044" w14:textId="6B352102" w:rsidR="00E32607" w:rsidRDefault="006F11C3" w:rsidP="006F11C3">
      <w:r>
        <w:rPr>
          <w:lang w:eastAsia="pl-PL"/>
        </w:rPr>
        <w:t xml:space="preserve">Dla zbioru danych </w:t>
      </w:r>
      <w:r w:rsidR="00716F81" w:rsidRPr="003A51F5">
        <w:t>100_5_20_9_D3</w:t>
      </w:r>
      <w:r w:rsidR="00716F81">
        <w:t xml:space="preserve"> </w:t>
      </w:r>
      <w:r>
        <w:rPr>
          <w:lang w:eastAsia="pl-PL"/>
        </w:rPr>
        <w:t xml:space="preserve">otrzymane wyniki przedstawiono w tabeli </w:t>
      </w:r>
      <w:r w:rsidR="00716F81">
        <w:rPr>
          <w:lang w:eastAsia="pl-PL"/>
        </w:rPr>
        <w:t>24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44D8127B" w14:textId="77777777" w:rsidR="00CA0520" w:rsidRPr="006F11C3" w:rsidRDefault="00CA0520" w:rsidP="006F11C3"/>
    <w:p w14:paraId="506539A1" w14:textId="126D28F5" w:rsidR="00EB375F" w:rsidRDefault="00EB375F" w:rsidP="00EB375F">
      <w:pPr>
        <w:pStyle w:val="Legenda"/>
        <w:keepNext/>
      </w:pPr>
      <w:bookmarkStart w:id="56" w:name="_Toc10596151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24</w:t>
      </w:r>
      <w:r w:rsidR="00583216">
        <w:rPr>
          <w:noProof/>
        </w:rPr>
        <w:fldChar w:fldCharType="end"/>
      </w:r>
      <w:r w:rsidR="003A51F5">
        <w:t xml:space="preserve">: Wyniki dla zbioru danych </w:t>
      </w:r>
      <w:r w:rsidR="003A51F5" w:rsidRPr="003A51F5">
        <w:t>100_5_20_9_D3</w:t>
      </w:r>
      <w:bookmarkEnd w:id="5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7114059D" w14:textId="77777777" w:rsidTr="00F05035">
        <w:trPr>
          <w:trHeight w:val="300"/>
        </w:trPr>
        <w:tc>
          <w:tcPr>
            <w:tcW w:w="2520" w:type="pct"/>
            <w:noWrap/>
            <w:hideMark/>
          </w:tcPr>
          <w:p w14:paraId="393F1BA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514147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628B7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58D84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2039E2" w14:textId="77777777" w:rsidTr="00F05035">
        <w:trPr>
          <w:trHeight w:val="300"/>
        </w:trPr>
        <w:tc>
          <w:tcPr>
            <w:tcW w:w="2520" w:type="pct"/>
            <w:noWrap/>
            <w:hideMark/>
          </w:tcPr>
          <w:p w14:paraId="2828476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C472B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414C8C1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388,3</w:t>
            </w:r>
          </w:p>
        </w:tc>
        <w:tc>
          <w:tcPr>
            <w:tcW w:w="1094" w:type="pct"/>
            <w:noWrap/>
            <w:hideMark/>
          </w:tcPr>
          <w:p w14:paraId="30A7F2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1,06</w:t>
            </w:r>
          </w:p>
        </w:tc>
      </w:tr>
      <w:tr w:rsidR="003220B8" w:rsidRPr="003220B8" w14:paraId="781FB716" w14:textId="77777777" w:rsidTr="00F05035">
        <w:trPr>
          <w:trHeight w:val="300"/>
        </w:trPr>
        <w:tc>
          <w:tcPr>
            <w:tcW w:w="2520" w:type="pct"/>
            <w:noWrap/>
            <w:hideMark/>
          </w:tcPr>
          <w:p w14:paraId="0D5952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6B5D9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428</w:t>
            </w:r>
          </w:p>
        </w:tc>
        <w:tc>
          <w:tcPr>
            <w:tcW w:w="740" w:type="pct"/>
            <w:noWrap/>
            <w:hideMark/>
          </w:tcPr>
          <w:p w14:paraId="795CC2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433,1</w:t>
            </w:r>
          </w:p>
        </w:tc>
        <w:tc>
          <w:tcPr>
            <w:tcW w:w="1094" w:type="pct"/>
            <w:noWrap/>
            <w:hideMark/>
          </w:tcPr>
          <w:p w14:paraId="768C1C1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3,41</w:t>
            </w:r>
          </w:p>
        </w:tc>
      </w:tr>
      <w:tr w:rsidR="003220B8" w:rsidRPr="003220B8" w14:paraId="721DD691" w14:textId="77777777" w:rsidTr="00F05035">
        <w:trPr>
          <w:trHeight w:val="300"/>
        </w:trPr>
        <w:tc>
          <w:tcPr>
            <w:tcW w:w="2520" w:type="pct"/>
            <w:noWrap/>
            <w:hideMark/>
          </w:tcPr>
          <w:p w14:paraId="73BFC17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E6F24B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402</w:t>
            </w:r>
          </w:p>
        </w:tc>
        <w:tc>
          <w:tcPr>
            <w:tcW w:w="740" w:type="pct"/>
            <w:noWrap/>
            <w:hideMark/>
          </w:tcPr>
          <w:p w14:paraId="28E14D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438,2</w:t>
            </w:r>
          </w:p>
        </w:tc>
        <w:tc>
          <w:tcPr>
            <w:tcW w:w="1094" w:type="pct"/>
            <w:noWrap/>
            <w:hideMark/>
          </w:tcPr>
          <w:p w14:paraId="6662A9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27,57</w:t>
            </w:r>
          </w:p>
        </w:tc>
      </w:tr>
      <w:tr w:rsidR="003220B8" w:rsidRPr="003220B8" w14:paraId="54209092" w14:textId="77777777" w:rsidTr="00F05035">
        <w:trPr>
          <w:trHeight w:val="300"/>
        </w:trPr>
        <w:tc>
          <w:tcPr>
            <w:tcW w:w="2520" w:type="pct"/>
            <w:noWrap/>
            <w:hideMark/>
          </w:tcPr>
          <w:p w14:paraId="7DBD60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53E2AA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w:t>
            </w:r>
          </w:p>
        </w:tc>
        <w:tc>
          <w:tcPr>
            <w:tcW w:w="740" w:type="pct"/>
            <w:noWrap/>
            <w:hideMark/>
          </w:tcPr>
          <w:p w14:paraId="1CF79F7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387,9</w:t>
            </w:r>
          </w:p>
        </w:tc>
        <w:tc>
          <w:tcPr>
            <w:tcW w:w="1094" w:type="pct"/>
            <w:noWrap/>
            <w:hideMark/>
          </w:tcPr>
          <w:p w14:paraId="62AE4F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7D1D4563" w14:textId="56A96085" w:rsidR="00F05035" w:rsidRDefault="00F05035" w:rsidP="00F05035">
      <w:pPr>
        <w:pStyle w:val="Legenda"/>
      </w:pPr>
      <w:r w:rsidRPr="0096705B">
        <w:t>Źródło:</w:t>
      </w:r>
      <w:r>
        <w:t xml:space="preserve"> opracowanie własne</w:t>
      </w:r>
    </w:p>
    <w:p w14:paraId="70125CD7" w14:textId="77777777" w:rsidR="00CA0520" w:rsidRDefault="00CA0520" w:rsidP="00B77C3A">
      <w:pPr>
        <w:ind w:firstLine="0"/>
        <w:rPr>
          <w:lang w:eastAsia="pl-PL"/>
        </w:rPr>
      </w:pPr>
    </w:p>
    <w:p w14:paraId="12F0E124" w14:textId="3A580190" w:rsidR="00FE4D7F" w:rsidRDefault="006F11C3" w:rsidP="006F11C3">
      <w:r>
        <w:rPr>
          <w:lang w:eastAsia="pl-PL"/>
        </w:rPr>
        <w:t xml:space="preserve">Dla zbioru danych </w:t>
      </w:r>
      <w:r w:rsidR="00716F81" w:rsidRPr="003A51F5">
        <w:t>100_5_22_15</w:t>
      </w:r>
      <w:r w:rsidR="00716F81">
        <w:t xml:space="preserve"> </w:t>
      </w:r>
      <w:r>
        <w:rPr>
          <w:lang w:eastAsia="pl-PL"/>
        </w:rPr>
        <w:t xml:space="preserve">otrzymane wyniki przedstawiono w tabeli </w:t>
      </w:r>
      <w:r w:rsidR="00716F81">
        <w:rPr>
          <w:lang w:eastAsia="pl-PL"/>
        </w:rPr>
        <w:t>25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1D713595" w14:textId="77777777" w:rsidR="00CA0520" w:rsidRPr="009168DC" w:rsidRDefault="00CA0520" w:rsidP="006F11C3"/>
    <w:p w14:paraId="2AD30F3E" w14:textId="0414F608" w:rsidR="00EB375F" w:rsidRDefault="00EB375F" w:rsidP="00EB375F">
      <w:pPr>
        <w:pStyle w:val="Legenda"/>
        <w:keepNext/>
      </w:pPr>
      <w:bookmarkStart w:id="57" w:name="_Toc10596151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25</w:t>
      </w:r>
      <w:r w:rsidR="00583216">
        <w:rPr>
          <w:noProof/>
        </w:rPr>
        <w:fldChar w:fldCharType="end"/>
      </w:r>
      <w:r w:rsidR="003A51F5">
        <w:t xml:space="preserve">: Wyniki dla zbioru danych </w:t>
      </w:r>
      <w:r w:rsidR="003A51F5" w:rsidRPr="003A51F5">
        <w:t>100_5_22_15</w:t>
      </w:r>
      <w:bookmarkEnd w:id="5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EA9636" w14:textId="77777777" w:rsidTr="00F05035">
        <w:trPr>
          <w:trHeight w:val="300"/>
        </w:trPr>
        <w:tc>
          <w:tcPr>
            <w:tcW w:w="2520" w:type="pct"/>
            <w:noWrap/>
            <w:hideMark/>
          </w:tcPr>
          <w:p w14:paraId="7CDD590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2ACF6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06BF36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864DFC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D5A12F2" w14:textId="77777777" w:rsidTr="00F05035">
        <w:trPr>
          <w:trHeight w:val="300"/>
        </w:trPr>
        <w:tc>
          <w:tcPr>
            <w:tcW w:w="2520" w:type="pct"/>
            <w:noWrap/>
            <w:hideMark/>
          </w:tcPr>
          <w:p w14:paraId="32916E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03CCF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07EC68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487,3</w:t>
            </w:r>
          </w:p>
        </w:tc>
        <w:tc>
          <w:tcPr>
            <w:tcW w:w="1094" w:type="pct"/>
            <w:noWrap/>
            <w:hideMark/>
          </w:tcPr>
          <w:p w14:paraId="1375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1,16</w:t>
            </w:r>
          </w:p>
        </w:tc>
      </w:tr>
      <w:tr w:rsidR="003220B8" w:rsidRPr="003220B8" w14:paraId="467DA4B9" w14:textId="77777777" w:rsidTr="00F05035">
        <w:trPr>
          <w:trHeight w:val="300"/>
        </w:trPr>
        <w:tc>
          <w:tcPr>
            <w:tcW w:w="2520" w:type="pct"/>
            <w:noWrap/>
            <w:hideMark/>
          </w:tcPr>
          <w:p w14:paraId="23959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DFE38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526</w:t>
            </w:r>
          </w:p>
        </w:tc>
        <w:tc>
          <w:tcPr>
            <w:tcW w:w="740" w:type="pct"/>
            <w:noWrap/>
            <w:hideMark/>
          </w:tcPr>
          <w:p w14:paraId="5CB8F14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534,5</w:t>
            </w:r>
          </w:p>
        </w:tc>
        <w:tc>
          <w:tcPr>
            <w:tcW w:w="1094" w:type="pct"/>
            <w:noWrap/>
            <w:hideMark/>
          </w:tcPr>
          <w:p w14:paraId="3E0E527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5,84</w:t>
            </w:r>
          </w:p>
        </w:tc>
      </w:tr>
      <w:tr w:rsidR="003220B8" w:rsidRPr="003220B8" w14:paraId="618C558E" w14:textId="77777777" w:rsidTr="00F05035">
        <w:trPr>
          <w:trHeight w:val="300"/>
        </w:trPr>
        <w:tc>
          <w:tcPr>
            <w:tcW w:w="2520" w:type="pct"/>
            <w:noWrap/>
            <w:hideMark/>
          </w:tcPr>
          <w:p w14:paraId="5D2527B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571A7D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w:t>
            </w:r>
          </w:p>
        </w:tc>
        <w:tc>
          <w:tcPr>
            <w:tcW w:w="740" w:type="pct"/>
            <w:noWrap/>
            <w:hideMark/>
          </w:tcPr>
          <w:p w14:paraId="2441CA5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530,4</w:t>
            </w:r>
          </w:p>
        </w:tc>
        <w:tc>
          <w:tcPr>
            <w:tcW w:w="1094" w:type="pct"/>
            <w:noWrap/>
            <w:hideMark/>
          </w:tcPr>
          <w:p w14:paraId="0AFB30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48,26</w:t>
            </w:r>
          </w:p>
        </w:tc>
      </w:tr>
      <w:tr w:rsidR="003220B8" w:rsidRPr="003220B8" w14:paraId="13D93620" w14:textId="77777777" w:rsidTr="00F05035">
        <w:trPr>
          <w:trHeight w:val="300"/>
        </w:trPr>
        <w:tc>
          <w:tcPr>
            <w:tcW w:w="2520" w:type="pct"/>
            <w:noWrap/>
            <w:hideMark/>
          </w:tcPr>
          <w:p w14:paraId="5FBB190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7BCFA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17D7D87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485,7</w:t>
            </w:r>
          </w:p>
        </w:tc>
        <w:tc>
          <w:tcPr>
            <w:tcW w:w="1094" w:type="pct"/>
            <w:noWrap/>
            <w:hideMark/>
          </w:tcPr>
          <w:p w14:paraId="4E970CF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0,48</w:t>
            </w:r>
          </w:p>
        </w:tc>
      </w:tr>
    </w:tbl>
    <w:p w14:paraId="0B0FAA4C" w14:textId="006286EC" w:rsidR="00F05035" w:rsidRDefault="00F05035" w:rsidP="00F05035">
      <w:pPr>
        <w:pStyle w:val="Legenda"/>
      </w:pPr>
      <w:r w:rsidRPr="0096705B">
        <w:t>Źródło:</w:t>
      </w:r>
      <w:r>
        <w:t xml:space="preserve"> opracowanie własne</w:t>
      </w:r>
    </w:p>
    <w:p w14:paraId="208E64B4" w14:textId="77777777" w:rsidR="006F11C3" w:rsidRDefault="006F11C3" w:rsidP="006F11C3">
      <w:pPr>
        <w:rPr>
          <w:lang w:eastAsia="pl-PL"/>
        </w:rPr>
      </w:pPr>
    </w:p>
    <w:p w14:paraId="45F48909" w14:textId="77777777" w:rsidR="00CA0520" w:rsidRDefault="00CA0520" w:rsidP="006F11C3">
      <w:pPr>
        <w:rPr>
          <w:lang w:eastAsia="pl-PL"/>
        </w:rPr>
      </w:pPr>
    </w:p>
    <w:p w14:paraId="3071A924" w14:textId="7FF38233" w:rsidR="003220B8" w:rsidRDefault="006F11C3" w:rsidP="006F11C3">
      <w:r>
        <w:rPr>
          <w:lang w:eastAsia="pl-PL"/>
        </w:rPr>
        <w:lastRenderedPageBreak/>
        <w:t xml:space="preserve">Dla zbioru danych </w:t>
      </w:r>
      <w:r w:rsidR="00716F81" w:rsidRPr="003A51F5">
        <w:t>100_5_46_15</w:t>
      </w:r>
      <w:r w:rsidR="00716F81">
        <w:t xml:space="preserve"> </w:t>
      </w:r>
      <w:r>
        <w:rPr>
          <w:lang w:eastAsia="pl-PL"/>
        </w:rPr>
        <w:t xml:space="preserve">otrzymane wyniki przedstawiono w tabeli </w:t>
      </w:r>
      <w:r w:rsidR="00716F81">
        <w:rPr>
          <w:lang w:eastAsia="pl-PL"/>
        </w:rPr>
        <w:t>26</w:t>
      </w:r>
      <w:r>
        <w:rPr>
          <w:lang w:eastAsia="pl-PL"/>
        </w:rPr>
        <w:t xml:space="preserve">. </w:t>
      </w:r>
      <w:r w:rsidR="00793D85" w:rsidRPr="009168DC">
        <w:t xml:space="preserve">Dla tego zbioru danych symulowane wyżarzanie osiągało najlepszy wyniki. Algorytm genetyczny miał minimalnie </w:t>
      </w:r>
      <w:r w:rsidR="00793D85">
        <w:t>mniejsze</w:t>
      </w:r>
      <w:r w:rsidR="00793D85" w:rsidRPr="009168DC">
        <w:t xml:space="preserve"> odchylenie standardowe, </w:t>
      </w:r>
      <w:r w:rsidR="00793D85">
        <w:t>a</w:t>
      </w:r>
      <w:r w:rsidR="00793D85" w:rsidRPr="009168DC">
        <w:t xml:space="preserve">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0B80970D" w14:textId="77777777" w:rsidR="00CA0520" w:rsidRPr="006F11C3" w:rsidRDefault="00CA0520" w:rsidP="006F11C3"/>
    <w:p w14:paraId="050B3B28" w14:textId="7EDB280E" w:rsidR="00EB375F" w:rsidRDefault="00EB375F" w:rsidP="00EB375F">
      <w:pPr>
        <w:pStyle w:val="Legenda"/>
        <w:keepNext/>
      </w:pPr>
      <w:bookmarkStart w:id="58" w:name="_Toc10596151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26</w:t>
      </w:r>
      <w:r w:rsidR="00583216">
        <w:rPr>
          <w:noProof/>
        </w:rPr>
        <w:fldChar w:fldCharType="end"/>
      </w:r>
      <w:r w:rsidR="003A51F5">
        <w:t xml:space="preserve">: Wyniki dla zbioru danych </w:t>
      </w:r>
      <w:r w:rsidR="003A51F5" w:rsidRPr="003A51F5">
        <w:t>100_5_46_15</w:t>
      </w:r>
      <w:bookmarkEnd w:id="5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1CFE8FA" w14:textId="77777777" w:rsidTr="00ED4B58">
        <w:trPr>
          <w:trHeight w:val="300"/>
        </w:trPr>
        <w:tc>
          <w:tcPr>
            <w:tcW w:w="2520" w:type="pct"/>
            <w:noWrap/>
            <w:hideMark/>
          </w:tcPr>
          <w:p w14:paraId="269DE10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1CE848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ABE6D8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67DC3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CF73422" w14:textId="77777777" w:rsidTr="00ED4B58">
        <w:trPr>
          <w:trHeight w:val="300"/>
        </w:trPr>
        <w:tc>
          <w:tcPr>
            <w:tcW w:w="2520" w:type="pct"/>
            <w:noWrap/>
            <w:hideMark/>
          </w:tcPr>
          <w:p w14:paraId="70298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3AD81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531</w:t>
            </w:r>
          </w:p>
        </w:tc>
        <w:tc>
          <w:tcPr>
            <w:tcW w:w="740" w:type="pct"/>
            <w:noWrap/>
            <w:hideMark/>
          </w:tcPr>
          <w:p w14:paraId="32455D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534,3</w:t>
            </w:r>
          </w:p>
        </w:tc>
        <w:tc>
          <w:tcPr>
            <w:tcW w:w="1094" w:type="pct"/>
            <w:noWrap/>
            <w:hideMark/>
          </w:tcPr>
          <w:p w14:paraId="2A1A45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3,65</w:t>
            </w:r>
          </w:p>
        </w:tc>
      </w:tr>
      <w:tr w:rsidR="003220B8" w:rsidRPr="003220B8" w14:paraId="31CCEBEE" w14:textId="77777777" w:rsidTr="00ED4B58">
        <w:trPr>
          <w:trHeight w:val="300"/>
        </w:trPr>
        <w:tc>
          <w:tcPr>
            <w:tcW w:w="2520" w:type="pct"/>
            <w:noWrap/>
            <w:hideMark/>
          </w:tcPr>
          <w:p w14:paraId="4297D8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48C4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620</w:t>
            </w:r>
          </w:p>
        </w:tc>
        <w:tc>
          <w:tcPr>
            <w:tcW w:w="740" w:type="pct"/>
            <w:noWrap/>
            <w:hideMark/>
          </w:tcPr>
          <w:p w14:paraId="409D3D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630,4</w:t>
            </w:r>
          </w:p>
        </w:tc>
        <w:tc>
          <w:tcPr>
            <w:tcW w:w="1094" w:type="pct"/>
            <w:noWrap/>
            <w:hideMark/>
          </w:tcPr>
          <w:p w14:paraId="6B518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5,64</w:t>
            </w:r>
          </w:p>
        </w:tc>
      </w:tr>
      <w:tr w:rsidR="003220B8" w:rsidRPr="003220B8" w14:paraId="1BC0FA7D" w14:textId="77777777" w:rsidTr="00ED4B58">
        <w:trPr>
          <w:trHeight w:val="300"/>
        </w:trPr>
        <w:tc>
          <w:tcPr>
            <w:tcW w:w="2520" w:type="pct"/>
            <w:noWrap/>
            <w:hideMark/>
          </w:tcPr>
          <w:p w14:paraId="1D83C50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32A86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557</w:t>
            </w:r>
          </w:p>
        </w:tc>
        <w:tc>
          <w:tcPr>
            <w:tcW w:w="740" w:type="pct"/>
            <w:noWrap/>
            <w:hideMark/>
          </w:tcPr>
          <w:p w14:paraId="7185C18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601,2</w:t>
            </w:r>
          </w:p>
        </w:tc>
        <w:tc>
          <w:tcPr>
            <w:tcW w:w="1094" w:type="pct"/>
            <w:noWrap/>
            <w:hideMark/>
          </w:tcPr>
          <w:p w14:paraId="335D423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41,96</w:t>
            </w:r>
          </w:p>
        </w:tc>
      </w:tr>
      <w:tr w:rsidR="003220B8" w:rsidRPr="003220B8" w14:paraId="32AA5949" w14:textId="77777777" w:rsidTr="00ED4B58">
        <w:trPr>
          <w:trHeight w:val="300"/>
        </w:trPr>
        <w:tc>
          <w:tcPr>
            <w:tcW w:w="2520" w:type="pct"/>
            <w:noWrap/>
            <w:hideMark/>
          </w:tcPr>
          <w:p w14:paraId="5556591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CA48C5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529</w:t>
            </w:r>
          </w:p>
        </w:tc>
        <w:tc>
          <w:tcPr>
            <w:tcW w:w="740" w:type="pct"/>
            <w:noWrap/>
            <w:hideMark/>
          </w:tcPr>
          <w:p w14:paraId="7FA9B0C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532,1</w:t>
            </w:r>
          </w:p>
        </w:tc>
        <w:tc>
          <w:tcPr>
            <w:tcW w:w="1094" w:type="pct"/>
            <w:noWrap/>
            <w:hideMark/>
          </w:tcPr>
          <w:p w14:paraId="2BF009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4,33</w:t>
            </w:r>
          </w:p>
        </w:tc>
      </w:tr>
    </w:tbl>
    <w:p w14:paraId="7C6EA7A6" w14:textId="1201E958" w:rsidR="00FE4D7F" w:rsidRDefault="00F05035" w:rsidP="006F11C3">
      <w:pPr>
        <w:pStyle w:val="Legenda"/>
      </w:pPr>
      <w:r w:rsidRPr="0096705B">
        <w:t>Źródło:</w:t>
      </w:r>
      <w:r>
        <w:t xml:space="preserve"> opracowanie własne</w:t>
      </w:r>
    </w:p>
    <w:p w14:paraId="5139F449" w14:textId="77777777" w:rsidR="00CA0520" w:rsidRDefault="00CA0520" w:rsidP="00B77C3A">
      <w:pPr>
        <w:ind w:firstLine="0"/>
        <w:rPr>
          <w:lang w:eastAsia="pl-PL"/>
        </w:rPr>
      </w:pPr>
    </w:p>
    <w:p w14:paraId="2F4F4852" w14:textId="26751D2A" w:rsidR="003220B8" w:rsidRDefault="006F11C3" w:rsidP="006F11C3">
      <w:r>
        <w:rPr>
          <w:lang w:eastAsia="pl-PL"/>
        </w:rPr>
        <w:t xml:space="preserve">Dla zbioru danych </w:t>
      </w:r>
      <w:r w:rsidR="00716F81" w:rsidRPr="003A51F5">
        <w:t>200_10_128_15</w:t>
      </w:r>
      <w:r w:rsidR="00716F81">
        <w:t xml:space="preserve"> </w:t>
      </w:r>
      <w:r>
        <w:rPr>
          <w:lang w:eastAsia="pl-PL"/>
        </w:rPr>
        <w:t xml:space="preserve">otrzymane wyniki przedstawiono w tabeli </w:t>
      </w:r>
      <w:r w:rsidR="00716F81">
        <w:rPr>
          <w:lang w:eastAsia="pl-PL"/>
        </w:rPr>
        <w:t>27</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lepsze minimalne rozwiązania niż poprzednia heurystyka, jednak z jeszcze większym odchyleniem.</w:t>
      </w:r>
    </w:p>
    <w:p w14:paraId="375D8271" w14:textId="77777777" w:rsidR="00CA0520" w:rsidRPr="006F11C3" w:rsidRDefault="00CA0520" w:rsidP="006F11C3"/>
    <w:p w14:paraId="7F7BAE39" w14:textId="430A08E1" w:rsidR="00EB375F" w:rsidRDefault="00EB375F" w:rsidP="00EB375F">
      <w:pPr>
        <w:pStyle w:val="Legenda"/>
        <w:keepNext/>
      </w:pPr>
      <w:bookmarkStart w:id="59" w:name="_Toc10596151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27</w:t>
      </w:r>
      <w:r w:rsidR="00583216">
        <w:rPr>
          <w:noProof/>
        </w:rPr>
        <w:fldChar w:fldCharType="end"/>
      </w:r>
      <w:r w:rsidR="003A51F5">
        <w:t xml:space="preserve">: Wyniki dla zbioru danych </w:t>
      </w:r>
      <w:r w:rsidR="003A51F5" w:rsidRPr="003A51F5">
        <w:t>200_10_128_15</w:t>
      </w:r>
      <w:bookmarkEnd w:id="5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E913A7" w14:textId="77777777" w:rsidTr="00F05035">
        <w:trPr>
          <w:trHeight w:val="300"/>
        </w:trPr>
        <w:tc>
          <w:tcPr>
            <w:tcW w:w="2520" w:type="pct"/>
            <w:noWrap/>
            <w:hideMark/>
          </w:tcPr>
          <w:p w14:paraId="7A0161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1F6014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59BBF8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30EB9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DA76BE7" w14:textId="77777777" w:rsidTr="00F05035">
        <w:trPr>
          <w:trHeight w:val="300"/>
        </w:trPr>
        <w:tc>
          <w:tcPr>
            <w:tcW w:w="2520" w:type="pct"/>
            <w:noWrap/>
            <w:hideMark/>
          </w:tcPr>
          <w:p w14:paraId="06A3A77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5B4F4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c>
          <w:tcPr>
            <w:tcW w:w="740" w:type="pct"/>
            <w:noWrap/>
            <w:hideMark/>
          </w:tcPr>
          <w:p w14:paraId="7CFC22B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463,4</w:t>
            </w:r>
          </w:p>
        </w:tc>
        <w:tc>
          <w:tcPr>
            <w:tcW w:w="1094" w:type="pct"/>
            <w:noWrap/>
            <w:hideMark/>
          </w:tcPr>
          <w:p w14:paraId="6FCD9A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w:t>
            </w:r>
          </w:p>
        </w:tc>
      </w:tr>
      <w:tr w:rsidR="003220B8" w:rsidRPr="003220B8" w14:paraId="63C8EB0B" w14:textId="77777777" w:rsidTr="00F05035">
        <w:trPr>
          <w:trHeight w:val="300"/>
        </w:trPr>
        <w:tc>
          <w:tcPr>
            <w:tcW w:w="2520" w:type="pct"/>
            <w:noWrap/>
            <w:hideMark/>
          </w:tcPr>
          <w:p w14:paraId="5AE3447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C6C1B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w:t>
            </w:r>
          </w:p>
        </w:tc>
        <w:tc>
          <w:tcPr>
            <w:tcW w:w="740" w:type="pct"/>
            <w:noWrap/>
            <w:hideMark/>
          </w:tcPr>
          <w:p w14:paraId="7301F7D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549,1</w:t>
            </w:r>
          </w:p>
        </w:tc>
        <w:tc>
          <w:tcPr>
            <w:tcW w:w="1094" w:type="pct"/>
            <w:noWrap/>
            <w:hideMark/>
          </w:tcPr>
          <w:p w14:paraId="2D8F0B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7,94</w:t>
            </w:r>
          </w:p>
        </w:tc>
      </w:tr>
      <w:tr w:rsidR="003220B8" w:rsidRPr="003220B8" w14:paraId="5AF9FD67" w14:textId="77777777" w:rsidTr="00F05035">
        <w:trPr>
          <w:trHeight w:val="300"/>
        </w:trPr>
        <w:tc>
          <w:tcPr>
            <w:tcW w:w="2520" w:type="pct"/>
            <w:noWrap/>
            <w:hideMark/>
          </w:tcPr>
          <w:p w14:paraId="2DEDF97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86FB8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514</w:t>
            </w:r>
          </w:p>
        </w:tc>
        <w:tc>
          <w:tcPr>
            <w:tcW w:w="740" w:type="pct"/>
            <w:noWrap/>
            <w:hideMark/>
          </w:tcPr>
          <w:p w14:paraId="5E6B581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586,8</w:t>
            </w:r>
          </w:p>
        </w:tc>
        <w:tc>
          <w:tcPr>
            <w:tcW w:w="1094" w:type="pct"/>
            <w:noWrap/>
            <w:hideMark/>
          </w:tcPr>
          <w:p w14:paraId="571EFD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47,64</w:t>
            </w:r>
          </w:p>
        </w:tc>
      </w:tr>
      <w:tr w:rsidR="003220B8" w:rsidRPr="003220B8" w14:paraId="6B11BFF0" w14:textId="77777777" w:rsidTr="00F05035">
        <w:trPr>
          <w:trHeight w:val="300"/>
        </w:trPr>
        <w:tc>
          <w:tcPr>
            <w:tcW w:w="2520" w:type="pct"/>
            <w:noWrap/>
            <w:hideMark/>
          </w:tcPr>
          <w:p w14:paraId="437B30E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81021F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w:t>
            </w:r>
          </w:p>
        </w:tc>
        <w:tc>
          <w:tcPr>
            <w:tcW w:w="740" w:type="pct"/>
            <w:noWrap/>
            <w:hideMark/>
          </w:tcPr>
          <w:p w14:paraId="4DF44A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460,9</w:t>
            </w:r>
          </w:p>
        </w:tc>
        <w:tc>
          <w:tcPr>
            <w:tcW w:w="1094" w:type="pct"/>
            <w:noWrap/>
            <w:hideMark/>
          </w:tcPr>
          <w:p w14:paraId="2FE123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0,32</w:t>
            </w:r>
          </w:p>
        </w:tc>
      </w:tr>
    </w:tbl>
    <w:p w14:paraId="4818711B" w14:textId="6BC01CEE" w:rsidR="00F05035" w:rsidRDefault="00F05035" w:rsidP="00F05035">
      <w:pPr>
        <w:pStyle w:val="Legenda"/>
      </w:pPr>
      <w:r w:rsidRPr="0096705B">
        <w:t>Źródło:</w:t>
      </w:r>
      <w:r>
        <w:t xml:space="preserve"> opracowanie własne</w:t>
      </w:r>
    </w:p>
    <w:p w14:paraId="22F039BE" w14:textId="77777777" w:rsidR="00CA0520" w:rsidRDefault="00CA0520" w:rsidP="00B77C3A">
      <w:pPr>
        <w:ind w:firstLine="0"/>
        <w:rPr>
          <w:lang w:eastAsia="pl-PL"/>
        </w:rPr>
      </w:pPr>
    </w:p>
    <w:p w14:paraId="1316FA37" w14:textId="4DEAE471" w:rsidR="003220B8" w:rsidRDefault="006F11C3" w:rsidP="006F11C3">
      <w:r>
        <w:rPr>
          <w:lang w:eastAsia="pl-PL"/>
        </w:rPr>
        <w:t xml:space="preserve">Dla zbioru danych </w:t>
      </w:r>
      <w:r w:rsidR="00716F81" w:rsidRPr="003A51F5">
        <w:t>200_10_135_9_D6</w:t>
      </w:r>
      <w:r w:rsidR="00876847">
        <w:t xml:space="preserve"> </w:t>
      </w:r>
      <w:r>
        <w:rPr>
          <w:lang w:eastAsia="pl-PL"/>
        </w:rPr>
        <w:t xml:space="preserve">otrzymane wyniki przedstawiono w tabeli </w:t>
      </w:r>
      <w:r w:rsidR="00716F81">
        <w:rPr>
          <w:lang w:eastAsia="pl-PL"/>
        </w:rPr>
        <w:t>28</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w:t>
      </w:r>
      <w:r w:rsidR="00793D85" w:rsidRPr="009168DC">
        <w:lastRenderedPageBreak/>
        <w:t>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4E3E2B2" w14:textId="77777777" w:rsidR="00CA0520" w:rsidRPr="006F11C3" w:rsidRDefault="00CA0520" w:rsidP="006F11C3">
      <w:pPr>
        <w:rPr>
          <w:b/>
          <w:bCs/>
        </w:rPr>
      </w:pPr>
    </w:p>
    <w:p w14:paraId="381D020B" w14:textId="3C246126" w:rsidR="00EB375F" w:rsidRDefault="00EB375F" w:rsidP="00EB375F">
      <w:pPr>
        <w:pStyle w:val="Legenda"/>
        <w:keepNext/>
      </w:pPr>
      <w:bookmarkStart w:id="60" w:name="_Toc10596151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28</w:t>
      </w:r>
      <w:r w:rsidR="00583216">
        <w:rPr>
          <w:noProof/>
        </w:rPr>
        <w:fldChar w:fldCharType="end"/>
      </w:r>
      <w:r w:rsidR="003A51F5">
        <w:t xml:space="preserve">: Wyniki dla zbioru danych </w:t>
      </w:r>
      <w:r w:rsidR="003A51F5" w:rsidRPr="003A51F5">
        <w:t>200_10_135_9_D6</w:t>
      </w:r>
      <w:bookmarkEnd w:id="6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88A9D3B" w14:textId="77777777" w:rsidTr="00F05035">
        <w:trPr>
          <w:trHeight w:val="300"/>
        </w:trPr>
        <w:tc>
          <w:tcPr>
            <w:tcW w:w="2520" w:type="pct"/>
            <w:noWrap/>
            <w:hideMark/>
          </w:tcPr>
          <w:p w14:paraId="56F824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892636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2FCC90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6B7E9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69BD464" w14:textId="77777777" w:rsidTr="00F05035">
        <w:trPr>
          <w:trHeight w:val="300"/>
        </w:trPr>
        <w:tc>
          <w:tcPr>
            <w:tcW w:w="2520" w:type="pct"/>
            <w:noWrap/>
            <w:hideMark/>
          </w:tcPr>
          <w:p w14:paraId="38BEAEC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64514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233F32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4A839FF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7EFDA41D" w14:textId="77777777" w:rsidTr="00F05035">
        <w:trPr>
          <w:trHeight w:val="300"/>
        </w:trPr>
        <w:tc>
          <w:tcPr>
            <w:tcW w:w="2520" w:type="pct"/>
            <w:noWrap/>
            <w:hideMark/>
          </w:tcPr>
          <w:p w14:paraId="132FD32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CC341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589</w:t>
            </w:r>
          </w:p>
        </w:tc>
        <w:tc>
          <w:tcPr>
            <w:tcW w:w="740" w:type="pct"/>
            <w:noWrap/>
            <w:hideMark/>
          </w:tcPr>
          <w:p w14:paraId="59B2B5E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596,2</w:t>
            </w:r>
          </w:p>
        </w:tc>
        <w:tc>
          <w:tcPr>
            <w:tcW w:w="1094" w:type="pct"/>
            <w:noWrap/>
            <w:hideMark/>
          </w:tcPr>
          <w:p w14:paraId="37F9A3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4,61</w:t>
            </w:r>
          </w:p>
        </w:tc>
      </w:tr>
      <w:tr w:rsidR="003220B8" w:rsidRPr="003220B8" w14:paraId="5E694EFB" w14:textId="77777777" w:rsidTr="00F05035">
        <w:trPr>
          <w:trHeight w:val="300"/>
        </w:trPr>
        <w:tc>
          <w:tcPr>
            <w:tcW w:w="2520" w:type="pct"/>
            <w:noWrap/>
            <w:hideMark/>
          </w:tcPr>
          <w:p w14:paraId="638DF19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77AB7E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w:t>
            </w:r>
          </w:p>
        </w:tc>
        <w:tc>
          <w:tcPr>
            <w:tcW w:w="740" w:type="pct"/>
            <w:noWrap/>
            <w:hideMark/>
          </w:tcPr>
          <w:p w14:paraId="19EED92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705,3</w:t>
            </w:r>
          </w:p>
        </w:tc>
        <w:tc>
          <w:tcPr>
            <w:tcW w:w="1094" w:type="pct"/>
            <w:noWrap/>
            <w:hideMark/>
          </w:tcPr>
          <w:p w14:paraId="7B0DE0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59,08</w:t>
            </w:r>
          </w:p>
        </w:tc>
      </w:tr>
      <w:tr w:rsidR="003220B8" w:rsidRPr="003220B8" w14:paraId="78A90FDD" w14:textId="77777777" w:rsidTr="00F05035">
        <w:trPr>
          <w:trHeight w:val="300"/>
        </w:trPr>
        <w:tc>
          <w:tcPr>
            <w:tcW w:w="2520" w:type="pct"/>
            <w:noWrap/>
            <w:hideMark/>
          </w:tcPr>
          <w:p w14:paraId="0907E8E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F7E80B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740" w:type="pct"/>
            <w:noWrap/>
            <w:hideMark/>
          </w:tcPr>
          <w:p w14:paraId="031DD3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534</w:t>
            </w:r>
          </w:p>
        </w:tc>
        <w:tc>
          <w:tcPr>
            <w:tcW w:w="1094" w:type="pct"/>
            <w:noWrap/>
            <w:hideMark/>
          </w:tcPr>
          <w:p w14:paraId="2A5778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19FCACF" w14:textId="228CCFF0" w:rsidR="00FE4D7F" w:rsidRDefault="00F05035" w:rsidP="006F11C3">
      <w:pPr>
        <w:pStyle w:val="Legenda"/>
      </w:pPr>
      <w:r w:rsidRPr="0096705B">
        <w:t>Źródło:</w:t>
      </w:r>
      <w:r>
        <w:t xml:space="preserve"> opracowanie własne</w:t>
      </w:r>
    </w:p>
    <w:p w14:paraId="38176616" w14:textId="77777777" w:rsidR="00CA0520" w:rsidRDefault="00CA0520" w:rsidP="00B77C3A">
      <w:pPr>
        <w:ind w:firstLine="0"/>
        <w:rPr>
          <w:lang w:eastAsia="pl-PL"/>
        </w:rPr>
      </w:pPr>
    </w:p>
    <w:p w14:paraId="701FBB08" w14:textId="7B12FE63" w:rsidR="006F11C3" w:rsidRPr="009168DC" w:rsidRDefault="006F11C3" w:rsidP="006F11C3">
      <w:r>
        <w:rPr>
          <w:lang w:eastAsia="pl-PL"/>
        </w:rPr>
        <w:t xml:space="preserve">Dla zbioru danych </w:t>
      </w:r>
      <w:r w:rsidR="00716F81" w:rsidRPr="003A51F5">
        <w:t>200_10_50_15</w:t>
      </w:r>
      <w:r w:rsidR="00716F81">
        <w:t xml:space="preserve"> </w:t>
      </w:r>
      <w:r>
        <w:rPr>
          <w:lang w:eastAsia="pl-PL"/>
        </w:rPr>
        <w:t xml:space="preserve">otrzymane wyniki przedstawiono w tabeli </w:t>
      </w:r>
      <w:r w:rsidR="00716F81">
        <w:rPr>
          <w:lang w:eastAsia="pl-PL"/>
        </w:rPr>
        <w:t>29</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2D30799E" w14:textId="69F10B4C" w:rsidR="00EB375F" w:rsidRDefault="00EB375F" w:rsidP="00EB375F">
      <w:pPr>
        <w:pStyle w:val="Legenda"/>
        <w:keepNext/>
      </w:pPr>
      <w:bookmarkStart w:id="61" w:name="_Toc10596151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29</w:t>
      </w:r>
      <w:r w:rsidR="00583216">
        <w:rPr>
          <w:noProof/>
        </w:rPr>
        <w:fldChar w:fldCharType="end"/>
      </w:r>
      <w:r w:rsidR="003A51F5">
        <w:t xml:space="preserve">: Wyniki dla zbioru danych </w:t>
      </w:r>
      <w:r w:rsidR="003A51F5" w:rsidRPr="003A51F5">
        <w:t>200_10_50_15</w:t>
      </w:r>
      <w:bookmarkEnd w:id="6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590FBF9" w14:textId="77777777" w:rsidTr="00F05035">
        <w:trPr>
          <w:trHeight w:val="300"/>
        </w:trPr>
        <w:tc>
          <w:tcPr>
            <w:tcW w:w="2520" w:type="pct"/>
            <w:noWrap/>
            <w:hideMark/>
          </w:tcPr>
          <w:p w14:paraId="0BF16AA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7951CF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E855E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D97046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A8C63CC" w14:textId="77777777" w:rsidTr="00F05035">
        <w:trPr>
          <w:trHeight w:val="300"/>
        </w:trPr>
        <w:tc>
          <w:tcPr>
            <w:tcW w:w="2520" w:type="pct"/>
            <w:noWrap/>
            <w:hideMark/>
          </w:tcPr>
          <w:p w14:paraId="661F526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5AA9162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23C4B79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486,8</w:t>
            </w:r>
          </w:p>
        </w:tc>
        <w:tc>
          <w:tcPr>
            <w:tcW w:w="1094" w:type="pct"/>
            <w:noWrap/>
            <w:hideMark/>
          </w:tcPr>
          <w:p w14:paraId="4CC487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r w:rsidR="003220B8" w:rsidRPr="003220B8" w14:paraId="00B8930D" w14:textId="77777777" w:rsidTr="00F05035">
        <w:trPr>
          <w:trHeight w:val="300"/>
        </w:trPr>
        <w:tc>
          <w:tcPr>
            <w:tcW w:w="2520" w:type="pct"/>
            <w:noWrap/>
            <w:hideMark/>
          </w:tcPr>
          <w:p w14:paraId="66DD64F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67772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516</w:t>
            </w:r>
          </w:p>
        </w:tc>
        <w:tc>
          <w:tcPr>
            <w:tcW w:w="740" w:type="pct"/>
            <w:noWrap/>
            <w:hideMark/>
          </w:tcPr>
          <w:p w14:paraId="3F6ECFB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520</w:t>
            </w:r>
          </w:p>
        </w:tc>
        <w:tc>
          <w:tcPr>
            <w:tcW w:w="1094" w:type="pct"/>
            <w:noWrap/>
            <w:hideMark/>
          </w:tcPr>
          <w:p w14:paraId="192377D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w:t>
            </w:r>
          </w:p>
        </w:tc>
      </w:tr>
      <w:tr w:rsidR="003220B8" w:rsidRPr="003220B8" w14:paraId="1CECC783" w14:textId="77777777" w:rsidTr="00F05035">
        <w:trPr>
          <w:trHeight w:val="300"/>
        </w:trPr>
        <w:tc>
          <w:tcPr>
            <w:tcW w:w="2520" w:type="pct"/>
            <w:noWrap/>
            <w:hideMark/>
          </w:tcPr>
          <w:p w14:paraId="43EE127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F46662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510</w:t>
            </w:r>
          </w:p>
        </w:tc>
        <w:tc>
          <w:tcPr>
            <w:tcW w:w="740" w:type="pct"/>
            <w:noWrap/>
            <w:hideMark/>
          </w:tcPr>
          <w:p w14:paraId="6AC990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613,1</w:t>
            </w:r>
          </w:p>
        </w:tc>
        <w:tc>
          <w:tcPr>
            <w:tcW w:w="1094" w:type="pct"/>
            <w:noWrap/>
            <w:hideMark/>
          </w:tcPr>
          <w:p w14:paraId="51C210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63,08</w:t>
            </w:r>
          </w:p>
        </w:tc>
      </w:tr>
      <w:tr w:rsidR="003220B8" w:rsidRPr="003220B8" w14:paraId="76809412" w14:textId="77777777" w:rsidTr="00F05035">
        <w:trPr>
          <w:trHeight w:val="300"/>
        </w:trPr>
        <w:tc>
          <w:tcPr>
            <w:tcW w:w="2520" w:type="pct"/>
            <w:noWrap/>
            <w:hideMark/>
          </w:tcPr>
          <w:p w14:paraId="42AEBB9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445E6E6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w:t>
            </w:r>
          </w:p>
        </w:tc>
        <w:tc>
          <w:tcPr>
            <w:tcW w:w="740" w:type="pct"/>
            <w:noWrap/>
            <w:hideMark/>
          </w:tcPr>
          <w:p w14:paraId="75BD951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485,5</w:t>
            </w:r>
          </w:p>
        </w:tc>
        <w:tc>
          <w:tcPr>
            <w:tcW w:w="1094" w:type="pct"/>
            <w:noWrap/>
            <w:hideMark/>
          </w:tcPr>
          <w:p w14:paraId="050D9E5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bl>
    <w:p w14:paraId="3A343414" w14:textId="13C0DAF8" w:rsidR="00FE4D7F" w:rsidRDefault="00F05035" w:rsidP="006F11C3">
      <w:pPr>
        <w:pStyle w:val="Legenda"/>
      </w:pPr>
      <w:r w:rsidRPr="0096705B">
        <w:t>Źródło:</w:t>
      </w:r>
      <w:r>
        <w:t xml:space="preserve"> opracowanie własne</w:t>
      </w:r>
    </w:p>
    <w:p w14:paraId="74B43208" w14:textId="77777777" w:rsidR="00CA0520" w:rsidRDefault="00CA0520" w:rsidP="00B77C3A">
      <w:pPr>
        <w:ind w:firstLine="0"/>
        <w:rPr>
          <w:lang w:eastAsia="pl-PL"/>
        </w:rPr>
      </w:pPr>
    </w:p>
    <w:p w14:paraId="2787A959" w14:textId="422D672E" w:rsidR="003220B8" w:rsidRDefault="006F11C3" w:rsidP="006F11C3">
      <w:r>
        <w:rPr>
          <w:lang w:eastAsia="pl-PL"/>
        </w:rPr>
        <w:t xml:space="preserve">Dla zbioru danych </w:t>
      </w:r>
      <w:r w:rsidR="00A65B88" w:rsidRPr="003A51F5">
        <w:t>200_10_50_9</w:t>
      </w:r>
      <w:r w:rsidR="00A65B88">
        <w:t xml:space="preserve"> </w:t>
      </w:r>
      <w:r>
        <w:rPr>
          <w:lang w:eastAsia="pl-PL"/>
        </w:rPr>
        <w:t xml:space="preserve">otrzymane wyniki przedstawiono w tabeli </w:t>
      </w:r>
      <w:r w:rsidR="00A65B88">
        <w:rPr>
          <w:lang w:eastAsia="pl-PL"/>
        </w:rPr>
        <w:t>30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3FF04728" w14:textId="77777777" w:rsidR="00CA0520" w:rsidRPr="006F11C3" w:rsidRDefault="00CA0520" w:rsidP="006F11C3"/>
    <w:p w14:paraId="28530C49" w14:textId="021C9AF8" w:rsidR="00EB375F" w:rsidRDefault="00EB375F" w:rsidP="00EB375F">
      <w:pPr>
        <w:pStyle w:val="Legenda"/>
        <w:keepNext/>
      </w:pPr>
      <w:bookmarkStart w:id="62" w:name="_Toc10596152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30</w:t>
      </w:r>
      <w:r w:rsidR="00583216">
        <w:rPr>
          <w:noProof/>
        </w:rPr>
        <w:fldChar w:fldCharType="end"/>
      </w:r>
      <w:r w:rsidR="003A51F5">
        <w:t xml:space="preserve">: Wyniki dla zbioru danych </w:t>
      </w:r>
      <w:r w:rsidR="003A51F5" w:rsidRPr="003A51F5">
        <w:t>200_10_50_9</w:t>
      </w:r>
      <w:bookmarkEnd w:id="6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66D16BE6" w14:textId="77777777" w:rsidTr="00F05035">
        <w:trPr>
          <w:trHeight w:val="300"/>
        </w:trPr>
        <w:tc>
          <w:tcPr>
            <w:tcW w:w="2520" w:type="pct"/>
            <w:noWrap/>
            <w:hideMark/>
          </w:tcPr>
          <w:p w14:paraId="5C9D95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8FB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7C741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23498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9E4003A" w14:textId="77777777" w:rsidTr="00F05035">
        <w:trPr>
          <w:trHeight w:val="300"/>
        </w:trPr>
        <w:tc>
          <w:tcPr>
            <w:tcW w:w="2520" w:type="pct"/>
            <w:noWrap/>
            <w:hideMark/>
          </w:tcPr>
          <w:p w14:paraId="0B2554F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23925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5556F7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487,1</w:t>
            </w:r>
          </w:p>
        </w:tc>
        <w:tc>
          <w:tcPr>
            <w:tcW w:w="1094" w:type="pct"/>
            <w:noWrap/>
            <w:hideMark/>
          </w:tcPr>
          <w:p w14:paraId="046DF8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6C17B5FD" w14:textId="77777777" w:rsidTr="00F05035">
        <w:trPr>
          <w:trHeight w:val="300"/>
        </w:trPr>
        <w:tc>
          <w:tcPr>
            <w:tcW w:w="2520" w:type="pct"/>
            <w:noWrap/>
            <w:hideMark/>
          </w:tcPr>
          <w:p w14:paraId="0AE978D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9CE1D7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w:t>
            </w:r>
          </w:p>
        </w:tc>
        <w:tc>
          <w:tcPr>
            <w:tcW w:w="740" w:type="pct"/>
            <w:noWrap/>
            <w:hideMark/>
          </w:tcPr>
          <w:p w14:paraId="334DF3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503,3</w:t>
            </w:r>
          </w:p>
        </w:tc>
        <w:tc>
          <w:tcPr>
            <w:tcW w:w="1094" w:type="pct"/>
            <w:noWrap/>
            <w:hideMark/>
          </w:tcPr>
          <w:p w14:paraId="5076794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1,34</w:t>
            </w:r>
          </w:p>
        </w:tc>
      </w:tr>
      <w:tr w:rsidR="003220B8" w:rsidRPr="003220B8" w14:paraId="75C55225" w14:textId="77777777" w:rsidTr="00F05035">
        <w:trPr>
          <w:trHeight w:val="300"/>
        </w:trPr>
        <w:tc>
          <w:tcPr>
            <w:tcW w:w="2520" w:type="pct"/>
            <w:noWrap/>
            <w:hideMark/>
          </w:tcPr>
          <w:p w14:paraId="64ADAE4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60303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6CB78E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616,5</w:t>
            </w:r>
          </w:p>
        </w:tc>
        <w:tc>
          <w:tcPr>
            <w:tcW w:w="1094" w:type="pct"/>
            <w:noWrap/>
            <w:hideMark/>
          </w:tcPr>
          <w:p w14:paraId="58F2CD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84,02</w:t>
            </w:r>
          </w:p>
        </w:tc>
      </w:tr>
      <w:tr w:rsidR="003220B8" w:rsidRPr="003220B8" w14:paraId="62EE6EE9" w14:textId="77777777" w:rsidTr="00F05035">
        <w:trPr>
          <w:trHeight w:val="300"/>
        </w:trPr>
        <w:tc>
          <w:tcPr>
            <w:tcW w:w="2520" w:type="pct"/>
            <w:noWrap/>
            <w:hideMark/>
          </w:tcPr>
          <w:p w14:paraId="2DED5C2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5F5818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740" w:type="pct"/>
            <w:noWrap/>
            <w:hideMark/>
          </w:tcPr>
          <w:p w14:paraId="367658A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486</w:t>
            </w:r>
          </w:p>
        </w:tc>
        <w:tc>
          <w:tcPr>
            <w:tcW w:w="1094" w:type="pct"/>
            <w:noWrap/>
            <w:hideMark/>
          </w:tcPr>
          <w:p w14:paraId="7533E5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DA4633" w14:textId="3FABEF22" w:rsidR="00F05035" w:rsidRDefault="00F05035" w:rsidP="00F05035">
      <w:pPr>
        <w:pStyle w:val="Legenda"/>
      </w:pPr>
      <w:r w:rsidRPr="0096705B">
        <w:t>Źródło:</w:t>
      </w:r>
      <w:r>
        <w:t xml:space="preserve"> opracowanie własne</w:t>
      </w:r>
    </w:p>
    <w:p w14:paraId="02E5F5AC" w14:textId="77777777" w:rsidR="00CA0520" w:rsidRDefault="00CA0520" w:rsidP="00B77C3A">
      <w:pPr>
        <w:ind w:firstLine="0"/>
        <w:rPr>
          <w:lang w:eastAsia="pl-PL"/>
        </w:rPr>
      </w:pPr>
    </w:p>
    <w:p w14:paraId="1C6A6867" w14:textId="6151626B" w:rsidR="003220B8" w:rsidRDefault="006F11C3" w:rsidP="006F11C3">
      <w:r>
        <w:rPr>
          <w:lang w:eastAsia="pl-PL"/>
        </w:rPr>
        <w:t xml:space="preserve">Dla zbioru danych </w:t>
      </w:r>
      <w:r w:rsidR="00AD7A2D" w:rsidRPr="003A51F5">
        <w:t>200_10_84_9</w:t>
      </w:r>
      <w:r w:rsidR="00AD7A2D">
        <w:t xml:space="preserve"> </w:t>
      </w:r>
      <w:r>
        <w:rPr>
          <w:lang w:eastAsia="pl-PL"/>
        </w:rPr>
        <w:t xml:space="preserve">otrzymane wyniki przedstawiono w tabeli </w:t>
      </w:r>
      <w:r w:rsidR="00AD7A2D">
        <w:rPr>
          <w:lang w:eastAsia="pl-PL"/>
        </w:rPr>
        <w:t>31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4B0E7797" w14:textId="77777777" w:rsidR="00CA0520" w:rsidRPr="006F11C3" w:rsidRDefault="00CA0520" w:rsidP="006F11C3"/>
    <w:p w14:paraId="28C0DB2E" w14:textId="51A5B387" w:rsidR="00EB375F" w:rsidRDefault="00EB375F" w:rsidP="00EB375F">
      <w:pPr>
        <w:pStyle w:val="Legenda"/>
        <w:keepNext/>
      </w:pPr>
      <w:bookmarkStart w:id="63" w:name="_Toc10596152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31</w:t>
      </w:r>
      <w:r w:rsidR="00583216">
        <w:rPr>
          <w:noProof/>
        </w:rPr>
        <w:fldChar w:fldCharType="end"/>
      </w:r>
      <w:r w:rsidR="003A51F5">
        <w:t xml:space="preserve">: Wyniki dla zbioru danych </w:t>
      </w:r>
      <w:r w:rsidR="003A51F5" w:rsidRPr="003A51F5">
        <w:t>200_10_84_9</w:t>
      </w:r>
      <w:bookmarkEnd w:id="6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4C61A49" w14:textId="77777777" w:rsidTr="00F05035">
        <w:trPr>
          <w:trHeight w:val="300"/>
        </w:trPr>
        <w:tc>
          <w:tcPr>
            <w:tcW w:w="2520" w:type="pct"/>
            <w:noWrap/>
            <w:hideMark/>
          </w:tcPr>
          <w:p w14:paraId="230436C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3B689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CCF3E3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59308D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A7D7CED" w14:textId="77777777" w:rsidTr="00F05035">
        <w:trPr>
          <w:trHeight w:val="300"/>
        </w:trPr>
        <w:tc>
          <w:tcPr>
            <w:tcW w:w="2520" w:type="pct"/>
            <w:noWrap/>
            <w:hideMark/>
          </w:tcPr>
          <w:p w14:paraId="5EEB2CC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F2181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w:t>
            </w:r>
          </w:p>
        </w:tc>
        <w:tc>
          <w:tcPr>
            <w:tcW w:w="740" w:type="pct"/>
            <w:noWrap/>
            <w:hideMark/>
          </w:tcPr>
          <w:p w14:paraId="4384D3D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507,5</w:t>
            </w:r>
          </w:p>
        </w:tc>
        <w:tc>
          <w:tcPr>
            <w:tcW w:w="1094" w:type="pct"/>
            <w:noWrap/>
            <w:hideMark/>
          </w:tcPr>
          <w:p w14:paraId="59C01F4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0,53</w:t>
            </w:r>
          </w:p>
        </w:tc>
      </w:tr>
      <w:tr w:rsidR="003220B8" w:rsidRPr="003220B8" w14:paraId="40D0DEA6" w14:textId="77777777" w:rsidTr="00F05035">
        <w:trPr>
          <w:trHeight w:val="300"/>
        </w:trPr>
        <w:tc>
          <w:tcPr>
            <w:tcW w:w="2520" w:type="pct"/>
            <w:noWrap/>
            <w:hideMark/>
          </w:tcPr>
          <w:p w14:paraId="7B2E73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4012DD4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538</w:t>
            </w:r>
          </w:p>
        </w:tc>
        <w:tc>
          <w:tcPr>
            <w:tcW w:w="740" w:type="pct"/>
            <w:noWrap/>
            <w:hideMark/>
          </w:tcPr>
          <w:p w14:paraId="2EC0DC7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543,2</w:t>
            </w:r>
          </w:p>
        </w:tc>
        <w:tc>
          <w:tcPr>
            <w:tcW w:w="1094" w:type="pct"/>
            <w:noWrap/>
            <w:hideMark/>
          </w:tcPr>
          <w:p w14:paraId="37D6A6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r>
      <w:tr w:rsidR="003220B8" w:rsidRPr="003220B8" w14:paraId="58042590" w14:textId="77777777" w:rsidTr="00F05035">
        <w:trPr>
          <w:trHeight w:val="300"/>
        </w:trPr>
        <w:tc>
          <w:tcPr>
            <w:tcW w:w="2520" w:type="pct"/>
            <w:noWrap/>
            <w:hideMark/>
          </w:tcPr>
          <w:p w14:paraId="27FA5C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AC0233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541</w:t>
            </w:r>
          </w:p>
        </w:tc>
        <w:tc>
          <w:tcPr>
            <w:tcW w:w="740" w:type="pct"/>
            <w:noWrap/>
            <w:hideMark/>
          </w:tcPr>
          <w:p w14:paraId="4812EA1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621,3</w:t>
            </w:r>
          </w:p>
        </w:tc>
        <w:tc>
          <w:tcPr>
            <w:tcW w:w="1094" w:type="pct"/>
            <w:noWrap/>
            <w:hideMark/>
          </w:tcPr>
          <w:p w14:paraId="18AA4AC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67,69</w:t>
            </w:r>
          </w:p>
        </w:tc>
      </w:tr>
      <w:tr w:rsidR="003220B8" w:rsidRPr="003220B8" w14:paraId="4171B466" w14:textId="77777777" w:rsidTr="00F05035">
        <w:trPr>
          <w:trHeight w:val="300"/>
        </w:trPr>
        <w:tc>
          <w:tcPr>
            <w:tcW w:w="2520" w:type="pct"/>
            <w:noWrap/>
            <w:hideMark/>
          </w:tcPr>
          <w:p w14:paraId="3221DAA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7CE349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w:t>
            </w:r>
          </w:p>
        </w:tc>
        <w:tc>
          <w:tcPr>
            <w:tcW w:w="740" w:type="pct"/>
            <w:noWrap/>
            <w:hideMark/>
          </w:tcPr>
          <w:p w14:paraId="1CC4BC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506,8</w:t>
            </w:r>
          </w:p>
        </w:tc>
        <w:tc>
          <w:tcPr>
            <w:tcW w:w="1094" w:type="pct"/>
            <w:noWrap/>
            <w:hideMark/>
          </w:tcPr>
          <w:p w14:paraId="426F43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0,63</w:t>
            </w:r>
          </w:p>
        </w:tc>
      </w:tr>
    </w:tbl>
    <w:p w14:paraId="6620EBF4" w14:textId="2E80FC68" w:rsidR="00F05035" w:rsidRDefault="00F05035" w:rsidP="00F05035">
      <w:pPr>
        <w:pStyle w:val="Legenda"/>
      </w:pPr>
      <w:r w:rsidRPr="0096705B">
        <w:t>Źródło:</w:t>
      </w:r>
      <w:r>
        <w:t xml:space="preserve"> opracowanie własne</w:t>
      </w:r>
    </w:p>
    <w:p w14:paraId="388ACC5D" w14:textId="77777777" w:rsidR="00CA0520" w:rsidRDefault="00CA0520" w:rsidP="00B77C3A">
      <w:pPr>
        <w:ind w:firstLine="0"/>
        <w:rPr>
          <w:lang w:eastAsia="pl-PL"/>
        </w:rPr>
      </w:pPr>
    </w:p>
    <w:p w14:paraId="4FC070A4" w14:textId="443C0725" w:rsidR="00FE4D7F" w:rsidRDefault="006F11C3" w:rsidP="006F11C3">
      <w:r>
        <w:rPr>
          <w:lang w:eastAsia="pl-PL"/>
        </w:rPr>
        <w:t xml:space="preserve">Dla zbioru danych </w:t>
      </w:r>
      <w:r w:rsidR="00AD7A2D" w:rsidRPr="003A51F5">
        <w:t>200_10_85_15</w:t>
      </w:r>
      <w:r w:rsidR="00876847">
        <w:t xml:space="preserve"> </w:t>
      </w:r>
      <w:r>
        <w:rPr>
          <w:lang w:eastAsia="pl-PL"/>
        </w:rPr>
        <w:t xml:space="preserve">otrzymane wyniki przedstawiono w tabeli </w:t>
      </w:r>
      <w:r w:rsidR="00AD7A2D">
        <w:rPr>
          <w:lang w:eastAsia="pl-PL"/>
        </w:rPr>
        <w:t>32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3FCEDE48" w14:textId="77777777" w:rsidR="00CA0520" w:rsidRDefault="00CA0520" w:rsidP="006F11C3"/>
    <w:p w14:paraId="7893740C" w14:textId="7B94E8A2" w:rsidR="00EB375F" w:rsidRDefault="00EB375F" w:rsidP="00EB375F">
      <w:pPr>
        <w:pStyle w:val="Legenda"/>
        <w:keepNext/>
      </w:pPr>
      <w:bookmarkStart w:id="64" w:name="_Toc10596152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32</w:t>
      </w:r>
      <w:r w:rsidR="00583216">
        <w:rPr>
          <w:noProof/>
        </w:rPr>
        <w:fldChar w:fldCharType="end"/>
      </w:r>
      <w:r w:rsidR="003A51F5">
        <w:t xml:space="preserve">: Wyniki dla zbioru danych </w:t>
      </w:r>
      <w:r w:rsidR="003A51F5" w:rsidRPr="003A51F5">
        <w:t>200_10_85_15</w:t>
      </w:r>
      <w:bookmarkEnd w:id="6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98C375A" w14:textId="77777777" w:rsidTr="00F05035">
        <w:trPr>
          <w:trHeight w:val="300"/>
        </w:trPr>
        <w:tc>
          <w:tcPr>
            <w:tcW w:w="2520" w:type="pct"/>
            <w:noWrap/>
            <w:hideMark/>
          </w:tcPr>
          <w:p w14:paraId="6081B9F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6BC9222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1E3147E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3A0593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D53B67" w14:textId="77777777" w:rsidTr="00F05035">
        <w:trPr>
          <w:trHeight w:val="300"/>
        </w:trPr>
        <w:tc>
          <w:tcPr>
            <w:tcW w:w="2520" w:type="pct"/>
            <w:noWrap/>
            <w:hideMark/>
          </w:tcPr>
          <w:p w14:paraId="3334486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genetyczny</w:t>
            </w:r>
          </w:p>
        </w:tc>
        <w:tc>
          <w:tcPr>
            <w:tcW w:w="646" w:type="pct"/>
            <w:noWrap/>
            <w:hideMark/>
          </w:tcPr>
          <w:p w14:paraId="77CA163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1EC33FC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475,4</w:t>
            </w:r>
          </w:p>
        </w:tc>
        <w:tc>
          <w:tcPr>
            <w:tcW w:w="1094" w:type="pct"/>
            <w:noWrap/>
            <w:hideMark/>
          </w:tcPr>
          <w:p w14:paraId="4372A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r w:rsidR="003220B8" w:rsidRPr="003220B8" w14:paraId="4C0BCAB9" w14:textId="77777777" w:rsidTr="00F05035">
        <w:trPr>
          <w:trHeight w:val="300"/>
        </w:trPr>
        <w:tc>
          <w:tcPr>
            <w:tcW w:w="2520" w:type="pct"/>
            <w:noWrap/>
            <w:hideMark/>
          </w:tcPr>
          <w:p w14:paraId="5254942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1C40B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497</w:t>
            </w:r>
          </w:p>
        </w:tc>
        <w:tc>
          <w:tcPr>
            <w:tcW w:w="740" w:type="pct"/>
            <w:noWrap/>
            <w:hideMark/>
          </w:tcPr>
          <w:p w14:paraId="290C93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501,3</w:t>
            </w:r>
          </w:p>
        </w:tc>
        <w:tc>
          <w:tcPr>
            <w:tcW w:w="1094" w:type="pct"/>
            <w:noWrap/>
            <w:hideMark/>
          </w:tcPr>
          <w:p w14:paraId="627F632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r>
      <w:tr w:rsidR="003220B8" w:rsidRPr="003220B8" w14:paraId="67A8E9A5" w14:textId="77777777" w:rsidTr="00F05035">
        <w:trPr>
          <w:trHeight w:val="300"/>
        </w:trPr>
        <w:tc>
          <w:tcPr>
            <w:tcW w:w="2520" w:type="pct"/>
            <w:noWrap/>
            <w:hideMark/>
          </w:tcPr>
          <w:p w14:paraId="7B6D093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2106DC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554</w:t>
            </w:r>
          </w:p>
        </w:tc>
        <w:tc>
          <w:tcPr>
            <w:tcW w:w="740" w:type="pct"/>
            <w:noWrap/>
            <w:hideMark/>
          </w:tcPr>
          <w:p w14:paraId="1F3C13F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624,4</w:t>
            </w:r>
          </w:p>
        </w:tc>
        <w:tc>
          <w:tcPr>
            <w:tcW w:w="1094" w:type="pct"/>
            <w:noWrap/>
            <w:hideMark/>
          </w:tcPr>
          <w:p w14:paraId="5ED68B3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60,16</w:t>
            </w:r>
          </w:p>
        </w:tc>
      </w:tr>
      <w:tr w:rsidR="003220B8" w:rsidRPr="003220B8" w14:paraId="19606416" w14:textId="77777777" w:rsidTr="00F05035">
        <w:trPr>
          <w:trHeight w:val="300"/>
        </w:trPr>
        <w:tc>
          <w:tcPr>
            <w:tcW w:w="2520" w:type="pct"/>
            <w:noWrap/>
            <w:hideMark/>
          </w:tcPr>
          <w:p w14:paraId="56183F2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B3B77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740" w:type="pct"/>
            <w:noWrap/>
            <w:hideMark/>
          </w:tcPr>
          <w:p w14:paraId="335DF2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474</w:t>
            </w:r>
          </w:p>
        </w:tc>
        <w:tc>
          <w:tcPr>
            <w:tcW w:w="1094" w:type="pct"/>
            <w:noWrap/>
            <w:hideMark/>
          </w:tcPr>
          <w:p w14:paraId="363138E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24AE1DB8" w14:textId="2A5184B0" w:rsidR="00FE4D7F" w:rsidRDefault="00F05035" w:rsidP="006F11C3">
      <w:pPr>
        <w:pStyle w:val="Legenda"/>
      </w:pPr>
      <w:r w:rsidRPr="0096705B">
        <w:t>Źródło:</w:t>
      </w:r>
      <w:r>
        <w:t xml:space="preserve"> opracowanie własne</w:t>
      </w:r>
    </w:p>
    <w:p w14:paraId="384603EE" w14:textId="77777777" w:rsidR="00CA0520" w:rsidRDefault="00CA0520" w:rsidP="00B77C3A">
      <w:pPr>
        <w:ind w:firstLine="0"/>
        <w:rPr>
          <w:lang w:eastAsia="pl-PL"/>
        </w:rPr>
      </w:pPr>
    </w:p>
    <w:p w14:paraId="57BADE58" w14:textId="04C993E9" w:rsidR="00793D85" w:rsidRDefault="006F11C3" w:rsidP="00793D85">
      <w:r>
        <w:rPr>
          <w:lang w:eastAsia="pl-PL"/>
        </w:rPr>
        <w:t xml:space="preserve">Dla zbioru danych </w:t>
      </w:r>
      <w:r w:rsidR="00AD7A2D" w:rsidRPr="003A51F5">
        <w:t>200_20_145_15</w:t>
      </w:r>
      <w:r w:rsidR="00876847">
        <w:t xml:space="preserve"> </w:t>
      </w:r>
      <w:r>
        <w:rPr>
          <w:lang w:eastAsia="pl-PL"/>
        </w:rPr>
        <w:t xml:space="preserve">otrzymane wyniki przedstawiono w tabeli </w:t>
      </w:r>
      <w:r w:rsidR="00AD7A2D">
        <w:rPr>
          <w:lang w:eastAsia="pl-PL"/>
        </w:rPr>
        <w:t>33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podobne minimalne rozwiązania co poprzednia heurystyka, jednak z jeszcze większym odchyleniem.</w:t>
      </w:r>
    </w:p>
    <w:p w14:paraId="71119407" w14:textId="77777777" w:rsidR="00CA0520" w:rsidRPr="009168DC" w:rsidRDefault="00CA0520" w:rsidP="00793D85"/>
    <w:p w14:paraId="31380CC4" w14:textId="221131BD" w:rsidR="00EB375F" w:rsidRDefault="00EB375F" w:rsidP="00EB375F">
      <w:pPr>
        <w:pStyle w:val="Legenda"/>
        <w:keepNext/>
      </w:pPr>
      <w:bookmarkStart w:id="65" w:name="_Toc10596152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33</w:t>
      </w:r>
      <w:r w:rsidR="00583216">
        <w:rPr>
          <w:noProof/>
        </w:rPr>
        <w:fldChar w:fldCharType="end"/>
      </w:r>
      <w:r w:rsidR="003A51F5">
        <w:t xml:space="preserve">: Wyniki dla zbioru danych </w:t>
      </w:r>
      <w:r w:rsidR="003A51F5" w:rsidRPr="003A51F5">
        <w:t>200_20_145_15</w:t>
      </w:r>
      <w:bookmarkEnd w:id="6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790C810" w14:textId="77777777" w:rsidTr="00F05035">
        <w:trPr>
          <w:trHeight w:val="300"/>
        </w:trPr>
        <w:tc>
          <w:tcPr>
            <w:tcW w:w="2520" w:type="pct"/>
            <w:noWrap/>
            <w:hideMark/>
          </w:tcPr>
          <w:p w14:paraId="6F9A054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02CA88E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EF2103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17648D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3CEE8D9A" w14:textId="77777777" w:rsidTr="00F05035">
        <w:trPr>
          <w:trHeight w:val="300"/>
        </w:trPr>
        <w:tc>
          <w:tcPr>
            <w:tcW w:w="2520" w:type="pct"/>
            <w:noWrap/>
            <w:hideMark/>
          </w:tcPr>
          <w:p w14:paraId="5857D10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BFAAA6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1A67CF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237,4</w:t>
            </w:r>
          </w:p>
        </w:tc>
        <w:tc>
          <w:tcPr>
            <w:tcW w:w="1094" w:type="pct"/>
            <w:noWrap/>
            <w:hideMark/>
          </w:tcPr>
          <w:p w14:paraId="1B7D9C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15BD2164" w14:textId="77777777" w:rsidTr="00F05035">
        <w:trPr>
          <w:trHeight w:val="300"/>
        </w:trPr>
        <w:tc>
          <w:tcPr>
            <w:tcW w:w="2520" w:type="pct"/>
            <w:noWrap/>
            <w:hideMark/>
          </w:tcPr>
          <w:p w14:paraId="26BB20D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3E8A8E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w:t>
            </w:r>
          </w:p>
        </w:tc>
        <w:tc>
          <w:tcPr>
            <w:tcW w:w="740" w:type="pct"/>
            <w:noWrap/>
            <w:hideMark/>
          </w:tcPr>
          <w:p w14:paraId="3FA4B8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286</w:t>
            </w:r>
          </w:p>
        </w:tc>
        <w:tc>
          <w:tcPr>
            <w:tcW w:w="1094" w:type="pct"/>
            <w:noWrap/>
            <w:hideMark/>
          </w:tcPr>
          <w:p w14:paraId="2D4045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2,91</w:t>
            </w:r>
          </w:p>
        </w:tc>
      </w:tr>
      <w:tr w:rsidR="003220B8" w:rsidRPr="003220B8" w14:paraId="1E400393" w14:textId="77777777" w:rsidTr="00F05035">
        <w:trPr>
          <w:trHeight w:val="300"/>
        </w:trPr>
        <w:tc>
          <w:tcPr>
            <w:tcW w:w="2520" w:type="pct"/>
            <w:noWrap/>
            <w:hideMark/>
          </w:tcPr>
          <w:p w14:paraId="13B6A7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613B761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275</w:t>
            </w:r>
          </w:p>
        </w:tc>
        <w:tc>
          <w:tcPr>
            <w:tcW w:w="740" w:type="pct"/>
            <w:noWrap/>
            <w:hideMark/>
          </w:tcPr>
          <w:p w14:paraId="412DB4B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323,6</w:t>
            </w:r>
          </w:p>
        </w:tc>
        <w:tc>
          <w:tcPr>
            <w:tcW w:w="1094" w:type="pct"/>
            <w:noWrap/>
            <w:hideMark/>
          </w:tcPr>
          <w:p w14:paraId="117A5C9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27,46</w:t>
            </w:r>
          </w:p>
        </w:tc>
      </w:tr>
      <w:tr w:rsidR="003220B8" w:rsidRPr="003220B8" w14:paraId="4CBBEA15" w14:textId="77777777" w:rsidTr="00F05035">
        <w:trPr>
          <w:trHeight w:val="300"/>
        </w:trPr>
        <w:tc>
          <w:tcPr>
            <w:tcW w:w="2520" w:type="pct"/>
            <w:noWrap/>
            <w:hideMark/>
          </w:tcPr>
          <w:p w14:paraId="18D5E0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017BCE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w:t>
            </w:r>
          </w:p>
        </w:tc>
        <w:tc>
          <w:tcPr>
            <w:tcW w:w="740" w:type="pct"/>
            <w:noWrap/>
            <w:hideMark/>
          </w:tcPr>
          <w:p w14:paraId="09B7F0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236,9</w:t>
            </w:r>
          </w:p>
        </w:tc>
        <w:tc>
          <w:tcPr>
            <w:tcW w:w="1094" w:type="pct"/>
            <w:noWrap/>
            <w:hideMark/>
          </w:tcPr>
          <w:p w14:paraId="707ED4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bl>
    <w:p w14:paraId="46B6E307" w14:textId="1B1208D9" w:rsidR="00FE4D7F" w:rsidRDefault="00F05035" w:rsidP="006F11C3">
      <w:pPr>
        <w:pStyle w:val="Legenda"/>
      </w:pPr>
      <w:r w:rsidRPr="0096705B">
        <w:t>Źródło:</w:t>
      </w:r>
      <w:r>
        <w:t xml:space="preserve"> opracowanie własne</w:t>
      </w:r>
    </w:p>
    <w:p w14:paraId="294FA8EC" w14:textId="77777777" w:rsidR="00CA0520" w:rsidRDefault="00CA0520" w:rsidP="00793D85">
      <w:pPr>
        <w:rPr>
          <w:lang w:eastAsia="pl-PL"/>
        </w:rPr>
      </w:pPr>
    </w:p>
    <w:p w14:paraId="2FB2FDC3" w14:textId="11844A6D" w:rsidR="00793D85" w:rsidRDefault="006F11C3" w:rsidP="00793D85">
      <w:r>
        <w:rPr>
          <w:lang w:eastAsia="pl-PL"/>
        </w:rPr>
        <w:t xml:space="preserve">Dla zbioru danych </w:t>
      </w:r>
      <w:r w:rsidR="00AD7A2D" w:rsidRPr="003A51F5">
        <w:t>200_20_150_9_D5</w:t>
      </w:r>
      <w:r w:rsidR="00AD7A2D">
        <w:t xml:space="preserve"> </w:t>
      </w:r>
      <w:r>
        <w:rPr>
          <w:lang w:eastAsia="pl-PL"/>
        </w:rPr>
        <w:t xml:space="preserve">otrzymane wyniki przedstawiono w tabeli </w:t>
      </w:r>
      <w:r w:rsidR="00AD7A2D">
        <w:rPr>
          <w:lang w:eastAsia="pl-PL"/>
        </w:rPr>
        <w:t>34</w:t>
      </w:r>
      <w:r>
        <w:rPr>
          <w:lang w:eastAsia="pl-PL"/>
        </w:rPr>
        <w:t xml:space="preserve">. </w:t>
      </w:r>
      <w:r w:rsidR="00793D85" w:rsidRPr="009168DC">
        <w:t>Dla tego zbioru danych wszystkie algorytmy osiągnęły takie same wyniki, poza przeszukiwaniem lokalnym, które miało większe odchylenie standardowe.</w:t>
      </w:r>
    </w:p>
    <w:p w14:paraId="38A4E2A9" w14:textId="77777777" w:rsidR="00CA0520" w:rsidRPr="009168DC" w:rsidRDefault="00CA0520" w:rsidP="00793D85"/>
    <w:p w14:paraId="542FAC30" w14:textId="3C1BB767" w:rsidR="00EB375F" w:rsidRDefault="00EB375F" w:rsidP="00EB375F">
      <w:pPr>
        <w:pStyle w:val="Legenda"/>
        <w:keepNext/>
      </w:pPr>
      <w:bookmarkStart w:id="66" w:name="_Toc10596152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34</w:t>
      </w:r>
      <w:r w:rsidR="00583216">
        <w:rPr>
          <w:noProof/>
        </w:rPr>
        <w:fldChar w:fldCharType="end"/>
      </w:r>
      <w:r w:rsidR="003A51F5">
        <w:t xml:space="preserve">: Wyniki dla zbioru danych </w:t>
      </w:r>
      <w:r w:rsidR="003A51F5" w:rsidRPr="003A51F5">
        <w:t>200_20_150_9_D5</w:t>
      </w:r>
      <w:bookmarkEnd w:id="66"/>
    </w:p>
    <w:tbl>
      <w:tblPr>
        <w:tblStyle w:val="Tabela-Siatka"/>
        <w:tblW w:w="5000" w:type="pct"/>
        <w:tblLook w:val="04A0" w:firstRow="1" w:lastRow="0" w:firstColumn="1" w:lastColumn="0" w:noHBand="0" w:noVBand="1"/>
      </w:tblPr>
      <w:tblGrid>
        <w:gridCol w:w="4605"/>
        <w:gridCol w:w="1182"/>
        <w:gridCol w:w="1274"/>
        <w:gridCol w:w="2001"/>
      </w:tblGrid>
      <w:tr w:rsidR="003220B8" w:rsidRPr="003220B8" w14:paraId="04D980ED" w14:textId="77777777" w:rsidTr="00ED4B58">
        <w:trPr>
          <w:trHeight w:val="300"/>
        </w:trPr>
        <w:tc>
          <w:tcPr>
            <w:tcW w:w="2541" w:type="pct"/>
            <w:noWrap/>
            <w:hideMark/>
          </w:tcPr>
          <w:p w14:paraId="41B6CFE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52" w:type="pct"/>
            <w:noWrap/>
            <w:hideMark/>
          </w:tcPr>
          <w:p w14:paraId="1D5194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03" w:type="pct"/>
            <w:noWrap/>
            <w:hideMark/>
          </w:tcPr>
          <w:p w14:paraId="5DC2661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104" w:type="pct"/>
            <w:noWrap/>
            <w:hideMark/>
          </w:tcPr>
          <w:p w14:paraId="05D2D8F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E6ACB0" w14:textId="77777777" w:rsidTr="00ED4B58">
        <w:trPr>
          <w:trHeight w:val="300"/>
        </w:trPr>
        <w:tc>
          <w:tcPr>
            <w:tcW w:w="2541" w:type="pct"/>
            <w:noWrap/>
            <w:hideMark/>
          </w:tcPr>
          <w:p w14:paraId="2733C2B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52" w:type="pct"/>
            <w:noWrap/>
            <w:hideMark/>
          </w:tcPr>
          <w:p w14:paraId="07C2A0C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509FD80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1F2E57B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32DD424A" w14:textId="77777777" w:rsidTr="00ED4B58">
        <w:trPr>
          <w:trHeight w:val="300"/>
        </w:trPr>
        <w:tc>
          <w:tcPr>
            <w:tcW w:w="2541" w:type="pct"/>
            <w:noWrap/>
            <w:hideMark/>
          </w:tcPr>
          <w:p w14:paraId="5F7BCD2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52" w:type="pct"/>
            <w:noWrap/>
            <w:hideMark/>
          </w:tcPr>
          <w:p w14:paraId="2B7A3C9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0B743F0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05A1FFC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5768DD10" w14:textId="77777777" w:rsidTr="00ED4B58">
        <w:trPr>
          <w:trHeight w:val="300"/>
        </w:trPr>
        <w:tc>
          <w:tcPr>
            <w:tcW w:w="2541" w:type="pct"/>
            <w:noWrap/>
            <w:hideMark/>
          </w:tcPr>
          <w:p w14:paraId="6D44ED0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52" w:type="pct"/>
            <w:noWrap/>
            <w:hideMark/>
          </w:tcPr>
          <w:p w14:paraId="0846A8E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19C93F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912</w:t>
            </w:r>
          </w:p>
        </w:tc>
        <w:tc>
          <w:tcPr>
            <w:tcW w:w="1104" w:type="pct"/>
            <w:noWrap/>
            <w:hideMark/>
          </w:tcPr>
          <w:p w14:paraId="58A1EF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21,71</w:t>
            </w:r>
          </w:p>
        </w:tc>
      </w:tr>
      <w:tr w:rsidR="003220B8" w:rsidRPr="003220B8" w14:paraId="56C9A28F" w14:textId="77777777" w:rsidTr="00ED4B58">
        <w:trPr>
          <w:trHeight w:val="300"/>
        </w:trPr>
        <w:tc>
          <w:tcPr>
            <w:tcW w:w="2541" w:type="pct"/>
            <w:noWrap/>
            <w:hideMark/>
          </w:tcPr>
          <w:p w14:paraId="6CF588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52" w:type="pct"/>
            <w:noWrap/>
            <w:hideMark/>
          </w:tcPr>
          <w:p w14:paraId="2285607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703" w:type="pct"/>
            <w:noWrap/>
            <w:hideMark/>
          </w:tcPr>
          <w:p w14:paraId="71D2B92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900</w:t>
            </w:r>
          </w:p>
        </w:tc>
        <w:tc>
          <w:tcPr>
            <w:tcW w:w="1104" w:type="pct"/>
            <w:noWrap/>
            <w:hideMark/>
          </w:tcPr>
          <w:p w14:paraId="3C16EE8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074A35BF" w14:textId="5C09F0E5" w:rsidR="00F05035" w:rsidRDefault="00F05035" w:rsidP="00F05035">
      <w:pPr>
        <w:pStyle w:val="Legenda"/>
      </w:pPr>
      <w:r w:rsidRPr="0096705B">
        <w:t>Źródło:</w:t>
      </w:r>
      <w:r>
        <w:t xml:space="preserve"> opracowanie własne</w:t>
      </w:r>
    </w:p>
    <w:p w14:paraId="344F2CDC" w14:textId="77777777" w:rsidR="006F11C3" w:rsidRDefault="006F11C3" w:rsidP="006F11C3">
      <w:pPr>
        <w:rPr>
          <w:lang w:eastAsia="pl-PL"/>
        </w:rPr>
      </w:pPr>
    </w:p>
    <w:p w14:paraId="71304C72" w14:textId="5877BE3A" w:rsidR="00FE4D7F" w:rsidRDefault="006F11C3" w:rsidP="006F11C3">
      <w:r>
        <w:rPr>
          <w:lang w:eastAsia="pl-PL"/>
        </w:rPr>
        <w:lastRenderedPageBreak/>
        <w:t xml:space="preserve">Dla zbioru danych </w:t>
      </w:r>
      <w:r w:rsidR="00AD7A2D" w:rsidRPr="003A51F5">
        <w:t>200_20_54_15</w:t>
      </w:r>
      <w:r w:rsidR="00876847">
        <w:t xml:space="preserve"> </w:t>
      </w:r>
      <w:r>
        <w:rPr>
          <w:lang w:eastAsia="pl-PL"/>
        </w:rPr>
        <w:t xml:space="preserve">otrzymane wyniki przedstawiono w tabeli </w:t>
      </w:r>
      <w:r w:rsidR="00AD7A2D">
        <w:rPr>
          <w:lang w:eastAsia="pl-PL"/>
        </w:rPr>
        <w:t>35</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696DF158" w14:textId="7CCD81BC" w:rsidR="00EB375F" w:rsidRDefault="00EB375F" w:rsidP="00EB375F">
      <w:pPr>
        <w:pStyle w:val="Legenda"/>
        <w:keepNext/>
      </w:pPr>
      <w:bookmarkStart w:id="67" w:name="_Toc10596152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35</w:t>
      </w:r>
      <w:r w:rsidR="00583216">
        <w:rPr>
          <w:noProof/>
        </w:rPr>
        <w:fldChar w:fldCharType="end"/>
      </w:r>
      <w:r w:rsidR="003A51F5">
        <w:t xml:space="preserve">: Wyniki dla zbioru danych </w:t>
      </w:r>
      <w:r w:rsidR="003A51F5" w:rsidRPr="003A51F5">
        <w:t>200_20_54_15</w:t>
      </w:r>
      <w:bookmarkEnd w:id="67"/>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B759DEE" w14:textId="77777777" w:rsidTr="00F05035">
        <w:trPr>
          <w:trHeight w:val="300"/>
        </w:trPr>
        <w:tc>
          <w:tcPr>
            <w:tcW w:w="2520" w:type="pct"/>
            <w:noWrap/>
            <w:hideMark/>
          </w:tcPr>
          <w:p w14:paraId="6A466D0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AD0ED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C36DFF1"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039FB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4309E5B" w14:textId="77777777" w:rsidTr="00F05035">
        <w:trPr>
          <w:trHeight w:val="300"/>
        </w:trPr>
        <w:tc>
          <w:tcPr>
            <w:tcW w:w="2520" w:type="pct"/>
            <w:noWrap/>
            <w:hideMark/>
          </w:tcPr>
          <w:p w14:paraId="4A3897A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81E42C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w:t>
            </w:r>
          </w:p>
        </w:tc>
        <w:tc>
          <w:tcPr>
            <w:tcW w:w="740" w:type="pct"/>
            <w:noWrap/>
            <w:hideMark/>
          </w:tcPr>
          <w:p w14:paraId="3BF56C3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260,3</w:t>
            </w:r>
          </w:p>
        </w:tc>
        <w:tc>
          <w:tcPr>
            <w:tcW w:w="1094" w:type="pct"/>
            <w:noWrap/>
            <w:hideMark/>
          </w:tcPr>
          <w:p w14:paraId="514662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1,57</w:t>
            </w:r>
          </w:p>
        </w:tc>
      </w:tr>
      <w:tr w:rsidR="003220B8" w:rsidRPr="003220B8" w14:paraId="0043E4E9" w14:textId="77777777" w:rsidTr="00F05035">
        <w:trPr>
          <w:trHeight w:val="300"/>
        </w:trPr>
        <w:tc>
          <w:tcPr>
            <w:tcW w:w="2520" w:type="pct"/>
            <w:noWrap/>
            <w:hideMark/>
          </w:tcPr>
          <w:p w14:paraId="2837CC4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7FA44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5CC2967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300,7</w:t>
            </w:r>
          </w:p>
        </w:tc>
        <w:tc>
          <w:tcPr>
            <w:tcW w:w="1094" w:type="pct"/>
            <w:noWrap/>
            <w:hideMark/>
          </w:tcPr>
          <w:p w14:paraId="3013BC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3,13</w:t>
            </w:r>
          </w:p>
        </w:tc>
      </w:tr>
      <w:tr w:rsidR="003220B8" w:rsidRPr="003220B8" w14:paraId="051E8271" w14:textId="77777777" w:rsidTr="00F05035">
        <w:trPr>
          <w:trHeight w:val="300"/>
        </w:trPr>
        <w:tc>
          <w:tcPr>
            <w:tcW w:w="2520" w:type="pct"/>
            <w:noWrap/>
            <w:hideMark/>
          </w:tcPr>
          <w:p w14:paraId="47B1681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BF2B24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367</w:t>
            </w:r>
          </w:p>
        </w:tc>
        <w:tc>
          <w:tcPr>
            <w:tcW w:w="740" w:type="pct"/>
            <w:noWrap/>
            <w:hideMark/>
          </w:tcPr>
          <w:p w14:paraId="28ADAB4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406,6</w:t>
            </w:r>
          </w:p>
        </w:tc>
        <w:tc>
          <w:tcPr>
            <w:tcW w:w="1094" w:type="pct"/>
            <w:noWrap/>
            <w:hideMark/>
          </w:tcPr>
          <w:p w14:paraId="298F9A48"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20,75</w:t>
            </w:r>
          </w:p>
        </w:tc>
      </w:tr>
      <w:tr w:rsidR="003220B8" w:rsidRPr="003220B8" w14:paraId="72E3DF7F" w14:textId="77777777" w:rsidTr="00F05035">
        <w:trPr>
          <w:trHeight w:val="300"/>
        </w:trPr>
        <w:tc>
          <w:tcPr>
            <w:tcW w:w="2520" w:type="pct"/>
            <w:noWrap/>
            <w:hideMark/>
          </w:tcPr>
          <w:p w14:paraId="7E7EEB0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660C9F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257</w:t>
            </w:r>
          </w:p>
        </w:tc>
        <w:tc>
          <w:tcPr>
            <w:tcW w:w="740" w:type="pct"/>
            <w:noWrap/>
            <w:hideMark/>
          </w:tcPr>
          <w:p w14:paraId="0D549C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258,6</w:t>
            </w:r>
          </w:p>
        </w:tc>
        <w:tc>
          <w:tcPr>
            <w:tcW w:w="1094" w:type="pct"/>
            <w:noWrap/>
            <w:hideMark/>
          </w:tcPr>
          <w:p w14:paraId="020AC99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0,84</w:t>
            </w:r>
          </w:p>
        </w:tc>
      </w:tr>
    </w:tbl>
    <w:p w14:paraId="3C823CA7" w14:textId="1B37E8E5" w:rsidR="00F05035" w:rsidRDefault="00F05035" w:rsidP="00F05035">
      <w:pPr>
        <w:pStyle w:val="Legenda"/>
      </w:pPr>
      <w:r w:rsidRPr="0096705B">
        <w:t>Źródło:</w:t>
      </w:r>
      <w:r>
        <w:t xml:space="preserve"> opracowanie własne</w:t>
      </w:r>
    </w:p>
    <w:p w14:paraId="715D02E3" w14:textId="0109AA63" w:rsidR="003220B8" w:rsidRDefault="006F11C3" w:rsidP="006F11C3">
      <w:r>
        <w:rPr>
          <w:lang w:eastAsia="pl-PL"/>
        </w:rPr>
        <w:t xml:space="preserve">Dla zbioru danych </w:t>
      </w:r>
      <w:r w:rsidR="00AD7A2D" w:rsidRPr="003A51F5">
        <w:t>200_20_55_9</w:t>
      </w:r>
      <w:r w:rsidR="00AD7A2D">
        <w:t xml:space="preserve"> </w:t>
      </w:r>
      <w:r>
        <w:rPr>
          <w:lang w:eastAsia="pl-PL"/>
        </w:rPr>
        <w:t xml:space="preserve">otrzymane wyniki przedstawiono w tabeli </w:t>
      </w:r>
      <w:r w:rsidR="00AD7A2D">
        <w:rPr>
          <w:lang w:eastAsia="pl-PL"/>
        </w:rPr>
        <w:t>36</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0103A2D" w14:textId="77777777" w:rsidR="00CA0520" w:rsidRPr="006F11C3" w:rsidRDefault="00CA0520" w:rsidP="006F11C3"/>
    <w:p w14:paraId="784DC756" w14:textId="385D02DD" w:rsidR="00EB375F" w:rsidRDefault="00EB375F" w:rsidP="00EB375F">
      <w:pPr>
        <w:pStyle w:val="Legenda"/>
        <w:keepNext/>
      </w:pPr>
      <w:bookmarkStart w:id="68" w:name="_Toc105961526"/>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36</w:t>
      </w:r>
      <w:r w:rsidR="00583216">
        <w:rPr>
          <w:noProof/>
        </w:rPr>
        <w:fldChar w:fldCharType="end"/>
      </w:r>
      <w:r w:rsidR="003A51F5">
        <w:t xml:space="preserve">: Wyniki dla zbioru danych </w:t>
      </w:r>
      <w:r w:rsidR="003A51F5" w:rsidRPr="003A51F5">
        <w:t>200_20_55_9</w:t>
      </w:r>
      <w:bookmarkEnd w:id="68"/>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0628497" w14:textId="77777777" w:rsidTr="00ED4B58">
        <w:trPr>
          <w:trHeight w:val="300"/>
        </w:trPr>
        <w:tc>
          <w:tcPr>
            <w:tcW w:w="2520" w:type="pct"/>
            <w:noWrap/>
            <w:hideMark/>
          </w:tcPr>
          <w:p w14:paraId="5E5D55E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B5E59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0636E90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39619A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3A7BA3A" w14:textId="77777777" w:rsidTr="00ED4B58">
        <w:trPr>
          <w:trHeight w:val="300"/>
        </w:trPr>
        <w:tc>
          <w:tcPr>
            <w:tcW w:w="2520" w:type="pct"/>
            <w:noWrap/>
            <w:hideMark/>
          </w:tcPr>
          <w:p w14:paraId="4E8570C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7044F0B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740" w:type="pct"/>
            <w:noWrap/>
            <w:hideMark/>
          </w:tcPr>
          <w:p w14:paraId="1FD3759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248,5</w:t>
            </w:r>
          </w:p>
        </w:tc>
        <w:tc>
          <w:tcPr>
            <w:tcW w:w="1094" w:type="pct"/>
            <w:noWrap/>
            <w:hideMark/>
          </w:tcPr>
          <w:p w14:paraId="0E523AD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0,71</w:t>
            </w:r>
          </w:p>
        </w:tc>
      </w:tr>
      <w:tr w:rsidR="003220B8" w:rsidRPr="003220B8" w14:paraId="0F442F0F" w14:textId="77777777" w:rsidTr="00ED4B58">
        <w:trPr>
          <w:trHeight w:val="300"/>
        </w:trPr>
        <w:tc>
          <w:tcPr>
            <w:tcW w:w="2520" w:type="pct"/>
            <w:noWrap/>
            <w:hideMark/>
          </w:tcPr>
          <w:p w14:paraId="549FE31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14D6CC2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277</w:t>
            </w:r>
          </w:p>
        </w:tc>
        <w:tc>
          <w:tcPr>
            <w:tcW w:w="740" w:type="pct"/>
            <w:noWrap/>
            <w:hideMark/>
          </w:tcPr>
          <w:p w14:paraId="0F62F1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280,5</w:t>
            </w:r>
          </w:p>
        </w:tc>
        <w:tc>
          <w:tcPr>
            <w:tcW w:w="1094" w:type="pct"/>
            <w:noWrap/>
            <w:hideMark/>
          </w:tcPr>
          <w:p w14:paraId="61CCF79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2,46</w:t>
            </w:r>
          </w:p>
        </w:tc>
      </w:tr>
      <w:tr w:rsidR="003220B8" w:rsidRPr="003220B8" w14:paraId="3C652B6E" w14:textId="77777777" w:rsidTr="00ED4B58">
        <w:trPr>
          <w:trHeight w:val="300"/>
        </w:trPr>
        <w:tc>
          <w:tcPr>
            <w:tcW w:w="2520" w:type="pct"/>
            <w:noWrap/>
            <w:hideMark/>
          </w:tcPr>
          <w:p w14:paraId="45CE10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0D6CB3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296</w:t>
            </w:r>
          </w:p>
        </w:tc>
        <w:tc>
          <w:tcPr>
            <w:tcW w:w="740" w:type="pct"/>
            <w:noWrap/>
            <w:hideMark/>
          </w:tcPr>
          <w:p w14:paraId="1E38FAE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337,9</w:t>
            </w:r>
          </w:p>
        </w:tc>
        <w:tc>
          <w:tcPr>
            <w:tcW w:w="1094" w:type="pct"/>
            <w:noWrap/>
            <w:hideMark/>
          </w:tcPr>
          <w:p w14:paraId="0AFD8F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23,85</w:t>
            </w:r>
          </w:p>
        </w:tc>
      </w:tr>
      <w:tr w:rsidR="003220B8" w:rsidRPr="003220B8" w14:paraId="26643B28" w14:textId="77777777" w:rsidTr="00ED4B58">
        <w:trPr>
          <w:trHeight w:val="300"/>
        </w:trPr>
        <w:tc>
          <w:tcPr>
            <w:tcW w:w="2520" w:type="pct"/>
            <w:noWrap/>
            <w:hideMark/>
          </w:tcPr>
          <w:p w14:paraId="103FE8A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ECD831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247</w:t>
            </w:r>
          </w:p>
        </w:tc>
        <w:tc>
          <w:tcPr>
            <w:tcW w:w="740" w:type="pct"/>
            <w:noWrap/>
            <w:hideMark/>
          </w:tcPr>
          <w:p w14:paraId="2D2B188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248</w:t>
            </w:r>
          </w:p>
        </w:tc>
        <w:tc>
          <w:tcPr>
            <w:tcW w:w="1094" w:type="pct"/>
            <w:noWrap/>
            <w:hideMark/>
          </w:tcPr>
          <w:p w14:paraId="69596AD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0,67</w:t>
            </w:r>
          </w:p>
        </w:tc>
      </w:tr>
    </w:tbl>
    <w:p w14:paraId="186737D0" w14:textId="09296689" w:rsidR="00F05035" w:rsidRDefault="00F05035" w:rsidP="00F05035">
      <w:pPr>
        <w:pStyle w:val="Legenda"/>
      </w:pPr>
      <w:r w:rsidRPr="0096705B">
        <w:t>Źródło:</w:t>
      </w:r>
      <w:r>
        <w:t xml:space="preserve"> opracowanie własne</w:t>
      </w:r>
    </w:p>
    <w:p w14:paraId="3994C563" w14:textId="77777777" w:rsidR="00CA0520" w:rsidRDefault="00CA0520" w:rsidP="006F11C3">
      <w:pPr>
        <w:rPr>
          <w:lang w:eastAsia="pl-PL"/>
        </w:rPr>
      </w:pPr>
    </w:p>
    <w:p w14:paraId="790703C7" w14:textId="65FD22C9" w:rsidR="00FE4D7F" w:rsidRDefault="006F11C3" w:rsidP="006F11C3">
      <w:r>
        <w:rPr>
          <w:lang w:eastAsia="pl-PL"/>
        </w:rPr>
        <w:t xml:space="preserve">Dla zbioru danych </w:t>
      </w:r>
      <w:r w:rsidR="00AD7A2D" w:rsidRPr="003A51F5">
        <w:t>200_20_97_15</w:t>
      </w:r>
      <w:r w:rsidR="00AD7A2D">
        <w:t xml:space="preserve"> </w:t>
      </w:r>
      <w:r>
        <w:rPr>
          <w:lang w:eastAsia="pl-PL"/>
        </w:rPr>
        <w:t xml:space="preserve">otrzymane wyniki przedstawiono w tabeli </w:t>
      </w:r>
      <w:r w:rsidR="00AD7A2D">
        <w:rPr>
          <w:lang w:eastAsia="pl-PL"/>
        </w:rPr>
        <w:t>37</w:t>
      </w:r>
      <w:r>
        <w:rPr>
          <w:lang w:eastAsia="pl-PL"/>
        </w:rPr>
        <w:t xml:space="preserve">. </w:t>
      </w:r>
      <w:r w:rsidR="00793D85" w:rsidRPr="009168DC">
        <w:t xml:space="preserve">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w:t>
      </w:r>
      <w:r w:rsidR="00793D85" w:rsidRPr="009168DC">
        <w:lastRenderedPageBreak/>
        <w:t>z większym odchyleniem standardowym. Przeszukiwanie lokalne osiągnęło lepsze minimalne rozwiązania niż poprzednia heurystyka, jednak z jeszcze większym odchyleniem.</w:t>
      </w:r>
    </w:p>
    <w:p w14:paraId="1B653651" w14:textId="77777777" w:rsidR="00CA0520" w:rsidRDefault="00CA0520" w:rsidP="006F11C3"/>
    <w:p w14:paraId="6D84E9AF" w14:textId="53468A1B" w:rsidR="00EB375F" w:rsidRDefault="00EB375F" w:rsidP="00EB375F">
      <w:pPr>
        <w:pStyle w:val="Legenda"/>
        <w:keepNext/>
      </w:pPr>
      <w:bookmarkStart w:id="69" w:name="_Toc105961527"/>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37</w:t>
      </w:r>
      <w:r w:rsidR="00583216">
        <w:rPr>
          <w:noProof/>
        </w:rPr>
        <w:fldChar w:fldCharType="end"/>
      </w:r>
      <w:r w:rsidR="003A51F5">
        <w:t xml:space="preserve">: Wyniki dla zbioru danych </w:t>
      </w:r>
      <w:r w:rsidR="003A51F5" w:rsidRPr="003A51F5">
        <w:t>200_20_97_15</w:t>
      </w:r>
      <w:bookmarkEnd w:id="69"/>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3FD9586" w14:textId="77777777" w:rsidTr="00F05035">
        <w:trPr>
          <w:trHeight w:val="300"/>
        </w:trPr>
        <w:tc>
          <w:tcPr>
            <w:tcW w:w="2520" w:type="pct"/>
            <w:noWrap/>
            <w:hideMark/>
          </w:tcPr>
          <w:p w14:paraId="0661C7F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7040009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263F9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3069556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60A0C2D2" w14:textId="77777777" w:rsidTr="00F05035">
        <w:trPr>
          <w:trHeight w:val="300"/>
        </w:trPr>
        <w:tc>
          <w:tcPr>
            <w:tcW w:w="2520" w:type="pct"/>
            <w:noWrap/>
            <w:hideMark/>
          </w:tcPr>
          <w:p w14:paraId="425E185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ED963B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64D3BC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29EF692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20A20CA" w14:textId="77777777" w:rsidTr="00F05035">
        <w:trPr>
          <w:trHeight w:val="300"/>
        </w:trPr>
        <w:tc>
          <w:tcPr>
            <w:tcW w:w="2520" w:type="pct"/>
            <w:noWrap/>
            <w:hideMark/>
          </w:tcPr>
          <w:p w14:paraId="125ED6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5B482E7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372</w:t>
            </w:r>
          </w:p>
        </w:tc>
        <w:tc>
          <w:tcPr>
            <w:tcW w:w="740" w:type="pct"/>
            <w:noWrap/>
            <w:hideMark/>
          </w:tcPr>
          <w:p w14:paraId="7B2B333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374,1</w:t>
            </w:r>
          </w:p>
        </w:tc>
        <w:tc>
          <w:tcPr>
            <w:tcW w:w="1094" w:type="pct"/>
            <w:noWrap/>
            <w:hideMark/>
          </w:tcPr>
          <w:p w14:paraId="4359AB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1,2</w:t>
            </w:r>
          </w:p>
        </w:tc>
      </w:tr>
      <w:tr w:rsidR="003220B8" w:rsidRPr="003220B8" w14:paraId="105E1701" w14:textId="77777777" w:rsidTr="00F05035">
        <w:trPr>
          <w:trHeight w:val="300"/>
        </w:trPr>
        <w:tc>
          <w:tcPr>
            <w:tcW w:w="2520" w:type="pct"/>
            <w:noWrap/>
            <w:hideMark/>
          </w:tcPr>
          <w:p w14:paraId="3998CDF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62305E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78A6421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400,7</w:t>
            </w:r>
          </w:p>
        </w:tc>
        <w:tc>
          <w:tcPr>
            <w:tcW w:w="1094" w:type="pct"/>
            <w:noWrap/>
            <w:hideMark/>
          </w:tcPr>
          <w:p w14:paraId="1D4237A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42,22</w:t>
            </w:r>
          </w:p>
        </w:tc>
      </w:tr>
      <w:tr w:rsidR="003220B8" w:rsidRPr="003220B8" w14:paraId="32FB2812" w14:textId="77777777" w:rsidTr="00F05035">
        <w:trPr>
          <w:trHeight w:val="300"/>
        </w:trPr>
        <w:tc>
          <w:tcPr>
            <w:tcW w:w="2520" w:type="pct"/>
            <w:noWrap/>
            <w:hideMark/>
          </w:tcPr>
          <w:p w14:paraId="04A5353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0F74D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740" w:type="pct"/>
            <w:noWrap/>
            <w:hideMark/>
          </w:tcPr>
          <w:p w14:paraId="3A56D6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336</w:t>
            </w:r>
          </w:p>
        </w:tc>
        <w:tc>
          <w:tcPr>
            <w:tcW w:w="1094" w:type="pct"/>
            <w:noWrap/>
            <w:hideMark/>
          </w:tcPr>
          <w:p w14:paraId="3061CCD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1D28D5B7" w14:textId="02E88AD8" w:rsidR="00FE4D7F" w:rsidRDefault="00F05035" w:rsidP="006F11C3">
      <w:pPr>
        <w:pStyle w:val="Legenda"/>
      </w:pPr>
      <w:r w:rsidRPr="0096705B">
        <w:t>Źródło:</w:t>
      </w:r>
      <w:r>
        <w:t xml:space="preserve"> opracowanie własne</w:t>
      </w:r>
    </w:p>
    <w:p w14:paraId="1C1AEE46" w14:textId="77777777" w:rsidR="006F11C3" w:rsidRDefault="006F11C3" w:rsidP="00793D85">
      <w:pPr>
        <w:rPr>
          <w:lang w:eastAsia="pl-PL"/>
        </w:rPr>
      </w:pPr>
    </w:p>
    <w:p w14:paraId="44054973" w14:textId="6BDB5137" w:rsidR="003220B8" w:rsidRDefault="006F11C3" w:rsidP="00793D85">
      <w:r>
        <w:rPr>
          <w:lang w:eastAsia="pl-PL"/>
        </w:rPr>
        <w:t xml:space="preserve">Dla zbioru danych </w:t>
      </w:r>
      <w:r w:rsidR="00AD7A2D" w:rsidRPr="003A51F5">
        <w:t>200_20_97_9</w:t>
      </w:r>
      <w:r w:rsidR="00AD7A2D">
        <w:t xml:space="preserve"> </w:t>
      </w:r>
      <w:r>
        <w:rPr>
          <w:lang w:eastAsia="pl-PL"/>
        </w:rPr>
        <w:t xml:space="preserve">otrzymane wyniki przedstawiono w tabeli </w:t>
      </w:r>
      <w:r w:rsidR="00AD7A2D">
        <w:rPr>
          <w:lang w:eastAsia="pl-PL"/>
        </w:rPr>
        <w:t>38</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r w:rsidR="00CA0520">
        <w:t>.</w:t>
      </w:r>
    </w:p>
    <w:p w14:paraId="3DD6933D" w14:textId="77777777" w:rsidR="00CA0520" w:rsidRDefault="00CA0520" w:rsidP="00793D85"/>
    <w:p w14:paraId="59C05ABD" w14:textId="223C7005" w:rsidR="00EB375F" w:rsidRDefault="00EB375F" w:rsidP="00EB375F">
      <w:pPr>
        <w:pStyle w:val="Legenda"/>
        <w:keepNext/>
      </w:pPr>
      <w:bookmarkStart w:id="70" w:name="_Toc105961528"/>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38</w:t>
      </w:r>
      <w:r w:rsidR="00583216">
        <w:rPr>
          <w:noProof/>
        </w:rPr>
        <w:fldChar w:fldCharType="end"/>
      </w:r>
      <w:r w:rsidR="003A51F5">
        <w:t xml:space="preserve">: Wyniki dla zbioru danych </w:t>
      </w:r>
      <w:r w:rsidR="003A51F5" w:rsidRPr="003A51F5">
        <w:t>200_20_97_9</w:t>
      </w:r>
      <w:bookmarkEnd w:id="70"/>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A124F75" w14:textId="77777777" w:rsidTr="00F05035">
        <w:trPr>
          <w:trHeight w:val="300"/>
        </w:trPr>
        <w:tc>
          <w:tcPr>
            <w:tcW w:w="2520" w:type="pct"/>
            <w:noWrap/>
            <w:hideMark/>
          </w:tcPr>
          <w:p w14:paraId="15D47F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4311DC8"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3B5030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0E5E132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20E790B" w14:textId="77777777" w:rsidTr="00F05035">
        <w:trPr>
          <w:trHeight w:val="300"/>
        </w:trPr>
        <w:tc>
          <w:tcPr>
            <w:tcW w:w="2520" w:type="pct"/>
            <w:noWrap/>
            <w:hideMark/>
          </w:tcPr>
          <w:p w14:paraId="3B7F187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DB5D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B93A66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243,2</w:t>
            </w:r>
          </w:p>
        </w:tc>
        <w:tc>
          <w:tcPr>
            <w:tcW w:w="1094" w:type="pct"/>
            <w:noWrap/>
            <w:hideMark/>
          </w:tcPr>
          <w:p w14:paraId="0A628ED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r>
      <w:tr w:rsidR="003220B8" w:rsidRPr="003220B8" w14:paraId="4CF10753" w14:textId="77777777" w:rsidTr="00F05035">
        <w:trPr>
          <w:trHeight w:val="300"/>
        </w:trPr>
        <w:tc>
          <w:tcPr>
            <w:tcW w:w="2520" w:type="pct"/>
            <w:noWrap/>
            <w:hideMark/>
          </w:tcPr>
          <w:p w14:paraId="0046518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B324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273</w:t>
            </w:r>
          </w:p>
        </w:tc>
        <w:tc>
          <w:tcPr>
            <w:tcW w:w="740" w:type="pct"/>
            <w:noWrap/>
            <w:hideMark/>
          </w:tcPr>
          <w:p w14:paraId="07858B6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276,1</w:t>
            </w:r>
          </w:p>
        </w:tc>
        <w:tc>
          <w:tcPr>
            <w:tcW w:w="1094" w:type="pct"/>
            <w:noWrap/>
            <w:hideMark/>
          </w:tcPr>
          <w:p w14:paraId="294165F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2,18</w:t>
            </w:r>
          </w:p>
        </w:tc>
      </w:tr>
      <w:tr w:rsidR="003220B8" w:rsidRPr="003220B8" w14:paraId="7DE66C0A" w14:textId="77777777" w:rsidTr="00F05035">
        <w:trPr>
          <w:trHeight w:val="300"/>
        </w:trPr>
        <w:tc>
          <w:tcPr>
            <w:tcW w:w="2520" w:type="pct"/>
            <w:noWrap/>
            <w:hideMark/>
          </w:tcPr>
          <w:p w14:paraId="55B2D22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4834AAD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298</w:t>
            </w:r>
          </w:p>
        </w:tc>
        <w:tc>
          <w:tcPr>
            <w:tcW w:w="740" w:type="pct"/>
            <w:noWrap/>
            <w:hideMark/>
          </w:tcPr>
          <w:p w14:paraId="278B967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353,2</w:t>
            </w:r>
          </w:p>
        </w:tc>
        <w:tc>
          <w:tcPr>
            <w:tcW w:w="1094" w:type="pct"/>
            <w:noWrap/>
            <w:hideMark/>
          </w:tcPr>
          <w:p w14:paraId="3117ECD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38,24</w:t>
            </w:r>
          </w:p>
        </w:tc>
      </w:tr>
      <w:tr w:rsidR="003220B8" w:rsidRPr="003220B8" w14:paraId="55B0CAA2" w14:textId="77777777" w:rsidTr="00F05035">
        <w:trPr>
          <w:trHeight w:val="300"/>
        </w:trPr>
        <w:tc>
          <w:tcPr>
            <w:tcW w:w="2520" w:type="pct"/>
            <w:noWrap/>
            <w:hideMark/>
          </w:tcPr>
          <w:p w14:paraId="0BCBBDB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2239AF2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241</w:t>
            </w:r>
          </w:p>
        </w:tc>
        <w:tc>
          <w:tcPr>
            <w:tcW w:w="740" w:type="pct"/>
            <w:noWrap/>
            <w:hideMark/>
          </w:tcPr>
          <w:p w14:paraId="1A025D2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242,3</w:t>
            </w:r>
          </w:p>
        </w:tc>
        <w:tc>
          <w:tcPr>
            <w:tcW w:w="1094" w:type="pct"/>
            <w:noWrap/>
            <w:hideMark/>
          </w:tcPr>
          <w:p w14:paraId="67BCEB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429BA107" w14:textId="7A70B2C6" w:rsidR="00FE4D7F" w:rsidRDefault="00F05035" w:rsidP="006F11C3">
      <w:pPr>
        <w:pStyle w:val="Legenda"/>
      </w:pPr>
      <w:r w:rsidRPr="0096705B">
        <w:t>Źródło:</w:t>
      </w:r>
      <w:r>
        <w:t xml:space="preserve"> opracowanie własne</w:t>
      </w:r>
    </w:p>
    <w:p w14:paraId="71035F10" w14:textId="77777777" w:rsidR="006F11C3" w:rsidRDefault="006F11C3" w:rsidP="006F11C3">
      <w:pPr>
        <w:rPr>
          <w:lang w:eastAsia="pl-PL"/>
        </w:rPr>
      </w:pPr>
    </w:p>
    <w:p w14:paraId="2A857F9F" w14:textId="42C4B127" w:rsidR="003220B8" w:rsidRDefault="006F11C3" w:rsidP="006F11C3">
      <w:r>
        <w:rPr>
          <w:lang w:eastAsia="pl-PL"/>
        </w:rPr>
        <w:t xml:space="preserve">Dla zbioru danych </w:t>
      </w:r>
      <w:r w:rsidR="00AD7A2D" w:rsidRPr="003A51F5">
        <w:t>200_40_130_9_D4</w:t>
      </w:r>
      <w:r w:rsidR="00AD7A2D">
        <w:t xml:space="preserve"> </w:t>
      </w:r>
      <w:r>
        <w:rPr>
          <w:lang w:eastAsia="pl-PL"/>
        </w:rPr>
        <w:t>otrzymane wyniki przedstawiono w tabeli</w:t>
      </w:r>
      <w:r w:rsidR="00AD7A2D">
        <w:rPr>
          <w:lang w:eastAsia="pl-PL"/>
        </w:rPr>
        <w:t xml:space="preserve"> 39</w:t>
      </w:r>
      <w:r>
        <w:rPr>
          <w:lang w:eastAsia="pl-PL"/>
        </w:rPr>
        <w:t xml:space="preserve">. </w:t>
      </w:r>
      <w:r w:rsidR="00793D85" w:rsidRPr="009168DC">
        <w:t>Dla tego zbioru danych wszystkie algorytmy osiągnęły takie same wyniki, poza przeszukiwaniem lokalnym, które miało większe odchylenie standardowe.</w:t>
      </w:r>
    </w:p>
    <w:p w14:paraId="30B13ED0" w14:textId="77777777" w:rsidR="00CA0520" w:rsidRPr="006F11C3" w:rsidRDefault="00CA0520" w:rsidP="006F11C3"/>
    <w:p w14:paraId="35F54318" w14:textId="52A7651C" w:rsidR="00EB375F" w:rsidRDefault="00EB375F" w:rsidP="00EB375F">
      <w:pPr>
        <w:pStyle w:val="Legenda"/>
        <w:keepNext/>
      </w:pPr>
      <w:bookmarkStart w:id="71" w:name="_Toc105961529"/>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39</w:t>
      </w:r>
      <w:r w:rsidR="00583216">
        <w:rPr>
          <w:noProof/>
        </w:rPr>
        <w:fldChar w:fldCharType="end"/>
      </w:r>
      <w:r w:rsidR="003A51F5">
        <w:t xml:space="preserve">: Wyniki dla zbioru danych </w:t>
      </w:r>
      <w:r w:rsidR="003A51F5" w:rsidRPr="003A51F5">
        <w:t>200_40_130_9_D4</w:t>
      </w:r>
      <w:bookmarkEnd w:id="71"/>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09EA0A9D" w14:textId="77777777" w:rsidTr="00F05035">
        <w:trPr>
          <w:trHeight w:val="300"/>
        </w:trPr>
        <w:tc>
          <w:tcPr>
            <w:tcW w:w="2520" w:type="pct"/>
            <w:noWrap/>
            <w:hideMark/>
          </w:tcPr>
          <w:p w14:paraId="51682B0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2447FD1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8C6439C"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691C9E1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F3174C9" w14:textId="77777777" w:rsidTr="00F05035">
        <w:trPr>
          <w:trHeight w:val="300"/>
        </w:trPr>
        <w:tc>
          <w:tcPr>
            <w:tcW w:w="2520" w:type="pct"/>
            <w:noWrap/>
            <w:hideMark/>
          </w:tcPr>
          <w:p w14:paraId="72A5E13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60BE771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05EC75E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5B747E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4910C797" w14:textId="77777777" w:rsidTr="00F05035">
        <w:trPr>
          <w:trHeight w:val="300"/>
        </w:trPr>
        <w:tc>
          <w:tcPr>
            <w:tcW w:w="2520" w:type="pct"/>
            <w:noWrap/>
            <w:hideMark/>
          </w:tcPr>
          <w:p w14:paraId="475A1597"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Algorytm zachłanny</w:t>
            </w:r>
          </w:p>
        </w:tc>
        <w:tc>
          <w:tcPr>
            <w:tcW w:w="646" w:type="pct"/>
            <w:noWrap/>
            <w:hideMark/>
          </w:tcPr>
          <w:p w14:paraId="65FB222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6E5982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7AE548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1D768C22" w14:textId="77777777" w:rsidTr="00F05035">
        <w:trPr>
          <w:trHeight w:val="300"/>
        </w:trPr>
        <w:tc>
          <w:tcPr>
            <w:tcW w:w="2520" w:type="pct"/>
            <w:noWrap/>
            <w:hideMark/>
          </w:tcPr>
          <w:p w14:paraId="23C5C2B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4CB148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2DDEA40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539,7</w:t>
            </w:r>
          </w:p>
        </w:tc>
        <w:tc>
          <w:tcPr>
            <w:tcW w:w="1094" w:type="pct"/>
            <w:noWrap/>
            <w:hideMark/>
          </w:tcPr>
          <w:p w14:paraId="5146A00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48,74</w:t>
            </w:r>
          </w:p>
        </w:tc>
      </w:tr>
      <w:tr w:rsidR="003220B8" w:rsidRPr="003220B8" w14:paraId="59F459BA" w14:textId="77777777" w:rsidTr="00F05035">
        <w:trPr>
          <w:trHeight w:val="300"/>
        </w:trPr>
        <w:tc>
          <w:tcPr>
            <w:tcW w:w="2520" w:type="pct"/>
            <w:noWrap/>
            <w:hideMark/>
          </w:tcPr>
          <w:p w14:paraId="67EAA86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304C40A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740" w:type="pct"/>
            <w:noWrap/>
            <w:hideMark/>
          </w:tcPr>
          <w:p w14:paraId="785925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513</w:t>
            </w:r>
          </w:p>
        </w:tc>
        <w:tc>
          <w:tcPr>
            <w:tcW w:w="1094" w:type="pct"/>
            <w:noWrap/>
            <w:hideMark/>
          </w:tcPr>
          <w:p w14:paraId="0EFEA4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76628D1D" w14:textId="06AF8F45" w:rsidR="00F05035" w:rsidRDefault="00F05035" w:rsidP="00F05035">
      <w:pPr>
        <w:pStyle w:val="Legenda"/>
      </w:pPr>
      <w:r w:rsidRPr="0096705B">
        <w:t>Źródło:</w:t>
      </w:r>
      <w:r>
        <w:t xml:space="preserve"> opracowanie własne</w:t>
      </w:r>
    </w:p>
    <w:p w14:paraId="4EEBDA4E" w14:textId="77777777" w:rsidR="006F11C3" w:rsidRDefault="006F11C3" w:rsidP="00793D85"/>
    <w:p w14:paraId="4EAB2203" w14:textId="77777777" w:rsidR="00CA0520" w:rsidRDefault="00CA0520" w:rsidP="004622F9">
      <w:pPr>
        <w:rPr>
          <w:lang w:eastAsia="pl-PL"/>
        </w:rPr>
      </w:pPr>
    </w:p>
    <w:p w14:paraId="1A11E8A1" w14:textId="052005D1" w:rsidR="003220B8" w:rsidRDefault="006F11C3" w:rsidP="004622F9">
      <w:r>
        <w:rPr>
          <w:lang w:eastAsia="pl-PL"/>
        </w:rPr>
        <w:t xml:space="preserve">Dla zbioru danych </w:t>
      </w:r>
      <w:r w:rsidR="00AD7A2D" w:rsidRPr="003A51F5">
        <w:t>200_40_133_15</w:t>
      </w:r>
      <w:r w:rsidR="00AD7A2D">
        <w:t xml:space="preserve"> </w:t>
      </w:r>
      <w:r>
        <w:rPr>
          <w:lang w:eastAsia="pl-PL"/>
        </w:rPr>
        <w:t xml:space="preserve">otrzymane wyniki przedstawiono w tabeli </w:t>
      </w:r>
      <w:r w:rsidR="00AD7A2D">
        <w:rPr>
          <w:lang w:eastAsia="pl-PL"/>
        </w:rPr>
        <w:t>40</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F2B6B36" w14:textId="77777777" w:rsidR="00CA0520" w:rsidRPr="004622F9" w:rsidRDefault="00CA0520" w:rsidP="004622F9"/>
    <w:p w14:paraId="62AEFEC0" w14:textId="5B335808" w:rsidR="00EB375F" w:rsidRDefault="00EB375F" w:rsidP="00EB375F">
      <w:pPr>
        <w:pStyle w:val="Legenda"/>
        <w:keepNext/>
      </w:pPr>
      <w:bookmarkStart w:id="72" w:name="_Toc105961530"/>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40</w:t>
      </w:r>
      <w:r w:rsidR="00583216">
        <w:rPr>
          <w:noProof/>
        </w:rPr>
        <w:fldChar w:fldCharType="end"/>
      </w:r>
      <w:r w:rsidR="003A51F5">
        <w:t xml:space="preserve">: Wyniki dla zbioru danych </w:t>
      </w:r>
      <w:r w:rsidR="003A51F5" w:rsidRPr="003A51F5">
        <w:t>200_40_133_15</w:t>
      </w:r>
      <w:bookmarkEnd w:id="72"/>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223F71D2" w14:textId="77777777" w:rsidTr="00F05035">
        <w:trPr>
          <w:trHeight w:val="300"/>
        </w:trPr>
        <w:tc>
          <w:tcPr>
            <w:tcW w:w="2520" w:type="pct"/>
            <w:noWrap/>
            <w:hideMark/>
          </w:tcPr>
          <w:p w14:paraId="257C8B4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5F6EF4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5D45D5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B1A7D2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5C32B501" w14:textId="77777777" w:rsidTr="00F05035">
        <w:trPr>
          <w:trHeight w:val="300"/>
        </w:trPr>
        <w:tc>
          <w:tcPr>
            <w:tcW w:w="2520" w:type="pct"/>
            <w:noWrap/>
            <w:hideMark/>
          </w:tcPr>
          <w:p w14:paraId="76FE516A"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15863E5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136</w:t>
            </w:r>
          </w:p>
        </w:tc>
        <w:tc>
          <w:tcPr>
            <w:tcW w:w="740" w:type="pct"/>
            <w:noWrap/>
            <w:hideMark/>
          </w:tcPr>
          <w:p w14:paraId="5A11E8D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137,6</w:t>
            </w:r>
          </w:p>
        </w:tc>
        <w:tc>
          <w:tcPr>
            <w:tcW w:w="1094" w:type="pct"/>
            <w:noWrap/>
            <w:hideMark/>
          </w:tcPr>
          <w:p w14:paraId="7C1F6A0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1,51</w:t>
            </w:r>
          </w:p>
        </w:tc>
      </w:tr>
      <w:tr w:rsidR="003220B8" w:rsidRPr="003220B8" w14:paraId="488AB915" w14:textId="77777777" w:rsidTr="00F05035">
        <w:trPr>
          <w:trHeight w:val="300"/>
        </w:trPr>
        <w:tc>
          <w:tcPr>
            <w:tcW w:w="2520" w:type="pct"/>
            <w:noWrap/>
            <w:hideMark/>
          </w:tcPr>
          <w:p w14:paraId="2056BE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AE87D7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179</w:t>
            </w:r>
          </w:p>
        </w:tc>
        <w:tc>
          <w:tcPr>
            <w:tcW w:w="740" w:type="pct"/>
            <w:noWrap/>
            <w:hideMark/>
          </w:tcPr>
          <w:p w14:paraId="042139F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w:t>
            </w:r>
          </w:p>
        </w:tc>
        <w:tc>
          <w:tcPr>
            <w:tcW w:w="1094" w:type="pct"/>
            <w:noWrap/>
            <w:hideMark/>
          </w:tcPr>
          <w:p w14:paraId="09BA3B8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1,56</w:t>
            </w:r>
          </w:p>
        </w:tc>
      </w:tr>
      <w:tr w:rsidR="003220B8" w:rsidRPr="003220B8" w14:paraId="0FAB94CF" w14:textId="77777777" w:rsidTr="00F05035">
        <w:trPr>
          <w:trHeight w:val="300"/>
        </w:trPr>
        <w:tc>
          <w:tcPr>
            <w:tcW w:w="2520" w:type="pct"/>
            <w:noWrap/>
            <w:hideMark/>
          </w:tcPr>
          <w:p w14:paraId="0CEB2AF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34DBA1B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202</w:t>
            </w:r>
          </w:p>
        </w:tc>
        <w:tc>
          <w:tcPr>
            <w:tcW w:w="740" w:type="pct"/>
            <w:noWrap/>
            <w:hideMark/>
          </w:tcPr>
          <w:p w14:paraId="68D6CEF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222,8</w:t>
            </w:r>
          </w:p>
        </w:tc>
        <w:tc>
          <w:tcPr>
            <w:tcW w:w="1094" w:type="pct"/>
            <w:noWrap/>
            <w:hideMark/>
          </w:tcPr>
          <w:p w14:paraId="13CF383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18,21</w:t>
            </w:r>
          </w:p>
        </w:tc>
      </w:tr>
      <w:tr w:rsidR="003220B8" w:rsidRPr="003220B8" w14:paraId="2D3BC2E5" w14:textId="77777777" w:rsidTr="00F05035">
        <w:trPr>
          <w:trHeight w:val="300"/>
        </w:trPr>
        <w:tc>
          <w:tcPr>
            <w:tcW w:w="2520" w:type="pct"/>
            <w:noWrap/>
            <w:hideMark/>
          </w:tcPr>
          <w:p w14:paraId="447876F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C79545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w:t>
            </w:r>
          </w:p>
        </w:tc>
        <w:tc>
          <w:tcPr>
            <w:tcW w:w="740" w:type="pct"/>
            <w:noWrap/>
            <w:hideMark/>
          </w:tcPr>
          <w:p w14:paraId="35A5BA04"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140,3</w:t>
            </w:r>
          </w:p>
        </w:tc>
        <w:tc>
          <w:tcPr>
            <w:tcW w:w="1094" w:type="pct"/>
            <w:noWrap/>
            <w:hideMark/>
          </w:tcPr>
          <w:p w14:paraId="31DE039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0,95</w:t>
            </w:r>
          </w:p>
        </w:tc>
      </w:tr>
    </w:tbl>
    <w:p w14:paraId="6DC6A808" w14:textId="7660ED80" w:rsidR="00F05035" w:rsidRDefault="00F05035" w:rsidP="00F05035">
      <w:pPr>
        <w:pStyle w:val="Legenda"/>
      </w:pPr>
      <w:r w:rsidRPr="0096705B">
        <w:t>Źródło:</w:t>
      </w:r>
      <w:r>
        <w:t xml:space="preserve"> opracowanie własne</w:t>
      </w:r>
    </w:p>
    <w:p w14:paraId="5583898D" w14:textId="77777777" w:rsidR="00CA0520" w:rsidRDefault="00CA0520" w:rsidP="00B77C3A">
      <w:pPr>
        <w:ind w:firstLine="0"/>
        <w:rPr>
          <w:lang w:eastAsia="pl-PL"/>
        </w:rPr>
      </w:pPr>
    </w:p>
    <w:p w14:paraId="3BB690CD" w14:textId="2B0FF9C0" w:rsidR="003220B8" w:rsidRDefault="006F11C3" w:rsidP="004622F9">
      <w:r>
        <w:rPr>
          <w:lang w:eastAsia="pl-PL"/>
        </w:rPr>
        <w:t xml:space="preserve">Dla zbioru danych </w:t>
      </w:r>
      <w:r w:rsidR="00AD7A2D" w:rsidRPr="003A51F5">
        <w:t>200_40_45_15</w:t>
      </w:r>
      <w:r w:rsidR="00AD7A2D">
        <w:t xml:space="preserve"> </w:t>
      </w:r>
      <w:r>
        <w:rPr>
          <w:lang w:eastAsia="pl-PL"/>
        </w:rPr>
        <w:t>otrzymane wyniki przedstawiono w tabeli 4</w:t>
      </w:r>
      <w:r w:rsidR="00AD7A2D">
        <w:rPr>
          <w:lang w:eastAsia="pl-PL"/>
        </w:rPr>
        <w:t>1</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644B9D0" w14:textId="77777777" w:rsidR="00CA0520" w:rsidRPr="004622F9" w:rsidRDefault="00CA0520" w:rsidP="004622F9"/>
    <w:p w14:paraId="7089E504" w14:textId="0862B423" w:rsidR="00EB375F" w:rsidRDefault="00EB375F" w:rsidP="00EB375F">
      <w:pPr>
        <w:pStyle w:val="Legenda"/>
        <w:keepNext/>
      </w:pPr>
      <w:bookmarkStart w:id="73" w:name="_Toc105961531"/>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41</w:t>
      </w:r>
      <w:r w:rsidR="00583216">
        <w:rPr>
          <w:noProof/>
        </w:rPr>
        <w:fldChar w:fldCharType="end"/>
      </w:r>
      <w:r w:rsidR="003A51F5">
        <w:t xml:space="preserve">: Wyniki dla zbioru danych </w:t>
      </w:r>
      <w:r w:rsidR="003A51F5" w:rsidRPr="003A51F5">
        <w:t>200_40_45_15</w:t>
      </w:r>
      <w:bookmarkEnd w:id="73"/>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37AAEA10" w14:textId="77777777" w:rsidTr="00F05035">
        <w:trPr>
          <w:trHeight w:val="300"/>
        </w:trPr>
        <w:tc>
          <w:tcPr>
            <w:tcW w:w="2520" w:type="pct"/>
            <w:noWrap/>
            <w:hideMark/>
          </w:tcPr>
          <w:p w14:paraId="683E896B"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422AAAA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79E0DD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42A7BA8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16CCD001" w14:textId="77777777" w:rsidTr="00F05035">
        <w:trPr>
          <w:trHeight w:val="300"/>
        </w:trPr>
        <w:tc>
          <w:tcPr>
            <w:tcW w:w="2520" w:type="pct"/>
            <w:noWrap/>
            <w:hideMark/>
          </w:tcPr>
          <w:p w14:paraId="32E243AD"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2D4B11D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33F88F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619471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r w:rsidR="003220B8" w:rsidRPr="003220B8" w14:paraId="642F1C0E" w14:textId="77777777" w:rsidTr="00F05035">
        <w:trPr>
          <w:trHeight w:val="300"/>
        </w:trPr>
        <w:tc>
          <w:tcPr>
            <w:tcW w:w="2520" w:type="pct"/>
            <w:noWrap/>
            <w:hideMark/>
          </w:tcPr>
          <w:p w14:paraId="4A546F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243665B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w:t>
            </w:r>
          </w:p>
        </w:tc>
        <w:tc>
          <w:tcPr>
            <w:tcW w:w="740" w:type="pct"/>
            <w:noWrap/>
            <w:hideMark/>
          </w:tcPr>
          <w:p w14:paraId="55E9560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170,9</w:t>
            </w:r>
          </w:p>
        </w:tc>
        <w:tc>
          <w:tcPr>
            <w:tcW w:w="1094" w:type="pct"/>
            <w:noWrap/>
            <w:hideMark/>
          </w:tcPr>
          <w:p w14:paraId="73963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0,57</w:t>
            </w:r>
          </w:p>
        </w:tc>
      </w:tr>
      <w:tr w:rsidR="003220B8" w:rsidRPr="003220B8" w14:paraId="39684B2D" w14:textId="77777777" w:rsidTr="00F05035">
        <w:trPr>
          <w:trHeight w:val="300"/>
        </w:trPr>
        <w:tc>
          <w:tcPr>
            <w:tcW w:w="2520" w:type="pct"/>
            <w:noWrap/>
            <w:hideMark/>
          </w:tcPr>
          <w:p w14:paraId="7E54209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C7278E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188</w:t>
            </w:r>
          </w:p>
        </w:tc>
        <w:tc>
          <w:tcPr>
            <w:tcW w:w="740" w:type="pct"/>
            <w:noWrap/>
            <w:hideMark/>
          </w:tcPr>
          <w:p w14:paraId="4E95E78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221,6</w:t>
            </w:r>
          </w:p>
        </w:tc>
        <w:tc>
          <w:tcPr>
            <w:tcW w:w="1094" w:type="pct"/>
            <w:noWrap/>
            <w:hideMark/>
          </w:tcPr>
          <w:p w14:paraId="67E0E2C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20,53</w:t>
            </w:r>
          </w:p>
        </w:tc>
      </w:tr>
      <w:tr w:rsidR="003220B8" w:rsidRPr="003220B8" w14:paraId="2A757903" w14:textId="77777777" w:rsidTr="00F05035">
        <w:trPr>
          <w:trHeight w:val="300"/>
        </w:trPr>
        <w:tc>
          <w:tcPr>
            <w:tcW w:w="2520" w:type="pct"/>
            <w:noWrap/>
            <w:hideMark/>
          </w:tcPr>
          <w:p w14:paraId="7118CC3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lastRenderedPageBreak/>
              <w:t>Symulowane wyżarzanie</w:t>
            </w:r>
          </w:p>
        </w:tc>
        <w:tc>
          <w:tcPr>
            <w:tcW w:w="646" w:type="pct"/>
            <w:noWrap/>
            <w:hideMark/>
          </w:tcPr>
          <w:p w14:paraId="5F6070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740" w:type="pct"/>
            <w:noWrap/>
            <w:hideMark/>
          </w:tcPr>
          <w:p w14:paraId="11DB8D87"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159</w:t>
            </w:r>
          </w:p>
        </w:tc>
        <w:tc>
          <w:tcPr>
            <w:tcW w:w="1094" w:type="pct"/>
            <w:noWrap/>
            <w:hideMark/>
          </w:tcPr>
          <w:p w14:paraId="2ED131E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w:t>
            </w:r>
          </w:p>
        </w:tc>
      </w:tr>
    </w:tbl>
    <w:p w14:paraId="427161E9" w14:textId="4520EB40" w:rsidR="00F05035" w:rsidRDefault="00F05035" w:rsidP="00F05035">
      <w:pPr>
        <w:pStyle w:val="Legenda"/>
      </w:pPr>
      <w:r w:rsidRPr="0096705B">
        <w:t>Źródło:</w:t>
      </w:r>
      <w:r>
        <w:t xml:space="preserve"> opracowanie własne</w:t>
      </w:r>
    </w:p>
    <w:p w14:paraId="3240C528" w14:textId="77777777" w:rsidR="00CA0520" w:rsidRDefault="00CA0520" w:rsidP="00B77C3A">
      <w:pPr>
        <w:ind w:firstLine="0"/>
        <w:rPr>
          <w:lang w:eastAsia="pl-PL"/>
        </w:rPr>
      </w:pPr>
    </w:p>
    <w:p w14:paraId="0CFAC055" w14:textId="3023BA55" w:rsidR="003220B8" w:rsidRDefault="006F11C3" w:rsidP="004622F9">
      <w:r>
        <w:rPr>
          <w:lang w:eastAsia="pl-PL"/>
        </w:rPr>
        <w:t xml:space="preserve">Dla zbioru danych </w:t>
      </w:r>
      <w:r w:rsidR="00AD7A2D" w:rsidRPr="003A51F5">
        <w:t>200_40_45_9</w:t>
      </w:r>
      <w:r w:rsidR="00AD7A2D">
        <w:t xml:space="preserve"> </w:t>
      </w:r>
      <w:r>
        <w:rPr>
          <w:lang w:eastAsia="pl-PL"/>
        </w:rPr>
        <w:t>otrzymane wyniki przedstawiono w tabeli 4</w:t>
      </w:r>
      <w:r w:rsidR="00AD7A2D">
        <w:rPr>
          <w:lang w:eastAsia="pl-PL"/>
        </w:rPr>
        <w:t>2</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189E59FE" w14:textId="77777777" w:rsidR="00CA0520" w:rsidRPr="004622F9" w:rsidRDefault="00CA0520" w:rsidP="004622F9"/>
    <w:p w14:paraId="1564CCE5" w14:textId="63D7AD30" w:rsidR="00EB375F" w:rsidRDefault="00EB375F" w:rsidP="00EB375F">
      <w:pPr>
        <w:pStyle w:val="Legenda"/>
        <w:keepNext/>
      </w:pPr>
      <w:bookmarkStart w:id="74" w:name="_Toc105961532"/>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42</w:t>
      </w:r>
      <w:r w:rsidR="00583216">
        <w:rPr>
          <w:noProof/>
        </w:rPr>
        <w:fldChar w:fldCharType="end"/>
      </w:r>
      <w:r w:rsidR="003A51F5">
        <w:t xml:space="preserve">: Wyniki dla zbioru danych </w:t>
      </w:r>
      <w:r w:rsidR="003A51F5" w:rsidRPr="003A51F5">
        <w:t>200_40_45_9</w:t>
      </w:r>
      <w:bookmarkEnd w:id="74"/>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163AF8E7" w14:textId="77777777" w:rsidTr="00F05035">
        <w:trPr>
          <w:trHeight w:val="300"/>
        </w:trPr>
        <w:tc>
          <w:tcPr>
            <w:tcW w:w="2520" w:type="pct"/>
            <w:noWrap/>
            <w:hideMark/>
          </w:tcPr>
          <w:p w14:paraId="27F9123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193BCE8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266EB3A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FEF311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22F12F8D" w14:textId="77777777" w:rsidTr="00F05035">
        <w:trPr>
          <w:trHeight w:val="300"/>
        </w:trPr>
        <w:tc>
          <w:tcPr>
            <w:tcW w:w="2520" w:type="pct"/>
            <w:noWrap/>
            <w:hideMark/>
          </w:tcPr>
          <w:p w14:paraId="6F6B7C9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0996F84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w:t>
            </w:r>
          </w:p>
        </w:tc>
        <w:tc>
          <w:tcPr>
            <w:tcW w:w="740" w:type="pct"/>
            <w:noWrap/>
            <w:hideMark/>
          </w:tcPr>
          <w:p w14:paraId="7FBEC25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141,1</w:t>
            </w:r>
          </w:p>
        </w:tc>
        <w:tc>
          <w:tcPr>
            <w:tcW w:w="1094" w:type="pct"/>
            <w:noWrap/>
            <w:hideMark/>
          </w:tcPr>
          <w:p w14:paraId="54322639"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1,97</w:t>
            </w:r>
          </w:p>
        </w:tc>
      </w:tr>
      <w:tr w:rsidR="003220B8" w:rsidRPr="003220B8" w14:paraId="6EF41C5B" w14:textId="77777777" w:rsidTr="00F05035">
        <w:trPr>
          <w:trHeight w:val="300"/>
        </w:trPr>
        <w:tc>
          <w:tcPr>
            <w:tcW w:w="2520" w:type="pct"/>
            <w:noWrap/>
            <w:hideMark/>
          </w:tcPr>
          <w:p w14:paraId="19B9FBB5"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0EFA0D2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155</w:t>
            </w:r>
          </w:p>
        </w:tc>
        <w:tc>
          <w:tcPr>
            <w:tcW w:w="740" w:type="pct"/>
            <w:noWrap/>
            <w:hideMark/>
          </w:tcPr>
          <w:p w14:paraId="29D8103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158,3</w:t>
            </w:r>
          </w:p>
        </w:tc>
        <w:tc>
          <w:tcPr>
            <w:tcW w:w="1094" w:type="pct"/>
            <w:noWrap/>
            <w:hideMark/>
          </w:tcPr>
          <w:p w14:paraId="60F3403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1,77</w:t>
            </w:r>
          </w:p>
        </w:tc>
      </w:tr>
      <w:tr w:rsidR="003220B8" w:rsidRPr="003220B8" w14:paraId="1EF25238" w14:textId="77777777" w:rsidTr="00F05035">
        <w:trPr>
          <w:trHeight w:val="300"/>
        </w:trPr>
        <w:tc>
          <w:tcPr>
            <w:tcW w:w="2520" w:type="pct"/>
            <w:noWrap/>
            <w:hideMark/>
          </w:tcPr>
          <w:p w14:paraId="25F0B1B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1DDF820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206</w:t>
            </w:r>
          </w:p>
        </w:tc>
        <w:tc>
          <w:tcPr>
            <w:tcW w:w="740" w:type="pct"/>
            <w:noWrap/>
            <w:hideMark/>
          </w:tcPr>
          <w:p w14:paraId="228CA66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230,4</w:t>
            </w:r>
          </w:p>
        </w:tc>
        <w:tc>
          <w:tcPr>
            <w:tcW w:w="1094" w:type="pct"/>
            <w:noWrap/>
            <w:hideMark/>
          </w:tcPr>
          <w:p w14:paraId="08D999EA"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17,61</w:t>
            </w:r>
          </w:p>
        </w:tc>
      </w:tr>
      <w:tr w:rsidR="003220B8" w:rsidRPr="003220B8" w14:paraId="5CFB62BF" w14:textId="77777777" w:rsidTr="00F05035">
        <w:trPr>
          <w:trHeight w:val="300"/>
        </w:trPr>
        <w:tc>
          <w:tcPr>
            <w:tcW w:w="2520" w:type="pct"/>
            <w:noWrap/>
            <w:hideMark/>
          </w:tcPr>
          <w:p w14:paraId="5148E84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75033BD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w:t>
            </w:r>
          </w:p>
        </w:tc>
        <w:tc>
          <w:tcPr>
            <w:tcW w:w="740" w:type="pct"/>
            <w:noWrap/>
            <w:hideMark/>
          </w:tcPr>
          <w:p w14:paraId="181B77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141,6</w:t>
            </w:r>
          </w:p>
        </w:tc>
        <w:tc>
          <w:tcPr>
            <w:tcW w:w="1094" w:type="pct"/>
            <w:noWrap/>
            <w:hideMark/>
          </w:tcPr>
          <w:p w14:paraId="70BEA63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w:t>
            </w:r>
          </w:p>
        </w:tc>
      </w:tr>
    </w:tbl>
    <w:p w14:paraId="472BA545" w14:textId="40789515" w:rsidR="00F05035" w:rsidRDefault="00F05035" w:rsidP="00F05035">
      <w:pPr>
        <w:pStyle w:val="Legenda"/>
      </w:pPr>
      <w:r w:rsidRPr="0096705B">
        <w:t>Źródło:</w:t>
      </w:r>
      <w:r>
        <w:t xml:space="preserve"> opracowanie własne</w:t>
      </w:r>
    </w:p>
    <w:p w14:paraId="29CE6F21" w14:textId="77777777" w:rsidR="00CA0520" w:rsidRDefault="00CA0520" w:rsidP="00B77C3A">
      <w:pPr>
        <w:ind w:firstLine="0"/>
        <w:rPr>
          <w:lang w:eastAsia="pl-PL"/>
        </w:rPr>
      </w:pPr>
    </w:p>
    <w:p w14:paraId="4AA18458" w14:textId="1C0BC43D" w:rsidR="003220B8" w:rsidRDefault="006F11C3" w:rsidP="004622F9">
      <w:r>
        <w:rPr>
          <w:lang w:eastAsia="pl-PL"/>
        </w:rPr>
        <w:t xml:space="preserve">Dla zbioru danych </w:t>
      </w:r>
      <w:r w:rsidR="00AD7A2D" w:rsidRPr="003A51F5">
        <w:t>200_40_90_9</w:t>
      </w:r>
      <w:r w:rsidR="00AD7A2D">
        <w:t xml:space="preserve"> </w:t>
      </w:r>
      <w:r>
        <w:rPr>
          <w:lang w:eastAsia="pl-PL"/>
        </w:rPr>
        <w:t>otrzymane wyniki przedstawiono w tabeli 4</w:t>
      </w:r>
      <w:r w:rsidR="00AD7A2D">
        <w:rPr>
          <w:lang w:eastAsia="pl-PL"/>
        </w:rPr>
        <w:t>3</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79D86EB0" w14:textId="77777777" w:rsidR="00CA0520" w:rsidRPr="004622F9" w:rsidRDefault="00CA0520" w:rsidP="004622F9"/>
    <w:p w14:paraId="63B14004" w14:textId="049C8DD3" w:rsidR="00EB375F" w:rsidRDefault="00EB375F" w:rsidP="00EB375F">
      <w:pPr>
        <w:pStyle w:val="Legenda"/>
        <w:keepNext/>
      </w:pPr>
      <w:bookmarkStart w:id="75" w:name="_Toc105961533"/>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43</w:t>
      </w:r>
      <w:r w:rsidR="00583216">
        <w:rPr>
          <w:noProof/>
        </w:rPr>
        <w:fldChar w:fldCharType="end"/>
      </w:r>
      <w:r w:rsidR="003A51F5">
        <w:t xml:space="preserve">: Wyniki dla zbioru danych </w:t>
      </w:r>
      <w:r w:rsidR="003A51F5" w:rsidRPr="003A51F5">
        <w:t>200_40_90_9</w:t>
      </w:r>
      <w:bookmarkEnd w:id="75"/>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5932D8FF" w14:textId="77777777" w:rsidTr="00F05035">
        <w:trPr>
          <w:trHeight w:val="300"/>
        </w:trPr>
        <w:tc>
          <w:tcPr>
            <w:tcW w:w="2520" w:type="pct"/>
            <w:noWrap/>
            <w:hideMark/>
          </w:tcPr>
          <w:p w14:paraId="4D5F35E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58A4F8A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4BE2F40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5CB9A66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4F7BB55D" w14:textId="77777777" w:rsidTr="00F05035">
        <w:trPr>
          <w:trHeight w:val="300"/>
        </w:trPr>
        <w:tc>
          <w:tcPr>
            <w:tcW w:w="2520" w:type="pct"/>
            <w:noWrap/>
            <w:hideMark/>
          </w:tcPr>
          <w:p w14:paraId="0EBBA554"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4FC2303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740" w:type="pct"/>
            <w:noWrap/>
            <w:hideMark/>
          </w:tcPr>
          <w:p w14:paraId="67C0069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138,3</w:t>
            </w:r>
          </w:p>
        </w:tc>
        <w:tc>
          <w:tcPr>
            <w:tcW w:w="1094" w:type="pct"/>
            <w:noWrap/>
            <w:hideMark/>
          </w:tcPr>
          <w:p w14:paraId="4CC8D40C"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1,7</w:t>
            </w:r>
          </w:p>
        </w:tc>
      </w:tr>
      <w:tr w:rsidR="003220B8" w:rsidRPr="003220B8" w14:paraId="0904EB48" w14:textId="77777777" w:rsidTr="00F05035">
        <w:trPr>
          <w:trHeight w:val="300"/>
        </w:trPr>
        <w:tc>
          <w:tcPr>
            <w:tcW w:w="2520" w:type="pct"/>
            <w:noWrap/>
            <w:hideMark/>
          </w:tcPr>
          <w:p w14:paraId="57E984E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349D77A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165</w:t>
            </w:r>
          </w:p>
        </w:tc>
        <w:tc>
          <w:tcPr>
            <w:tcW w:w="740" w:type="pct"/>
            <w:noWrap/>
            <w:hideMark/>
          </w:tcPr>
          <w:p w14:paraId="180314D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169,8</w:t>
            </w:r>
          </w:p>
        </w:tc>
        <w:tc>
          <w:tcPr>
            <w:tcW w:w="1094" w:type="pct"/>
            <w:noWrap/>
            <w:hideMark/>
          </w:tcPr>
          <w:p w14:paraId="4942215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w:t>
            </w:r>
          </w:p>
        </w:tc>
      </w:tr>
      <w:tr w:rsidR="003220B8" w:rsidRPr="003220B8" w14:paraId="2D1550AC" w14:textId="77777777" w:rsidTr="00F05035">
        <w:trPr>
          <w:trHeight w:val="300"/>
        </w:trPr>
        <w:tc>
          <w:tcPr>
            <w:tcW w:w="2520" w:type="pct"/>
            <w:noWrap/>
            <w:hideMark/>
          </w:tcPr>
          <w:p w14:paraId="1CC2EE3E"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7D3A862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203</w:t>
            </w:r>
          </w:p>
        </w:tc>
        <w:tc>
          <w:tcPr>
            <w:tcW w:w="740" w:type="pct"/>
            <w:noWrap/>
            <w:hideMark/>
          </w:tcPr>
          <w:p w14:paraId="4938966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235,3</w:t>
            </w:r>
          </w:p>
        </w:tc>
        <w:tc>
          <w:tcPr>
            <w:tcW w:w="1094" w:type="pct"/>
            <w:noWrap/>
            <w:hideMark/>
          </w:tcPr>
          <w:p w14:paraId="1AEDBA6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25,11</w:t>
            </w:r>
          </w:p>
        </w:tc>
      </w:tr>
      <w:tr w:rsidR="003220B8" w:rsidRPr="003220B8" w14:paraId="5D7F0A7F" w14:textId="77777777" w:rsidTr="00F05035">
        <w:trPr>
          <w:trHeight w:val="300"/>
        </w:trPr>
        <w:tc>
          <w:tcPr>
            <w:tcW w:w="2520" w:type="pct"/>
            <w:noWrap/>
            <w:hideMark/>
          </w:tcPr>
          <w:p w14:paraId="25C499F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0254985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137</w:t>
            </w:r>
          </w:p>
        </w:tc>
        <w:tc>
          <w:tcPr>
            <w:tcW w:w="740" w:type="pct"/>
            <w:noWrap/>
            <w:hideMark/>
          </w:tcPr>
          <w:p w14:paraId="026601A1"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139,3</w:t>
            </w:r>
          </w:p>
        </w:tc>
        <w:tc>
          <w:tcPr>
            <w:tcW w:w="1094" w:type="pct"/>
            <w:noWrap/>
            <w:hideMark/>
          </w:tcPr>
          <w:p w14:paraId="1E5928C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1,49</w:t>
            </w:r>
          </w:p>
        </w:tc>
      </w:tr>
    </w:tbl>
    <w:p w14:paraId="5D11BC49" w14:textId="46889E21" w:rsidR="00F05035" w:rsidRDefault="00F05035" w:rsidP="00F05035">
      <w:pPr>
        <w:pStyle w:val="Legenda"/>
      </w:pPr>
      <w:r w:rsidRPr="0096705B">
        <w:t>Źródło:</w:t>
      </w:r>
      <w:r>
        <w:t xml:space="preserve"> opracowanie własne</w:t>
      </w:r>
    </w:p>
    <w:p w14:paraId="2C041EFB" w14:textId="77777777" w:rsidR="004622F9" w:rsidRDefault="004622F9" w:rsidP="00793D85">
      <w:pPr>
        <w:rPr>
          <w:lang w:eastAsia="pl-PL"/>
        </w:rPr>
      </w:pPr>
    </w:p>
    <w:p w14:paraId="069C0091" w14:textId="77777777" w:rsidR="00CA0520" w:rsidRDefault="00CA0520" w:rsidP="004622F9">
      <w:pPr>
        <w:rPr>
          <w:lang w:eastAsia="pl-PL"/>
        </w:rPr>
      </w:pPr>
    </w:p>
    <w:p w14:paraId="225035FD" w14:textId="34BC0881" w:rsidR="003220B8" w:rsidRDefault="006F11C3" w:rsidP="004622F9">
      <w:r>
        <w:rPr>
          <w:lang w:eastAsia="pl-PL"/>
        </w:rPr>
        <w:t xml:space="preserve">Dla zbioru danych </w:t>
      </w:r>
      <w:r w:rsidR="00AD7A2D" w:rsidRPr="003A51F5">
        <w:t>200_40_91_15</w:t>
      </w:r>
      <w:r w:rsidR="00AD7A2D">
        <w:t xml:space="preserve"> </w:t>
      </w:r>
      <w:r>
        <w:rPr>
          <w:lang w:eastAsia="pl-PL"/>
        </w:rPr>
        <w:t>otrzymane wyniki przedstawiono w tabeli 4</w:t>
      </w:r>
      <w:r w:rsidR="00AD7A2D">
        <w:rPr>
          <w:lang w:eastAsia="pl-PL"/>
        </w:rPr>
        <w:t>4</w:t>
      </w:r>
      <w:r>
        <w:rPr>
          <w:lang w:eastAsia="pl-PL"/>
        </w:rPr>
        <w:t xml:space="preserve">. </w:t>
      </w:r>
      <w:r w:rsidR="00793D85" w:rsidRPr="009168DC">
        <w:t>Dla tego zbioru danych symulowane wyżarzanie osiągało najlepszy wyniki. Algorytm genetyczny miał minimalnie większe odchylenie standardowe, jednak wyniki minimalne były podobne jak dla symulowanego wyżarzania. Algorytm zachłanny osiągnął gorsze minimalne rozwiązania, wraz z większym odchyleniem standardowym. Przeszukiwanie lokalne osiągnęło gorsze minimalne rozwiązania co poprzednia heurystyka, dodatkowo z jeszcze większym odchyleniem.</w:t>
      </w:r>
    </w:p>
    <w:p w14:paraId="0133A0CD" w14:textId="77777777" w:rsidR="00CA0520" w:rsidRPr="004622F9" w:rsidRDefault="00CA0520" w:rsidP="004622F9"/>
    <w:p w14:paraId="3E89A4DE" w14:textId="0F776929" w:rsidR="00EB375F" w:rsidRDefault="00EB375F" w:rsidP="00EB375F">
      <w:pPr>
        <w:pStyle w:val="Legenda"/>
        <w:keepNext/>
      </w:pPr>
      <w:bookmarkStart w:id="76" w:name="_Toc105961534"/>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44</w:t>
      </w:r>
      <w:r w:rsidR="00583216">
        <w:rPr>
          <w:noProof/>
        </w:rPr>
        <w:fldChar w:fldCharType="end"/>
      </w:r>
      <w:r w:rsidR="003A51F5">
        <w:t xml:space="preserve">: Wyniki dla zbioru danych </w:t>
      </w:r>
      <w:r w:rsidR="003A51F5" w:rsidRPr="003A51F5">
        <w:t>200_40_91_15</w:t>
      </w:r>
      <w:bookmarkEnd w:id="76"/>
    </w:p>
    <w:tbl>
      <w:tblPr>
        <w:tblStyle w:val="Tabela-Siatka"/>
        <w:tblW w:w="5000" w:type="pct"/>
        <w:tblLook w:val="04A0" w:firstRow="1" w:lastRow="0" w:firstColumn="1" w:lastColumn="0" w:noHBand="0" w:noVBand="1"/>
      </w:tblPr>
      <w:tblGrid>
        <w:gridCol w:w="4567"/>
        <w:gridCol w:w="1171"/>
        <w:gridCol w:w="1341"/>
        <w:gridCol w:w="1983"/>
      </w:tblGrid>
      <w:tr w:rsidR="003220B8" w:rsidRPr="003220B8" w14:paraId="4EFCDC01" w14:textId="77777777" w:rsidTr="00F05035">
        <w:trPr>
          <w:trHeight w:val="300"/>
        </w:trPr>
        <w:tc>
          <w:tcPr>
            <w:tcW w:w="2520" w:type="pct"/>
            <w:noWrap/>
            <w:hideMark/>
          </w:tcPr>
          <w:p w14:paraId="69D5797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Metoda obliczeniowa</w:t>
            </w:r>
          </w:p>
        </w:tc>
        <w:tc>
          <w:tcPr>
            <w:tcW w:w="646" w:type="pct"/>
            <w:noWrap/>
            <w:hideMark/>
          </w:tcPr>
          <w:p w14:paraId="3DA12C56"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Min.</w:t>
            </w:r>
          </w:p>
        </w:tc>
        <w:tc>
          <w:tcPr>
            <w:tcW w:w="740" w:type="pct"/>
            <w:noWrap/>
            <w:hideMark/>
          </w:tcPr>
          <w:p w14:paraId="6B2EA6D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Śred.</w:t>
            </w:r>
          </w:p>
        </w:tc>
        <w:tc>
          <w:tcPr>
            <w:tcW w:w="1094" w:type="pct"/>
            <w:noWrap/>
            <w:hideMark/>
          </w:tcPr>
          <w:p w14:paraId="77C4ABB9"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Odch. Std.</w:t>
            </w:r>
          </w:p>
        </w:tc>
      </w:tr>
      <w:tr w:rsidR="003220B8" w:rsidRPr="003220B8" w14:paraId="0688CD18" w14:textId="77777777" w:rsidTr="00F05035">
        <w:trPr>
          <w:trHeight w:val="300"/>
        </w:trPr>
        <w:tc>
          <w:tcPr>
            <w:tcW w:w="2520" w:type="pct"/>
            <w:noWrap/>
            <w:hideMark/>
          </w:tcPr>
          <w:p w14:paraId="5590FFAF"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genetyczny</w:t>
            </w:r>
          </w:p>
        </w:tc>
        <w:tc>
          <w:tcPr>
            <w:tcW w:w="646" w:type="pct"/>
            <w:noWrap/>
            <w:hideMark/>
          </w:tcPr>
          <w:p w14:paraId="36ADB6F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131</w:t>
            </w:r>
          </w:p>
        </w:tc>
        <w:tc>
          <w:tcPr>
            <w:tcW w:w="740" w:type="pct"/>
            <w:noWrap/>
            <w:hideMark/>
          </w:tcPr>
          <w:p w14:paraId="414FF14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133,5</w:t>
            </w:r>
          </w:p>
        </w:tc>
        <w:tc>
          <w:tcPr>
            <w:tcW w:w="1094" w:type="pct"/>
            <w:noWrap/>
            <w:hideMark/>
          </w:tcPr>
          <w:p w14:paraId="32E7ED56"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1,43</w:t>
            </w:r>
          </w:p>
        </w:tc>
      </w:tr>
      <w:tr w:rsidR="003220B8" w:rsidRPr="003220B8" w14:paraId="4E9835AC" w14:textId="77777777" w:rsidTr="00F05035">
        <w:trPr>
          <w:trHeight w:val="300"/>
        </w:trPr>
        <w:tc>
          <w:tcPr>
            <w:tcW w:w="2520" w:type="pct"/>
            <w:noWrap/>
            <w:hideMark/>
          </w:tcPr>
          <w:p w14:paraId="4930C4D2"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Algorytm zachłanny</w:t>
            </w:r>
          </w:p>
        </w:tc>
        <w:tc>
          <w:tcPr>
            <w:tcW w:w="646" w:type="pct"/>
            <w:noWrap/>
            <w:hideMark/>
          </w:tcPr>
          <w:p w14:paraId="6EFB817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w:t>
            </w:r>
          </w:p>
        </w:tc>
        <w:tc>
          <w:tcPr>
            <w:tcW w:w="740" w:type="pct"/>
            <w:noWrap/>
            <w:hideMark/>
          </w:tcPr>
          <w:p w14:paraId="41A339AE"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181,9</w:t>
            </w:r>
          </w:p>
        </w:tc>
        <w:tc>
          <w:tcPr>
            <w:tcW w:w="1094" w:type="pct"/>
            <w:noWrap/>
            <w:hideMark/>
          </w:tcPr>
          <w:p w14:paraId="2DE89490"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0,74</w:t>
            </w:r>
          </w:p>
        </w:tc>
      </w:tr>
      <w:tr w:rsidR="003220B8" w:rsidRPr="003220B8" w14:paraId="2D5F4FB7" w14:textId="77777777" w:rsidTr="00F05035">
        <w:trPr>
          <w:trHeight w:val="300"/>
        </w:trPr>
        <w:tc>
          <w:tcPr>
            <w:tcW w:w="2520" w:type="pct"/>
            <w:noWrap/>
            <w:hideMark/>
          </w:tcPr>
          <w:p w14:paraId="404FEDC3"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Przeszukiwanie lokalne</w:t>
            </w:r>
          </w:p>
        </w:tc>
        <w:tc>
          <w:tcPr>
            <w:tcW w:w="646" w:type="pct"/>
            <w:noWrap/>
            <w:hideMark/>
          </w:tcPr>
          <w:p w14:paraId="5561295B"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213</w:t>
            </w:r>
          </w:p>
        </w:tc>
        <w:tc>
          <w:tcPr>
            <w:tcW w:w="740" w:type="pct"/>
            <w:noWrap/>
            <w:hideMark/>
          </w:tcPr>
          <w:p w14:paraId="0B7C67E5"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242</w:t>
            </w:r>
          </w:p>
        </w:tc>
        <w:tc>
          <w:tcPr>
            <w:tcW w:w="1094" w:type="pct"/>
            <w:noWrap/>
            <w:hideMark/>
          </w:tcPr>
          <w:p w14:paraId="3EAA7BE2"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26,5</w:t>
            </w:r>
          </w:p>
        </w:tc>
      </w:tr>
      <w:tr w:rsidR="003220B8" w:rsidRPr="003220B8" w14:paraId="6B40391E" w14:textId="77777777" w:rsidTr="00F05035">
        <w:trPr>
          <w:trHeight w:val="300"/>
        </w:trPr>
        <w:tc>
          <w:tcPr>
            <w:tcW w:w="2520" w:type="pct"/>
            <w:noWrap/>
            <w:hideMark/>
          </w:tcPr>
          <w:p w14:paraId="3C81E550" w14:textId="77777777" w:rsidR="003220B8" w:rsidRPr="003220B8" w:rsidRDefault="003220B8" w:rsidP="003220B8">
            <w:pPr>
              <w:spacing w:line="240" w:lineRule="auto"/>
              <w:ind w:firstLine="0"/>
              <w:jc w:val="lef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Symulowane wyżarzanie</w:t>
            </w:r>
          </w:p>
        </w:tc>
        <w:tc>
          <w:tcPr>
            <w:tcW w:w="646" w:type="pct"/>
            <w:noWrap/>
            <w:hideMark/>
          </w:tcPr>
          <w:p w14:paraId="5E4712FD"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132</w:t>
            </w:r>
          </w:p>
        </w:tc>
        <w:tc>
          <w:tcPr>
            <w:tcW w:w="740" w:type="pct"/>
            <w:noWrap/>
            <w:hideMark/>
          </w:tcPr>
          <w:p w14:paraId="67B06773"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135</w:t>
            </w:r>
          </w:p>
        </w:tc>
        <w:tc>
          <w:tcPr>
            <w:tcW w:w="1094" w:type="pct"/>
            <w:noWrap/>
            <w:hideMark/>
          </w:tcPr>
          <w:p w14:paraId="757D840F" w14:textId="77777777" w:rsidR="003220B8" w:rsidRPr="003220B8" w:rsidRDefault="003220B8" w:rsidP="003220B8">
            <w:pPr>
              <w:spacing w:line="240" w:lineRule="auto"/>
              <w:ind w:firstLine="0"/>
              <w:jc w:val="right"/>
              <w:rPr>
                <w:rFonts w:ascii="Calibri" w:eastAsia="Times New Roman" w:hAnsi="Calibri" w:cs="Calibri"/>
                <w:color w:val="000000"/>
                <w:sz w:val="22"/>
                <w:lang w:eastAsia="pl-PL"/>
              </w:rPr>
            </w:pPr>
            <w:r w:rsidRPr="003220B8">
              <w:rPr>
                <w:rFonts w:ascii="Calibri" w:eastAsia="Times New Roman" w:hAnsi="Calibri" w:cs="Calibri"/>
                <w:color w:val="000000"/>
                <w:sz w:val="22"/>
                <w:lang w:eastAsia="pl-PL"/>
              </w:rPr>
              <w:t>1,63</w:t>
            </w:r>
          </w:p>
        </w:tc>
      </w:tr>
    </w:tbl>
    <w:p w14:paraId="2512147F" w14:textId="03B17A92" w:rsidR="00F05035" w:rsidRDefault="00F05035" w:rsidP="00F05035">
      <w:pPr>
        <w:pStyle w:val="Legenda"/>
      </w:pPr>
      <w:r w:rsidRPr="0096705B">
        <w:t>Źródło:</w:t>
      </w:r>
      <w:r>
        <w:t xml:space="preserve"> opracowanie własne</w:t>
      </w:r>
    </w:p>
    <w:p w14:paraId="07C3F248" w14:textId="77777777" w:rsidR="00FE4D7F" w:rsidRDefault="00FE4D7F" w:rsidP="009168DC"/>
    <w:p w14:paraId="0AED3BFA" w14:textId="173A769A" w:rsidR="003220B8" w:rsidRDefault="006F3A54" w:rsidP="006F11C3">
      <w:pPr>
        <w:rPr>
          <w:szCs w:val="24"/>
        </w:rPr>
      </w:pPr>
      <w:r>
        <w:t xml:space="preserve">W tabeli 45 przedstawiono uśrednione wartości dla wszystkich zbiorów danych. </w:t>
      </w:r>
      <w:r w:rsidRPr="008805E9">
        <w:rPr>
          <w:szCs w:val="24"/>
        </w:rPr>
        <w:t>Widać na nich, że najlepsze wyniki osiągnęło symulowane wyżarzanie, za równo jak chodzi o średnią osiągniętych minimalnych wyników, jak i o ich odchylenie standardowe. Algorytm genetyczny</w:t>
      </w:r>
      <w:r>
        <w:rPr>
          <w:szCs w:val="24"/>
        </w:rPr>
        <w:t xml:space="preserve"> osiągnął odrobine gorsze wyniki w obu kategoriach. Algorytm zachłanny jak i przeszukiwanie lokalne osiągnęły za to o wiele gorsze rezultaty, jednakże ten pierwszy z nich miał o wiele niższe odchylenie standardowe, niż ten drugi z nich.</w:t>
      </w:r>
    </w:p>
    <w:p w14:paraId="6F89FE28" w14:textId="77777777" w:rsidR="00CA0520" w:rsidRPr="006F11C3" w:rsidRDefault="00CA0520" w:rsidP="006F11C3"/>
    <w:p w14:paraId="6A2505AA" w14:textId="5417897E" w:rsidR="00EB375F" w:rsidRDefault="00EB375F" w:rsidP="00EB375F">
      <w:pPr>
        <w:pStyle w:val="Legenda"/>
        <w:keepNext/>
      </w:pPr>
      <w:bookmarkStart w:id="77" w:name="_Toc105961535"/>
      <w:r>
        <w:t xml:space="preserve">Tabela </w:t>
      </w:r>
      <w:r w:rsidR="00583216">
        <w:rPr>
          <w:noProof/>
        </w:rPr>
        <w:fldChar w:fldCharType="begin"/>
      </w:r>
      <w:r w:rsidR="00583216">
        <w:rPr>
          <w:noProof/>
        </w:rPr>
        <w:instrText xml:space="preserve"> SEQ Tabela \* ARABIC </w:instrText>
      </w:r>
      <w:r w:rsidR="00583216">
        <w:rPr>
          <w:noProof/>
        </w:rPr>
        <w:fldChar w:fldCharType="separate"/>
      </w:r>
      <w:r w:rsidR="001E1273">
        <w:rPr>
          <w:noProof/>
        </w:rPr>
        <w:t>45</w:t>
      </w:r>
      <w:r w:rsidR="00583216">
        <w:rPr>
          <w:noProof/>
        </w:rPr>
        <w:fldChar w:fldCharType="end"/>
      </w:r>
      <w:r w:rsidR="003A51F5">
        <w:t xml:space="preserve">: Wyniki </w:t>
      </w:r>
      <w:r w:rsidR="00F92162">
        <w:t>uśrednione dla wszystkich zbiorów danych</w:t>
      </w:r>
      <w:bookmarkEnd w:id="77"/>
    </w:p>
    <w:tbl>
      <w:tblPr>
        <w:tblStyle w:val="Tabela-Siatka"/>
        <w:tblW w:w="5000" w:type="pct"/>
        <w:tblLook w:val="04A0" w:firstRow="1" w:lastRow="0" w:firstColumn="1" w:lastColumn="0" w:noHBand="0" w:noVBand="1"/>
      </w:tblPr>
      <w:tblGrid>
        <w:gridCol w:w="4287"/>
        <w:gridCol w:w="1457"/>
        <w:gridCol w:w="1457"/>
        <w:gridCol w:w="1861"/>
      </w:tblGrid>
      <w:tr w:rsidR="006D532C" w:rsidRPr="006D532C" w14:paraId="145C79F1" w14:textId="77777777" w:rsidTr="00F05035">
        <w:trPr>
          <w:trHeight w:val="300"/>
        </w:trPr>
        <w:tc>
          <w:tcPr>
            <w:tcW w:w="2365" w:type="pct"/>
            <w:noWrap/>
            <w:hideMark/>
          </w:tcPr>
          <w:p w14:paraId="1A350D5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Metoda obliczeniowa</w:t>
            </w:r>
          </w:p>
        </w:tc>
        <w:tc>
          <w:tcPr>
            <w:tcW w:w="804" w:type="pct"/>
            <w:noWrap/>
            <w:hideMark/>
          </w:tcPr>
          <w:p w14:paraId="004C814B"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Min.</w:t>
            </w:r>
          </w:p>
        </w:tc>
        <w:tc>
          <w:tcPr>
            <w:tcW w:w="804" w:type="pct"/>
            <w:noWrap/>
            <w:hideMark/>
          </w:tcPr>
          <w:p w14:paraId="1208DBD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Śred.</w:t>
            </w:r>
          </w:p>
        </w:tc>
        <w:tc>
          <w:tcPr>
            <w:tcW w:w="1027" w:type="pct"/>
            <w:noWrap/>
            <w:hideMark/>
          </w:tcPr>
          <w:p w14:paraId="78E56B9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Odch. Std.</w:t>
            </w:r>
          </w:p>
        </w:tc>
      </w:tr>
      <w:tr w:rsidR="006D532C" w:rsidRPr="006D532C" w14:paraId="6568F56D" w14:textId="77777777" w:rsidTr="00F05035">
        <w:trPr>
          <w:trHeight w:val="300"/>
        </w:trPr>
        <w:tc>
          <w:tcPr>
            <w:tcW w:w="2365" w:type="pct"/>
            <w:noWrap/>
            <w:hideMark/>
          </w:tcPr>
          <w:p w14:paraId="3ABEDD8E"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genetyczny</w:t>
            </w:r>
          </w:p>
        </w:tc>
        <w:tc>
          <w:tcPr>
            <w:tcW w:w="804" w:type="pct"/>
            <w:noWrap/>
            <w:hideMark/>
          </w:tcPr>
          <w:p w14:paraId="4746639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296,56</w:t>
            </w:r>
          </w:p>
        </w:tc>
        <w:tc>
          <w:tcPr>
            <w:tcW w:w="804" w:type="pct"/>
            <w:noWrap/>
            <w:hideMark/>
          </w:tcPr>
          <w:p w14:paraId="72681509"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297,86</w:t>
            </w:r>
          </w:p>
        </w:tc>
        <w:tc>
          <w:tcPr>
            <w:tcW w:w="1027" w:type="pct"/>
            <w:noWrap/>
            <w:hideMark/>
          </w:tcPr>
          <w:p w14:paraId="1DFBF168"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0,98</w:t>
            </w:r>
          </w:p>
        </w:tc>
      </w:tr>
      <w:tr w:rsidR="006D532C" w:rsidRPr="006D532C" w14:paraId="45CB812F" w14:textId="77777777" w:rsidTr="00F05035">
        <w:trPr>
          <w:trHeight w:val="300"/>
        </w:trPr>
        <w:tc>
          <w:tcPr>
            <w:tcW w:w="2365" w:type="pct"/>
            <w:noWrap/>
            <w:hideMark/>
          </w:tcPr>
          <w:p w14:paraId="069C3DDA"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Algorytm zachłanny</w:t>
            </w:r>
          </w:p>
        </w:tc>
        <w:tc>
          <w:tcPr>
            <w:tcW w:w="804" w:type="pct"/>
            <w:noWrap/>
            <w:hideMark/>
          </w:tcPr>
          <w:p w14:paraId="32FD9336"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323,98</w:t>
            </w:r>
          </w:p>
        </w:tc>
        <w:tc>
          <w:tcPr>
            <w:tcW w:w="804" w:type="pct"/>
            <w:noWrap/>
            <w:hideMark/>
          </w:tcPr>
          <w:p w14:paraId="45054F3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327,78</w:t>
            </w:r>
          </w:p>
        </w:tc>
        <w:tc>
          <w:tcPr>
            <w:tcW w:w="1027" w:type="pct"/>
            <w:noWrap/>
            <w:hideMark/>
          </w:tcPr>
          <w:p w14:paraId="77BDC2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2,42</w:t>
            </w:r>
          </w:p>
        </w:tc>
      </w:tr>
      <w:tr w:rsidR="006D532C" w:rsidRPr="006D532C" w14:paraId="1DE62334" w14:textId="77777777" w:rsidTr="00F05035">
        <w:trPr>
          <w:trHeight w:val="300"/>
        </w:trPr>
        <w:tc>
          <w:tcPr>
            <w:tcW w:w="2365" w:type="pct"/>
            <w:noWrap/>
            <w:hideMark/>
          </w:tcPr>
          <w:p w14:paraId="2B27D519"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Przeszukiwanie lokalne</w:t>
            </w:r>
          </w:p>
        </w:tc>
        <w:tc>
          <w:tcPr>
            <w:tcW w:w="804" w:type="pct"/>
            <w:noWrap/>
            <w:hideMark/>
          </w:tcPr>
          <w:p w14:paraId="3226DE9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325,91</w:t>
            </w:r>
          </w:p>
        </w:tc>
        <w:tc>
          <w:tcPr>
            <w:tcW w:w="804" w:type="pct"/>
            <w:noWrap/>
            <w:hideMark/>
          </w:tcPr>
          <w:p w14:paraId="1835739D"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363,72</w:t>
            </w:r>
          </w:p>
        </w:tc>
        <w:tc>
          <w:tcPr>
            <w:tcW w:w="1027" w:type="pct"/>
            <w:noWrap/>
            <w:hideMark/>
          </w:tcPr>
          <w:p w14:paraId="55A10914"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30,38</w:t>
            </w:r>
          </w:p>
        </w:tc>
      </w:tr>
      <w:tr w:rsidR="006D532C" w:rsidRPr="006D532C" w14:paraId="16056DA4" w14:textId="77777777" w:rsidTr="00F05035">
        <w:trPr>
          <w:trHeight w:val="300"/>
        </w:trPr>
        <w:tc>
          <w:tcPr>
            <w:tcW w:w="2365" w:type="pct"/>
            <w:noWrap/>
            <w:hideMark/>
          </w:tcPr>
          <w:p w14:paraId="20E13AB0" w14:textId="77777777" w:rsidR="006D532C" w:rsidRPr="006D532C" w:rsidRDefault="006D532C" w:rsidP="006D532C">
            <w:pPr>
              <w:spacing w:line="240" w:lineRule="auto"/>
              <w:ind w:firstLine="0"/>
              <w:jc w:val="lef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Symulowane wyżarzanie</w:t>
            </w:r>
          </w:p>
        </w:tc>
        <w:tc>
          <w:tcPr>
            <w:tcW w:w="804" w:type="pct"/>
            <w:noWrap/>
            <w:hideMark/>
          </w:tcPr>
          <w:p w14:paraId="7B953FA3"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296,35</w:t>
            </w:r>
          </w:p>
        </w:tc>
        <w:tc>
          <w:tcPr>
            <w:tcW w:w="804" w:type="pct"/>
            <w:noWrap/>
            <w:hideMark/>
          </w:tcPr>
          <w:p w14:paraId="27B737EB"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297,07</w:t>
            </w:r>
          </w:p>
        </w:tc>
        <w:tc>
          <w:tcPr>
            <w:tcW w:w="1027" w:type="pct"/>
            <w:noWrap/>
            <w:hideMark/>
          </w:tcPr>
          <w:p w14:paraId="3AE8F4D5" w14:textId="77777777" w:rsidR="006D532C" w:rsidRPr="006D532C" w:rsidRDefault="006D532C" w:rsidP="006D532C">
            <w:pPr>
              <w:spacing w:line="240" w:lineRule="auto"/>
              <w:ind w:firstLine="0"/>
              <w:jc w:val="right"/>
              <w:rPr>
                <w:rFonts w:ascii="Calibri" w:eastAsia="Times New Roman" w:hAnsi="Calibri" w:cs="Calibri"/>
                <w:color w:val="000000"/>
                <w:sz w:val="22"/>
                <w:lang w:eastAsia="pl-PL"/>
              </w:rPr>
            </w:pPr>
            <w:r w:rsidRPr="006D532C">
              <w:rPr>
                <w:rFonts w:ascii="Calibri" w:eastAsia="Times New Roman" w:hAnsi="Calibri" w:cs="Calibri"/>
                <w:color w:val="000000"/>
                <w:sz w:val="22"/>
                <w:lang w:eastAsia="pl-PL"/>
              </w:rPr>
              <w:t>0,56</w:t>
            </w:r>
          </w:p>
        </w:tc>
      </w:tr>
    </w:tbl>
    <w:p w14:paraId="69170B11" w14:textId="0524423F" w:rsidR="00E32607" w:rsidRPr="008805E9" w:rsidRDefault="00F05035" w:rsidP="008805E9">
      <w:pPr>
        <w:pStyle w:val="Legenda"/>
      </w:pPr>
      <w:r w:rsidRPr="0096705B">
        <w:t>Źródło:</w:t>
      </w:r>
      <w:r>
        <w:t xml:space="preserve"> opracowanie własne</w:t>
      </w:r>
    </w:p>
    <w:p w14:paraId="03327799" w14:textId="77777777" w:rsidR="00FE4D7F" w:rsidRDefault="00FE4D7F" w:rsidP="008805E9">
      <w:pPr>
        <w:rPr>
          <w:szCs w:val="24"/>
        </w:rPr>
      </w:pPr>
    </w:p>
    <w:p w14:paraId="5EDAA791" w14:textId="16AE5871" w:rsidR="00CF2A0D" w:rsidRDefault="00D615F2" w:rsidP="008805E9">
      <w:pPr>
        <w:rPr>
          <w:szCs w:val="24"/>
        </w:rPr>
      </w:pPr>
      <w:r>
        <w:rPr>
          <w:szCs w:val="24"/>
        </w:rPr>
        <w:lastRenderedPageBreak/>
        <w:t xml:space="preserve">Jak widać prezentowane wyniki, a w związku z tym skuteczność metod, różni się w zależności od danego zbioru testowego. </w:t>
      </w:r>
      <w:r w:rsidR="00E95689">
        <w:rPr>
          <w:szCs w:val="24"/>
        </w:rPr>
        <w:t>Mimo tego, można zauważyć pewne układające się wzorce. Niektóre z metod bywają regularnie skuteczniejsze niż inne z nich.</w:t>
      </w:r>
    </w:p>
    <w:p w14:paraId="055B5B2B" w14:textId="0F64DC79" w:rsidR="00CF2A0D" w:rsidRPr="005E04ED" w:rsidRDefault="00BA73B3" w:rsidP="00CF2A0D">
      <w:pPr>
        <w:pStyle w:val="Nagwek2"/>
        <w:numPr>
          <w:ilvl w:val="1"/>
          <w:numId w:val="5"/>
        </w:numPr>
      </w:pPr>
      <w:bookmarkStart w:id="78" w:name="_Toc105961311"/>
      <w:r>
        <w:t xml:space="preserve">Wizualizacja </w:t>
      </w:r>
      <w:r w:rsidR="006A3131">
        <w:t xml:space="preserve">otrzymanych </w:t>
      </w:r>
      <w:r w:rsidR="0000221A">
        <w:t xml:space="preserve">harmonogramów </w:t>
      </w:r>
      <w:r w:rsidR="00CA0520">
        <w:t>rozwiązań w </w:t>
      </w:r>
      <w:r w:rsidR="006A3131">
        <w:t>badaniach</w:t>
      </w:r>
      <w:bookmarkEnd w:id="78"/>
    </w:p>
    <w:p w14:paraId="339DC354" w14:textId="4846A546" w:rsidR="00F56CC9" w:rsidRDefault="00CF2A0D" w:rsidP="003E4CAC">
      <w:pPr>
        <w:ind w:firstLine="360"/>
      </w:pPr>
      <w:r>
        <w:t>Dodatkowo, a</w:t>
      </w:r>
      <w:r w:rsidR="006D1ED1">
        <w:t xml:space="preserve">by zwizualizować różnice w generowanych rozwiązaniach, </w:t>
      </w:r>
      <w:r>
        <w:t xml:space="preserve">przy zastosowaniu </w:t>
      </w:r>
      <w:r w:rsidR="00985B08">
        <w:t>biblioteki JFreeChart, postanowiłem wygenerować przykładowe harmonogramy</w:t>
      </w:r>
      <w:r>
        <w:t xml:space="preserve"> </w:t>
      </w:r>
      <w:r w:rsidR="006D1ED1">
        <w:t>dla metod w następującej kolejności</w:t>
      </w:r>
      <w:r w:rsidR="00CA0520">
        <w:t xml:space="preserve">: </w:t>
      </w:r>
      <w:r w:rsidR="00CA0520" w:rsidRPr="00CA0520">
        <w:t>dla przeszukiwania lokalnego</w:t>
      </w:r>
      <w:r w:rsidR="00CA0520">
        <w:t xml:space="preserve"> (Rysunek 5),</w:t>
      </w:r>
      <w:r w:rsidR="00D44763">
        <w:t xml:space="preserve"> </w:t>
      </w:r>
      <w:r w:rsidR="00D44763" w:rsidRPr="00CA0520">
        <w:t xml:space="preserve">dla </w:t>
      </w:r>
      <w:r w:rsidR="00D44763">
        <w:t xml:space="preserve">algorytmu zachłannego (Rysunek 6), </w:t>
      </w:r>
      <w:r w:rsidR="00D44763" w:rsidRPr="00CA0520">
        <w:t xml:space="preserve">dla </w:t>
      </w:r>
      <w:r w:rsidR="00D44763">
        <w:t xml:space="preserve">algorytmu genetycznego (Rysunek 7), oraz </w:t>
      </w:r>
      <w:r w:rsidR="00D44763" w:rsidRPr="00CA0520">
        <w:t xml:space="preserve">dla </w:t>
      </w:r>
      <w:r w:rsidR="00D44763">
        <w:t>symulowanego wyżarzania (Rysunek 8).</w:t>
      </w:r>
      <w:r w:rsidR="00985B08">
        <w:t xml:space="preserve"> Czerwone paski symbolizują, że dany zasób pracuje nad jakimś zadaniem w danym przedziale czasu. Szare puste obszary pomiędzy oznaczają, że nie robi on nic i bezczynnie czeka. </w:t>
      </w:r>
      <w:r w:rsidR="00985B08" w:rsidRPr="006D1ED1">
        <w:t>Ze względu na to, że biblioteka do wykresów</w:t>
      </w:r>
      <w:r w:rsidR="00985B08">
        <w:t>,</w:t>
      </w:r>
      <w:r w:rsidR="00985B08" w:rsidRPr="006D1ED1">
        <w:t xml:space="preserve"> jaką zastosowałem wymagała podania dat, postanowiłem generować je </w:t>
      </w:r>
      <w:r w:rsidR="00985B08">
        <w:t>od dnia 1 lutego 2020</w:t>
      </w:r>
      <w:r w:rsidR="00985B08" w:rsidRPr="006D1ED1">
        <w:t xml:space="preserve"> i przyjąć jako jednostkę dzień pracy.</w:t>
      </w:r>
    </w:p>
    <w:p w14:paraId="2B6AB658" w14:textId="77777777" w:rsidR="00CA0520" w:rsidRDefault="00CA0520" w:rsidP="003E4CAC">
      <w:pPr>
        <w:ind w:firstLine="360"/>
      </w:pPr>
    </w:p>
    <w:p w14:paraId="4F9A0495" w14:textId="77777777" w:rsidR="00985B08" w:rsidRDefault="006D1ED1" w:rsidP="00985B08">
      <w:pPr>
        <w:keepNext/>
      </w:pPr>
      <w:r>
        <w:rPr>
          <w:noProof/>
          <w:lang w:eastAsia="pl-PL"/>
        </w:rPr>
        <w:drawing>
          <wp:inline distT="0" distB="0" distL="0" distR="0" wp14:anchorId="148348E1" wp14:editId="7632294C">
            <wp:extent cx="5760720" cy="345630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172A214A" w14:textId="068F14AE" w:rsidR="006D1ED1" w:rsidRDefault="00985B08" w:rsidP="00985B08">
      <w:pPr>
        <w:pStyle w:val="Legenda"/>
      </w:pPr>
      <w:bookmarkStart w:id="79" w:name="_Toc105961540"/>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5</w:t>
      </w:r>
      <w:r w:rsidR="00583216">
        <w:rPr>
          <w:noProof/>
        </w:rPr>
        <w:fldChar w:fldCharType="end"/>
      </w:r>
      <w:r>
        <w:t xml:space="preserve">: </w:t>
      </w:r>
      <w:r w:rsidR="00DB68CC">
        <w:t>P</w:t>
      </w:r>
      <w:r>
        <w:t>rzykładowy harmonogram dla przeszukiwania lokalnego</w:t>
      </w:r>
      <w:bookmarkEnd w:id="79"/>
    </w:p>
    <w:p w14:paraId="6B09F0A6" w14:textId="7772255C" w:rsidR="00985B08" w:rsidRDefault="00985B08" w:rsidP="00985B08">
      <w:pPr>
        <w:pStyle w:val="Legenda"/>
      </w:pPr>
      <w:r>
        <w:lastRenderedPageBreak/>
        <w:t>Źródło: opracowanie własne</w:t>
      </w:r>
    </w:p>
    <w:p w14:paraId="00B2C1DA" w14:textId="77777777" w:rsidR="00FE4D7F" w:rsidRPr="00FE4D7F" w:rsidRDefault="00FE4D7F" w:rsidP="00FE4D7F"/>
    <w:p w14:paraId="7BF716CD" w14:textId="77777777" w:rsidR="00985B08" w:rsidRDefault="006D1ED1" w:rsidP="00985B08">
      <w:pPr>
        <w:keepNext/>
      </w:pPr>
      <w:r>
        <w:rPr>
          <w:noProof/>
          <w:lang w:eastAsia="pl-PL"/>
        </w:rPr>
        <w:drawing>
          <wp:inline distT="0" distB="0" distL="0" distR="0" wp14:anchorId="1FB99181" wp14:editId="1D70F98E">
            <wp:extent cx="5760720" cy="345630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357ED327" w14:textId="4456ACCC" w:rsidR="00F56CC9" w:rsidRDefault="00985B08" w:rsidP="00985B08">
      <w:pPr>
        <w:pStyle w:val="Legenda"/>
      </w:pPr>
      <w:bookmarkStart w:id="80" w:name="_Toc105961541"/>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6</w:t>
      </w:r>
      <w:r w:rsidR="00583216">
        <w:rPr>
          <w:noProof/>
        </w:rPr>
        <w:fldChar w:fldCharType="end"/>
      </w:r>
      <w:r>
        <w:t xml:space="preserve">: </w:t>
      </w:r>
      <w:r w:rsidR="00DB68CC">
        <w:t>P</w:t>
      </w:r>
      <w:r w:rsidRPr="007E226F">
        <w:t>rzykładowy harmonogram dla</w:t>
      </w:r>
      <w:r>
        <w:t xml:space="preserve"> algorytmu zachłannego</w:t>
      </w:r>
      <w:bookmarkEnd w:id="80"/>
    </w:p>
    <w:p w14:paraId="6A149263" w14:textId="77777777" w:rsidR="00985B08" w:rsidRPr="00985B08" w:rsidRDefault="00985B08" w:rsidP="00985B08">
      <w:pPr>
        <w:pStyle w:val="Legenda"/>
      </w:pPr>
      <w:r>
        <w:t>Źródło: opracowanie własne</w:t>
      </w:r>
    </w:p>
    <w:p w14:paraId="770085A9" w14:textId="77777777" w:rsidR="00985B08" w:rsidRPr="00985B08" w:rsidRDefault="00985B08" w:rsidP="00985B08"/>
    <w:p w14:paraId="187D3381" w14:textId="77777777" w:rsidR="00985B08" w:rsidRDefault="006D1ED1" w:rsidP="00985B08">
      <w:pPr>
        <w:keepNext/>
      </w:pPr>
      <w:r>
        <w:rPr>
          <w:noProof/>
          <w:lang w:eastAsia="pl-PL"/>
        </w:rPr>
        <w:drawing>
          <wp:inline distT="0" distB="0" distL="0" distR="0" wp14:anchorId="41D17850" wp14:editId="04E34673">
            <wp:extent cx="5760720" cy="345630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4778E992" w14:textId="6B45DC6A" w:rsidR="00F56CC9" w:rsidRDefault="00985B08" w:rsidP="00985B08">
      <w:pPr>
        <w:pStyle w:val="Legenda"/>
      </w:pPr>
      <w:bookmarkStart w:id="81" w:name="_Toc105961542"/>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7</w:t>
      </w:r>
      <w:r w:rsidR="00583216">
        <w:rPr>
          <w:noProof/>
        </w:rPr>
        <w:fldChar w:fldCharType="end"/>
      </w:r>
      <w:r>
        <w:t xml:space="preserve">: </w:t>
      </w:r>
      <w:r w:rsidR="00DB68CC">
        <w:t>P</w:t>
      </w:r>
      <w:r w:rsidRPr="004E4A9E">
        <w:t xml:space="preserve">rzykładowy harmonogram dla </w:t>
      </w:r>
      <w:r>
        <w:t>algorytmu genetycznego</w:t>
      </w:r>
      <w:bookmarkEnd w:id="81"/>
    </w:p>
    <w:p w14:paraId="637B33EE" w14:textId="77777777" w:rsidR="00985B08" w:rsidRPr="00985B08" w:rsidRDefault="00985B08" w:rsidP="00985B08">
      <w:pPr>
        <w:pStyle w:val="Legenda"/>
      </w:pPr>
      <w:r>
        <w:t>Źródło: opracowanie własne</w:t>
      </w:r>
    </w:p>
    <w:p w14:paraId="353F9671" w14:textId="77777777" w:rsidR="00985B08" w:rsidRPr="00985B08" w:rsidRDefault="00985B08" w:rsidP="00985B08"/>
    <w:p w14:paraId="25D30682" w14:textId="77777777" w:rsidR="00985B08" w:rsidRDefault="006D1ED1" w:rsidP="00985B08">
      <w:pPr>
        <w:keepNext/>
      </w:pPr>
      <w:r>
        <w:rPr>
          <w:noProof/>
          <w:lang w:eastAsia="pl-PL"/>
        </w:rPr>
        <w:drawing>
          <wp:inline distT="0" distB="0" distL="0" distR="0" wp14:anchorId="3A5D8B37" wp14:editId="4C56F403">
            <wp:extent cx="5760720" cy="345630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inline>
        </w:drawing>
      </w:r>
    </w:p>
    <w:p w14:paraId="536C0CBA" w14:textId="316945A0" w:rsidR="006D1ED1" w:rsidRDefault="00985B08" w:rsidP="00985B08">
      <w:pPr>
        <w:pStyle w:val="Legenda"/>
      </w:pPr>
      <w:bookmarkStart w:id="82" w:name="_Toc105961543"/>
      <w:r>
        <w:t xml:space="preserve">Rysunek </w:t>
      </w:r>
      <w:r w:rsidR="00583216">
        <w:rPr>
          <w:noProof/>
        </w:rPr>
        <w:fldChar w:fldCharType="begin"/>
      </w:r>
      <w:r w:rsidR="00583216">
        <w:rPr>
          <w:noProof/>
        </w:rPr>
        <w:instrText xml:space="preserve"> SEQ Rysunek \* ARABIC </w:instrText>
      </w:r>
      <w:r w:rsidR="00583216">
        <w:rPr>
          <w:noProof/>
        </w:rPr>
        <w:fldChar w:fldCharType="separate"/>
      </w:r>
      <w:r w:rsidR="001E1273">
        <w:rPr>
          <w:noProof/>
        </w:rPr>
        <w:t>8</w:t>
      </w:r>
      <w:r w:rsidR="00583216">
        <w:rPr>
          <w:noProof/>
        </w:rPr>
        <w:fldChar w:fldCharType="end"/>
      </w:r>
      <w:r>
        <w:t xml:space="preserve">: </w:t>
      </w:r>
      <w:r w:rsidR="00DB68CC">
        <w:t>P</w:t>
      </w:r>
      <w:r w:rsidRPr="00764D0E">
        <w:t xml:space="preserve">rzykładowy harmonogram dla </w:t>
      </w:r>
      <w:r>
        <w:t>symulowanego wyżarzania</w:t>
      </w:r>
      <w:bookmarkEnd w:id="82"/>
    </w:p>
    <w:p w14:paraId="299B5B9D" w14:textId="77777777" w:rsidR="00985B08" w:rsidRPr="00985B08" w:rsidRDefault="00985B08" w:rsidP="00985B08">
      <w:pPr>
        <w:pStyle w:val="Legenda"/>
      </w:pPr>
      <w:r>
        <w:t>Źródło: opracowanie własne</w:t>
      </w:r>
    </w:p>
    <w:p w14:paraId="58F77DA0" w14:textId="77777777" w:rsidR="00985B08" w:rsidRPr="00985B08" w:rsidRDefault="00985B08" w:rsidP="00985B08"/>
    <w:p w14:paraId="155446A6" w14:textId="2FA5EAF2" w:rsidR="00CF2A0D" w:rsidRDefault="006D1ED1" w:rsidP="00FE4D7F">
      <w:pPr>
        <w:ind w:firstLine="360"/>
      </w:pPr>
      <w:r>
        <w:t>Na tych wykresach wyraźnie widać</w:t>
      </w:r>
      <w:r w:rsidR="00CA0520">
        <w:t>,</w:t>
      </w:r>
      <w:r>
        <w:t xml:space="preserve"> dlaczego rozwiązania z pierwszej połowy są takie nieoptymalne – występują na nich przerwy, w których dane zasoby nie pracują nad żadnymi zasobami. Widać także, że te z drugiej połowy są bliskie optymalnym, ponieważ nie ma już tutaj praktycznie żadnych przerw, a wszystkie zasoby pracują przez podobny czas.</w:t>
      </w:r>
      <w:r w:rsidR="00CF2A0D">
        <w:t xml:space="preserve"> </w:t>
      </w:r>
      <w:r w:rsidR="00DB68CC">
        <w:t>Nawet te graficzne przedstawienia, pokazują, że te bardziej skomplikowane metody, jakimi są symulowane wyżarzanie i algorytm genetyczny osiągają lepsze wyniki, niż prostszy algorytm zachłanny i przeszukiwanie lokalne.</w:t>
      </w:r>
    </w:p>
    <w:p w14:paraId="09D57779" w14:textId="5FC40836" w:rsidR="00DF6999" w:rsidRDefault="00CF2A0D" w:rsidP="00DF6999">
      <w:pPr>
        <w:pStyle w:val="Nagwek2"/>
        <w:numPr>
          <w:ilvl w:val="1"/>
          <w:numId w:val="5"/>
        </w:numPr>
      </w:pPr>
      <w:bookmarkStart w:id="83" w:name="_Toc105961312"/>
      <w:r>
        <w:t>Wnioski z przeprowadzone</w:t>
      </w:r>
      <w:r w:rsidR="0000221A">
        <w:t>go eksperymentu</w:t>
      </w:r>
      <w:bookmarkEnd w:id="83"/>
    </w:p>
    <w:p w14:paraId="63C2A673" w14:textId="55AE9FC8" w:rsidR="00CF2A0D" w:rsidRDefault="00CF2A0D" w:rsidP="0000221A">
      <w:r>
        <w:t>Na podstawie przeprowadzo</w:t>
      </w:r>
      <w:r w:rsidR="00BA73B3">
        <w:t>nej</w:t>
      </w:r>
      <w:r>
        <w:t xml:space="preserve"> analizy uzyskanych wyników z przeprowadzonego badania polegającego na</w:t>
      </w:r>
      <w:r w:rsidR="00DF6E44">
        <w:t xml:space="preserve"> dziesięciokrotnym uruchomieniu wybranych i dostrojonych przeze mnie</w:t>
      </w:r>
      <w:r>
        <w:t xml:space="preserve"> </w:t>
      </w:r>
      <w:r w:rsidR="00DF6E44">
        <w:t>metod heurystycznych</w:t>
      </w:r>
      <w:r w:rsidR="00DF6999">
        <w:t xml:space="preserve">, czyli: przeszukiwania lokalnego, symulowanego wyżarzania, algorytmu genetycznego i algorytmu zachłannego. Metody te zastosowano dla wybranego </w:t>
      </w:r>
      <w:r w:rsidR="00DF6999">
        <w:lastRenderedPageBreak/>
        <w:t xml:space="preserve">zaprezentowanego wcześniej </w:t>
      </w:r>
      <w:r w:rsidR="00DF6999" w:rsidRPr="00DF6999">
        <w:t>rozwiązywania problem</w:t>
      </w:r>
      <w:r w:rsidR="00DF6999">
        <w:t>u</w:t>
      </w:r>
      <w:r w:rsidR="00DF6999" w:rsidRPr="00DF6999">
        <w:t xml:space="preserve"> planowania projektów z wieloma wymaganymi umiejętnościami i ograniczonymi zasobami</w:t>
      </w:r>
      <w:r w:rsidR="00DF6999">
        <w:t xml:space="preserve"> i </w:t>
      </w:r>
      <w:r>
        <w:t>sformułowano następujące wnioski.</w:t>
      </w:r>
    </w:p>
    <w:p w14:paraId="714C6DD3" w14:textId="1F917F6E" w:rsidR="00DF6E44" w:rsidRDefault="00CF2A0D" w:rsidP="0000221A">
      <w:r>
        <w:t xml:space="preserve">Przeszukiwanie lokalnie osiągnęło zdecydowanie najgorsze rezultaty, z o wiele większym odchyleniem standardowym od reszty – pokazuje to, że jest to niestabilna metoda. Algorytm zachłanny osiągnął podobne rezultaty minimalne, jednakże osiągając o wiele lepsze rezultaty średnie, czyniąc go bardziej niezawodnym. Poprzednie dwie metody </w:t>
      </w:r>
      <w:r w:rsidR="00BA73B3">
        <w:t xml:space="preserve">(tzn. przeszukiwanie lokalne i algorytm zachłanny) </w:t>
      </w:r>
      <w:r>
        <w:t>zostały zaimplementowane głownie w celu porównania ich z dwoma pozostałymi, bardziej skomplikowanymi metodami. Widać wyraźnie, że zarówno algorytm genetyczny, jak i symulowane wyżarzanie, osiągnęły znacznie lepsze rozwiązania, na lekką korzyść drugiego z nich.</w:t>
      </w:r>
    </w:p>
    <w:p w14:paraId="4E12520E" w14:textId="2B6A083D" w:rsidR="00DF6999" w:rsidRDefault="00DF6999" w:rsidP="00CF2A0D">
      <w:pPr>
        <w:ind w:firstLine="360"/>
      </w:pPr>
      <w:r>
        <w:t>W przypadku tych bardziej skomplikowanych metod osiągnięte wyniki pozwalają na twierdzenie, że mogą one być bardzo blisko do rozwiązań optymalnych, a czasem także je osiągając. Jest to oczywiście nie możliwe do weryfikacji w przypadku tak wielkich zbiorów danych, ze względu na to, że jest to problem NP-trudny, jednakże podobne minimalne rezultaty, wraz z bardzo małym odchyleniem standardowym wskazują na taki rozwój sytuacji.</w:t>
      </w:r>
    </w:p>
    <w:p w14:paraId="505B8182" w14:textId="2B266EF8" w:rsidR="00CF2A0D" w:rsidRDefault="00CF2A0D" w:rsidP="00CF2A0D">
      <w:pPr>
        <w:ind w:firstLine="360"/>
      </w:pPr>
      <w:r>
        <w:t>Biorąc pod uwagę, że średni czas iteracji takiej metody wyniósł lekko ponad minutę, jest to zupełnie akceptowalny czas który użytkownicy mogą poczekać na otrzymanie gotowego rezultatu, który będzie lepszy niż te uzyskane o wiele prostszymi metodami.</w:t>
      </w:r>
      <w:r w:rsidR="00647F72">
        <w:t xml:space="preserve"> Oznacza to, że te dwie metody które osiągnęły lepsze rezultaty, czyli symulowane wyżarzanie i algorytm genetyczny, mogły by być z powodzeniem wykorzystywane w prawdziwym życiu. Dodatkowym atutem dla tych osiągniętych przez nich wyników, jest fakt, że zbiór tych danych został faktycznie opracowany bazie przeprowadzonych już projektów w firmie Volvo.</w:t>
      </w:r>
    </w:p>
    <w:p w14:paraId="5D271D81" w14:textId="77777777" w:rsidR="00CF2A0D" w:rsidRDefault="00CF2A0D" w:rsidP="003E4CAC">
      <w:pPr>
        <w:ind w:firstLine="360"/>
      </w:pPr>
    </w:p>
    <w:p w14:paraId="382AB2CB" w14:textId="5D775EB3" w:rsidR="00CB23D1" w:rsidRPr="00A10FB5" w:rsidRDefault="00956CE7" w:rsidP="003E4CAC">
      <w:pPr>
        <w:ind w:firstLine="360"/>
      </w:pPr>
      <w:r w:rsidRPr="00A10FB5">
        <w:br w:type="page"/>
      </w:r>
    </w:p>
    <w:p w14:paraId="27AF2CAC" w14:textId="315C2BBA" w:rsidR="005A650C" w:rsidRPr="00A10FB5" w:rsidRDefault="00F971AC" w:rsidP="00F971AC">
      <w:pPr>
        <w:pStyle w:val="Nagwek1"/>
        <w:ind w:left="720" w:firstLine="0"/>
      </w:pPr>
      <w:bookmarkStart w:id="84" w:name="_Toc105961313"/>
      <w:r>
        <w:lastRenderedPageBreak/>
        <w:t>Zakończenie</w:t>
      </w:r>
      <w:bookmarkEnd w:id="84"/>
    </w:p>
    <w:p w14:paraId="6DF5BBE1" w14:textId="1734E4A0" w:rsidR="00E140E2" w:rsidRDefault="00E140E2" w:rsidP="00E140E2">
      <w:pPr>
        <w:ind w:firstLine="360"/>
      </w:pPr>
      <w:r>
        <w:t>Po przeanalizowaniu problemu planowania</w:t>
      </w:r>
      <w:r w:rsidRPr="00E140E2">
        <w:t xml:space="preserve"> projekt</w:t>
      </w:r>
      <w:r>
        <w:t>ów</w:t>
      </w:r>
      <w:r w:rsidRPr="00E140E2">
        <w:t xml:space="preserve"> z wieloma wymaganymi umiejętnościami i ograniczonymi zasobam</w:t>
      </w:r>
      <w:r w:rsidR="007A7443">
        <w:t>i, udało się zdefiniować wymagane elementy problemu, a następnie zaimplementować zaprezentowane w pracy metody generowania rozwiązań. Otrzymane rezultaty pokazują, że zostało to zakończone pomyślnie, gdyż uzyskane w ten sposób harmonogramy są bliskie optymalnym, a czas ich generacji jest akceptowalny do użytku w prawdziwych problemach tego typu.</w:t>
      </w:r>
    </w:p>
    <w:p w14:paraId="633382B9" w14:textId="0F53E0F9" w:rsidR="007A7443" w:rsidRDefault="007A7443" w:rsidP="00E140E2">
      <w:pPr>
        <w:ind w:firstLine="360"/>
      </w:pPr>
      <w:r>
        <w:t>W dalszym kroku można by było bardziej rozbudować te metody, zaimplementować chociażby więcej operatorów dla algorytmów genetycznych, które być może pozwoliły by na uzyskanie lepszych rezultatów. Można by także spróbować polepszyć prędkość działania aplikacji, a optymalizacja to mogła by być osiągnięta przez ulepszanie ich kodu, zmianę języka programowania, czy też próbę wykorzystania możliwości obliczeniowych</w:t>
      </w:r>
      <w:r w:rsidR="0000221A">
        <w:t>,</w:t>
      </w:r>
      <w:r>
        <w:t xml:space="preserve"> </w:t>
      </w:r>
      <w:r w:rsidR="00B51A78">
        <w:t>jakie umożliwiają karty graficzne.</w:t>
      </w:r>
    </w:p>
    <w:p w14:paraId="360A08AD" w14:textId="7F7888F0" w:rsidR="007C6EAF" w:rsidRDefault="00B51A78" w:rsidP="00B51A78">
      <w:pPr>
        <w:ind w:firstLine="360"/>
      </w:pPr>
      <w:r>
        <w:t>Można by także zaimplementować i zbadać zupełnie nowe algorytmy, czy metaheurystyki.</w:t>
      </w:r>
      <w:r w:rsidR="00E140E2" w:rsidRPr="007C6EAF">
        <w:t xml:space="preserve"> </w:t>
      </w:r>
      <w:r w:rsidR="007C6EAF" w:rsidRPr="007C6EAF">
        <w:t xml:space="preserve">Zastanawiałem się </w:t>
      </w:r>
      <w:r>
        <w:t>chociażby nad algorytmami rojowymi</w:t>
      </w:r>
      <w:r w:rsidR="007C6EAF" w:rsidRPr="007C6EAF">
        <w:t xml:space="preserve"> </w:t>
      </w:r>
      <w:r w:rsidR="007C6EAF">
        <w:t>–</w:t>
      </w:r>
      <w:r w:rsidR="007C6EAF" w:rsidRPr="007C6EAF">
        <w:t xml:space="preserve"> </w:t>
      </w:r>
      <w:r w:rsidR="007C6EAF">
        <w:t xml:space="preserve">na przykład </w:t>
      </w:r>
      <w:r w:rsidR="007C6EAF" w:rsidRPr="007C6EAF">
        <w:t>algorytm</w:t>
      </w:r>
      <w:r>
        <w:t>em</w:t>
      </w:r>
      <w:r w:rsidR="007C6EAF" w:rsidRPr="007C6EAF">
        <w:t xml:space="preserve"> roju pszczół, czy algorytm</w:t>
      </w:r>
      <w:r>
        <w:t>em</w:t>
      </w:r>
      <w:r w:rsidR="007C6EAF" w:rsidRPr="007C6EAF">
        <w:t xml:space="preserve"> roju cząstek. Niestety jednak wymagają one definicję funkcji odległości pomiędzy dwoma rozwiązaniam</w:t>
      </w:r>
      <w:r w:rsidR="007C6EAF">
        <w:t>i, co d</w:t>
      </w:r>
      <w:r w:rsidR="007C6EAF" w:rsidRPr="007C6EAF">
        <w:t>la mojej reprezentacji problemu nie jest możliwe, ponieważ nie da się zdefiniować różnicy w przypadku kwestii przydziałów różnych zasobów do zadań.</w:t>
      </w:r>
      <w:r w:rsidR="0000221A">
        <w:t xml:space="preserve"> </w:t>
      </w:r>
    </w:p>
    <w:p w14:paraId="62A30A6F" w14:textId="5CB541E0" w:rsidR="00CB23D1" w:rsidRPr="00A10FB5" w:rsidRDefault="005A650C" w:rsidP="007C6EAF">
      <w:pPr>
        <w:ind w:firstLine="360"/>
      </w:pPr>
      <w:r w:rsidRPr="00A10FB5">
        <w:br w:type="page"/>
      </w:r>
    </w:p>
    <w:bookmarkStart w:id="85" w:name="_Toc105961314"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380652B7" w:rsidR="005A650C" w:rsidRPr="00FE4D7F" w:rsidRDefault="004335CF" w:rsidP="004335CF">
          <w:pPr>
            <w:pStyle w:val="Nagwek1"/>
            <w:ind w:left="720"/>
            <w:rPr>
              <w:lang w:val="en-US"/>
            </w:rPr>
          </w:pPr>
          <w:r w:rsidRPr="00FE4D7F">
            <w:rPr>
              <w:lang w:val="en-US"/>
            </w:rPr>
            <w:t>Literatura</w:t>
          </w:r>
          <w:bookmarkEnd w:id="85"/>
        </w:p>
        <w:sdt>
          <w:sdtPr>
            <w:rPr>
              <w:rFonts w:eastAsiaTheme="majorEastAsia" w:cstheme="majorBidi"/>
              <w:b/>
              <w:sz w:val="32"/>
              <w:szCs w:val="32"/>
            </w:rPr>
            <w:id w:val="111145805"/>
            <w:bibliography/>
          </w:sdtPr>
          <w:sdtEndPr>
            <w:rPr>
              <w:rFonts w:eastAsiaTheme="minorHAnsi" w:cstheme="minorBidi"/>
              <w:b w:val="0"/>
              <w:sz w:val="24"/>
              <w:szCs w:val="22"/>
            </w:rPr>
          </w:sdtEndPr>
          <w:sdtContent>
            <w:p w14:paraId="3881C5D0" w14:textId="77777777" w:rsidR="00B77C3A" w:rsidRDefault="005A650C" w:rsidP="00B77C3A">
              <w:pPr>
                <w:pStyle w:val="Bibliografia"/>
                <w:ind w:left="720" w:hanging="720"/>
                <w:rPr>
                  <w:noProof/>
                  <w:szCs w:val="24"/>
                  <w:lang w:val="en-US"/>
                </w:rPr>
              </w:pPr>
              <w:r w:rsidRPr="00A10FB5">
                <w:fldChar w:fldCharType="begin"/>
              </w:r>
              <w:r w:rsidRPr="00FE4D7F">
                <w:rPr>
                  <w:lang w:val="en-US"/>
                </w:rPr>
                <w:instrText>BIBLIOGRAPHY</w:instrText>
              </w:r>
              <w:r w:rsidRPr="00A10FB5">
                <w:fldChar w:fldCharType="separate"/>
              </w:r>
              <w:r w:rsidR="00B77C3A">
                <w:rPr>
                  <w:noProof/>
                  <w:lang w:val="en-US"/>
                </w:rPr>
                <w:t xml:space="preserve">Akter, S., Nahar, N., Shahadat, M., &amp; Andersson, K. (2019). A New Crossover Technique to Improve Genetic Algorithm and Its Application to TSP. </w:t>
              </w:r>
              <w:r w:rsidR="00B77C3A">
                <w:rPr>
                  <w:i/>
                  <w:iCs/>
                  <w:noProof/>
                  <w:lang w:val="en-US"/>
                </w:rPr>
                <w:t>2019 International Conference on Electrical, Computer and Communication Engineering (ECCE)</w:t>
              </w:r>
              <w:r w:rsidR="00B77C3A">
                <w:rPr>
                  <w:noProof/>
                  <w:lang w:val="en-US"/>
                </w:rPr>
                <w:t>, (pp. 1-6). doi:10.1109/ECACE.2019.8679367</w:t>
              </w:r>
            </w:p>
            <w:p w14:paraId="658E7D00" w14:textId="77777777" w:rsidR="00B77C3A" w:rsidRDefault="00B77C3A" w:rsidP="00B77C3A">
              <w:pPr>
                <w:pStyle w:val="Bibliografia"/>
                <w:ind w:left="720" w:hanging="720"/>
                <w:rPr>
                  <w:noProof/>
                  <w:lang w:val="en-US"/>
                </w:rPr>
              </w:pPr>
              <w:r>
                <w:rPr>
                  <w:noProof/>
                  <w:lang w:val="en-US"/>
                </w:rPr>
                <w:t xml:space="preserve">Bazaraa, M. S., &amp; Shetty, C. M. (1979). </w:t>
              </w:r>
              <w:r>
                <w:rPr>
                  <w:i/>
                  <w:iCs/>
                  <w:noProof/>
                  <w:lang w:val="en-US"/>
                </w:rPr>
                <w:t>Nonlinear programming. Theory and algorithms.</w:t>
              </w:r>
              <w:r>
                <w:rPr>
                  <w:noProof/>
                  <w:lang w:val="en-US"/>
                </w:rPr>
                <w:t xml:space="preserve"> John Wiley &amp; Sons.</w:t>
              </w:r>
            </w:p>
            <w:p w14:paraId="265E4AEF" w14:textId="77777777" w:rsidR="00B77C3A" w:rsidRDefault="00B77C3A" w:rsidP="00B77C3A">
              <w:pPr>
                <w:pStyle w:val="Bibliografia"/>
                <w:ind w:left="720" w:hanging="720"/>
                <w:rPr>
                  <w:noProof/>
                  <w:lang w:val="en-US"/>
                </w:rPr>
              </w:pPr>
              <w:r>
                <w:rPr>
                  <w:noProof/>
                  <w:lang w:val="en-US"/>
                </w:rPr>
                <w:t xml:space="preserve">Beardwood, J., Halton, J. H., &amp; Hammersley, J. M. (1959). The shortest path through many points. </w:t>
              </w:r>
              <w:r>
                <w:rPr>
                  <w:i/>
                  <w:iCs/>
                  <w:noProof/>
                  <w:lang w:val="en-US"/>
                </w:rPr>
                <w:t>Mathematical Proceedings of the Cambridge Philosophical Society, 55</w:t>
              </w:r>
              <w:r>
                <w:rPr>
                  <w:noProof/>
                  <w:lang w:val="en-US"/>
                </w:rPr>
                <w:t>(4), pp. 299–327. doi:10.1017/S0305004100034095</w:t>
              </w:r>
            </w:p>
            <w:p w14:paraId="0A6D75D0" w14:textId="77777777" w:rsidR="00B77C3A" w:rsidRDefault="00B77C3A" w:rsidP="00B77C3A">
              <w:pPr>
                <w:pStyle w:val="Bibliografia"/>
                <w:ind w:left="720" w:hanging="720"/>
                <w:rPr>
                  <w:noProof/>
                  <w:lang w:val="en-US"/>
                </w:rPr>
              </w:pPr>
              <w:r>
                <w:rPr>
                  <w:noProof/>
                  <w:lang w:val="en-US"/>
                </w:rPr>
                <w:t xml:space="preserve">Bryant, R. E., German, S., Velev, M. N., &amp; Murray, N. V. (1999). </w:t>
              </w:r>
              <w:r>
                <w:rPr>
                  <w:i/>
                  <w:iCs/>
                  <w:noProof/>
                  <w:lang w:val="en-US"/>
                </w:rPr>
                <w:t>Microprocessor Verification Using Efficient Decision Procedures for a Logic of Equality with Uninterpreted Functions.</w:t>
              </w:r>
              <w:r>
                <w:rPr>
                  <w:noProof/>
                  <w:lang w:val="en-US"/>
                </w:rPr>
                <w:t xml:space="preserve"> Springer Berlin Heidelberg. doi:10.1007/3-540-48754-9_1</w:t>
              </w:r>
            </w:p>
            <w:p w14:paraId="244D6EE0" w14:textId="77777777" w:rsidR="00B77C3A" w:rsidRDefault="00B77C3A" w:rsidP="00B77C3A">
              <w:pPr>
                <w:pStyle w:val="Bibliografia"/>
                <w:ind w:left="720" w:hanging="720"/>
                <w:rPr>
                  <w:noProof/>
                  <w:lang w:val="en-US"/>
                </w:rPr>
              </w:pPr>
              <w:r>
                <w:rPr>
                  <w:noProof/>
                  <w:lang w:val="en-US"/>
                </w:rPr>
                <w:t xml:space="preserve">Caserta, M., &amp; Voss, S. (2010). Metaheuristics: Intelligent Problem Solving. In </w:t>
              </w:r>
              <w:r>
                <w:rPr>
                  <w:i/>
                  <w:iCs/>
                  <w:noProof/>
                  <w:lang w:val="en-US"/>
                </w:rPr>
                <w:t>Matheuristics: Hybridizing Metaheuristics and Mathematical Programming</w:t>
              </w:r>
              <w:r>
                <w:rPr>
                  <w:noProof/>
                  <w:lang w:val="en-US"/>
                </w:rPr>
                <w:t xml:space="preserve"> (pp. 1-38). Springer US. doi:10.1007/978-1-4419-1306-7_1</w:t>
              </w:r>
            </w:p>
            <w:p w14:paraId="49A357B3" w14:textId="77777777" w:rsidR="00B77C3A" w:rsidRDefault="00B77C3A" w:rsidP="00B77C3A">
              <w:pPr>
                <w:pStyle w:val="Bibliografia"/>
                <w:ind w:left="720" w:hanging="720"/>
                <w:rPr>
                  <w:noProof/>
                  <w:lang w:val="en-US"/>
                </w:rPr>
              </w:pPr>
              <w:r>
                <w:rPr>
                  <w:noProof/>
                  <w:lang w:val="en-US"/>
                </w:rPr>
                <w:t xml:space="preserve">Cook, S. (1971). </w:t>
              </w:r>
              <w:r>
                <w:rPr>
                  <w:i/>
                  <w:iCs/>
                  <w:noProof/>
                  <w:lang w:val="en-US"/>
                </w:rPr>
                <w:t>The complexity of theorem proving procedures.</w:t>
              </w:r>
              <w:r>
                <w:rPr>
                  <w:noProof/>
                  <w:lang w:val="en-US"/>
                </w:rPr>
                <w:t xml:space="preserve"> Proceedings of the Third Annual ACM Symposium on Theory of Computing. doi:10.1145/800157.805047</w:t>
              </w:r>
            </w:p>
            <w:p w14:paraId="1A683D14" w14:textId="77777777" w:rsidR="00B77C3A" w:rsidRDefault="00B77C3A" w:rsidP="00B77C3A">
              <w:pPr>
                <w:pStyle w:val="Bibliografia"/>
                <w:ind w:left="720" w:hanging="720"/>
                <w:rPr>
                  <w:noProof/>
                  <w:lang w:val="en-US"/>
                </w:rPr>
              </w:pPr>
              <w:r>
                <w:rPr>
                  <w:noProof/>
                  <w:lang w:val="en-US"/>
                </w:rPr>
                <w:t xml:space="preserve">Dantzig, G. B., &amp; Ramser, J. H. (1959). The Truck Dispatching Problem. </w:t>
              </w:r>
              <w:r>
                <w:rPr>
                  <w:i/>
                  <w:iCs/>
                  <w:noProof/>
                  <w:lang w:val="en-US"/>
                </w:rPr>
                <w:t>Management Science, 1</w:t>
              </w:r>
              <w:r>
                <w:rPr>
                  <w:noProof/>
                  <w:lang w:val="en-US"/>
                </w:rPr>
                <w:t>(6), pp. 80-91.</w:t>
              </w:r>
            </w:p>
            <w:p w14:paraId="2BFBF3F2" w14:textId="77777777" w:rsidR="00B77C3A" w:rsidRDefault="00B77C3A" w:rsidP="00B77C3A">
              <w:pPr>
                <w:pStyle w:val="Bibliografia"/>
                <w:ind w:left="720" w:hanging="720"/>
                <w:rPr>
                  <w:noProof/>
                  <w:lang w:val="en-US"/>
                </w:rPr>
              </w:pPr>
              <w:r>
                <w:rPr>
                  <w:noProof/>
                  <w:lang w:val="en-US"/>
                </w:rPr>
                <w:t xml:space="preserve">Fogel, D., &amp; Ghozeil, A. (1997). A note on representations and variation operators. </w:t>
              </w:r>
              <w:r>
                <w:rPr>
                  <w:i/>
                  <w:iCs/>
                  <w:noProof/>
                  <w:lang w:val="en-US"/>
                </w:rPr>
                <w:t>IEEE Transactions on Evolutionary Computation, 1</w:t>
              </w:r>
              <w:r>
                <w:rPr>
                  <w:noProof/>
                  <w:lang w:val="en-US"/>
                </w:rPr>
                <w:t>(2), pp. 159-161. doi:10.1109/4235.687882</w:t>
              </w:r>
            </w:p>
            <w:p w14:paraId="7BCA4FEB" w14:textId="77777777" w:rsidR="00B77C3A" w:rsidRDefault="00B77C3A" w:rsidP="00B77C3A">
              <w:pPr>
                <w:pStyle w:val="Bibliografia"/>
                <w:ind w:left="720" w:hanging="720"/>
                <w:rPr>
                  <w:noProof/>
                  <w:lang w:val="en-US"/>
                </w:rPr>
              </w:pPr>
              <w:r>
                <w:rPr>
                  <w:noProof/>
                  <w:lang w:val="en-US"/>
                </w:rPr>
                <w:t xml:space="preserve">Garey, M., &amp; Johnson, D. (1979). </w:t>
              </w:r>
              <w:r>
                <w:rPr>
                  <w:i/>
                  <w:iCs/>
                  <w:noProof/>
                  <w:lang w:val="en-US"/>
                </w:rPr>
                <w:t>Computers and Intractability: A Guide to the Theory of NP-Completeness.</w:t>
              </w:r>
              <w:r>
                <w:rPr>
                  <w:noProof/>
                  <w:lang w:val="en-US"/>
                </w:rPr>
                <w:t xml:space="preserve"> New York: W.H. Freeman.</w:t>
              </w:r>
            </w:p>
            <w:p w14:paraId="1B68F5BE" w14:textId="77777777" w:rsidR="00B77C3A" w:rsidRDefault="00B77C3A" w:rsidP="00B77C3A">
              <w:pPr>
                <w:pStyle w:val="Bibliografia"/>
                <w:ind w:left="720" w:hanging="720"/>
                <w:rPr>
                  <w:noProof/>
                  <w:lang w:val="en-US"/>
                </w:rPr>
              </w:pPr>
              <w:r>
                <w:rPr>
                  <w:noProof/>
                  <w:lang w:val="en-US"/>
                </w:rPr>
                <w:t xml:space="preserve">Goldberg, D. E., &amp; Deb, K. (1991). A Comparative Analysis of Selection Schemes Used in Genetic Algorithms. </w:t>
              </w:r>
              <w:r>
                <w:rPr>
                  <w:i/>
                  <w:iCs/>
                  <w:noProof/>
                  <w:lang w:val="en-US"/>
                </w:rPr>
                <w:t>Foundations of Genetic Algorithms, 1</w:t>
              </w:r>
              <w:r>
                <w:rPr>
                  <w:noProof/>
                  <w:lang w:val="en-US"/>
                </w:rPr>
                <w:t>, 69-93. doi:10.1016/B978-0-08-050684-5.50008-2</w:t>
              </w:r>
            </w:p>
            <w:p w14:paraId="24A827CE" w14:textId="77777777" w:rsidR="00B77C3A" w:rsidRDefault="00B77C3A" w:rsidP="00B77C3A">
              <w:pPr>
                <w:pStyle w:val="Bibliografia"/>
                <w:ind w:left="720" w:hanging="720"/>
                <w:rPr>
                  <w:noProof/>
                  <w:lang w:val="en-US"/>
                </w:rPr>
              </w:pPr>
              <w:r>
                <w:rPr>
                  <w:noProof/>
                  <w:lang w:val="en-US"/>
                </w:rPr>
                <w:t xml:space="preserve">Grucza, B., Trocki, M., Bukłaha, E., Juchniewicz, P., &amp; Wyrozębski, P. (2009). </w:t>
              </w:r>
              <w:r>
                <w:rPr>
                  <w:i/>
                  <w:iCs/>
                  <w:noProof/>
                  <w:lang w:val="en-US"/>
                </w:rPr>
                <w:t>Zarządzanie w warunkach zmiany.</w:t>
              </w:r>
              <w:r>
                <w:rPr>
                  <w:noProof/>
                  <w:lang w:val="en-US"/>
                </w:rPr>
                <w:t xml:space="preserve"> Demos Polska.</w:t>
              </w:r>
            </w:p>
            <w:p w14:paraId="620BE300" w14:textId="77777777" w:rsidR="00B77C3A" w:rsidRDefault="00B77C3A" w:rsidP="00B77C3A">
              <w:pPr>
                <w:pStyle w:val="Bibliografia"/>
                <w:ind w:left="720" w:hanging="720"/>
                <w:rPr>
                  <w:noProof/>
                  <w:lang w:val="en-US"/>
                </w:rPr>
              </w:pPr>
              <w:r>
                <w:rPr>
                  <w:noProof/>
                  <w:lang w:val="en-US"/>
                </w:rPr>
                <w:lastRenderedPageBreak/>
                <w:t xml:space="preserve">He, J., Chen, T., &amp; Yao, X. (2015). On the Easiest and Hardest Fitness Functions. </w:t>
              </w:r>
              <w:r>
                <w:rPr>
                  <w:i/>
                  <w:iCs/>
                  <w:noProof/>
                  <w:lang w:val="en-US"/>
                </w:rPr>
                <w:t>IEEE Transactions on Evolutionary Computation, 19</w:t>
              </w:r>
              <w:r>
                <w:rPr>
                  <w:noProof/>
                  <w:lang w:val="en-US"/>
                </w:rPr>
                <w:t>(2), 295–305. doi:10.1109/tevc.2014.2318025</w:t>
              </w:r>
            </w:p>
            <w:p w14:paraId="7D1056AE" w14:textId="77777777" w:rsidR="00B77C3A" w:rsidRDefault="00B77C3A" w:rsidP="00B77C3A">
              <w:pPr>
                <w:pStyle w:val="Bibliografia"/>
                <w:ind w:left="720" w:hanging="720"/>
                <w:rPr>
                  <w:noProof/>
                  <w:lang w:val="en-US"/>
                </w:rPr>
              </w:pPr>
              <w:r>
                <w:rPr>
                  <w:noProof/>
                  <w:lang w:val="en-US"/>
                </w:rPr>
                <w:t xml:space="preserve">Himmelblau, D. M. (1972). </w:t>
              </w:r>
              <w:r>
                <w:rPr>
                  <w:i/>
                  <w:iCs/>
                  <w:noProof/>
                  <w:lang w:val="en-US"/>
                </w:rPr>
                <w:t>Applied Nonlinear Programming.</w:t>
              </w:r>
              <w:r>
                <w:rPr>
                  <w:noProof/>
                  <w:lang w:val="en-US"/>
                </w:rPr>
                <w:t xml:space="preserve"> McGraw-Hill.</w:t>
              </w:r>
            </w:p>
            <w:p w14:paraId="76DA4FB0" w14:textId="77777777" w:rsidR="00B77C3A" w:rsidRDefault="00B77C3A" w:rsidP="00B77C3A">
              <w:pPr>
                <w:pStyle w:val="Bibliografia"/>
                <w:ind w:left="720" w:hanging="720"/>
                <w:rPr>
                  <w:noProof/>
                  <w:lang w:val="en-US"/>
                </w:rPr>
              </w:pPr>
              <w:r>
                <w:rPr>
                  <w:noProof/>
                  <w:lang w:val="en-US"/>
                </w:rPr>
                <w:t>IEEE Standard for Floating-Point Arithmetic. (2008). 1-70. doi:10.1109/IEEESTD.2008.4610935</w:t>
              </w:r>
            </w:p>
            <w:p w14:paraId="30300428" w14:textId="77777777" w:rsidR="00B77C3A" w:rsidRDefault="00B77C3A" w:rsidP="00B77C3A">
              <w:pPr>
                <w:pStyle w:val="Bibliografia"/>
                <w:ind w:left="720" w:hanging="720"/>
                <w:rPr>
                  <w:noProof/>
                  <w:lang w:val="en-US"/>
                </w:rPr>
              </w:pPr>
              <w:r>
                <w:rPr>
                  <w:noProof/>
                  <w:lang w:val="en-US"/>
                </w:rPr>
                <w:t xml:space="preserve">Keane, A. (1996). A brief comparison of some evolutionary optimization methods. In </w:t>
              </w:r>
              <w:r>
                <w:rPr>
                  <w:i/>
                  <w:iCs/>
                  <w:noProof/>
                  <w:lang w:val="en-US"/>
                </w:rPr>
                <w:t>Modern Heuristic Search Methods.</w:t>
              </w:r>
              <w:r>
                <w:rPr>
                  <w:noProof/>
                  <w:lang w:val="en-US"/>
                </w:rPr>
                <w:t xml:space="preserve"> John Wiley.</w:t>
              </w:r>
            </w:p>
            <w:p w14:paraId="3D1C37B1" w14:textId="77777777" w:rsidR="00B77C3A" w:rsidRDefault="00B77C3A" w:rsidP="00B77C3A">
              <w:pPr>
                <w:pStyle w:val="Bibliografia"/>
                <w:ind w:left="720" w:hanging="720"/>
                <w:rPr>
                  <w:noProof/>
                  <w:lang w:val="en-US"/>
                </w:rPr>
              </w:pPr>
              <w:r>
                <w:rPr>
                  <w:noProof/>
                  <w:lang w:val="en-US"/>
                </w:rPr>
                <w:t xml:space="preserve">Kirkpatrick, S., Gelatt, C. D., &amp; Vecchi, M. P. (1983, may). Optimization by Simulated Annealing. </w:t>
              </w:r>
              <w:r>
                <w:rPr>
                  <w:i/>
                  <w:iCs/>
                  <w:noProof/>
                  <w:lang w:val="en-US"/>
                </w:rPr>
                <w:t>Science, 220</w:t>
              </w:r>
              <w:r>
                <w:rPr>
                  <w:noProof/>
                  <w:lang w:val="en-US"/>
                </w:rPr>
                <w:t>(4598), pp. 671-680. doi:10.1126/science.220.4598.671</w:t>
              </w:r>
            </w:p>
            <w:p w14:paraId="7E914DE0" w14:textId="77777777" w:rsidR="00B77C3A" w:rsidRDefault="00B77C3A" w:rsidP="00B77C3A">
              <w:pPr>
                <w:pStyle w:val="Bibliografia"/>
                <w:ind w:left="720" w:hanging="720"/>
                <w:rPr>
                  <w:noProof/>
                  <w:lang w:val="en-US"/>
                </w:rPr>
              </w:pPr>
              <w:r>
                <w:rPr>
                  <w:noProof/>
                  <w:lang w:val="en-US"/>
                </w:rPr>
                <w:t xml:space="preserve">Luo, J., Fujimura, S., El Baz, D., &amp; Plazolles, B. (2019). GPU based parallel genetic algorithm for solving an energy efficient dynamic flexible flow shop scheduling problem. </w:t>
              </w:r>
              <w:r>
                <w:rPr>
                  <w:i/>
                  <w:iCs/>
                  <w:noProof/>
                  <w:lang w:val="en-US"/>
                </w:rPr>
                <w:t>Journal of Parallel and Distributed Computing, 133</w:t>
              </w:r>
              <w:r>
                <w:rPr>
                  <w:noProof/>
                  <w:lang w:val="en-US"/>
                </w:rPr>
                <w:t>, 244-257. doi:https://doi.org/10.1016/j.jpdc.2018.07.022</w:t>
              </w:r>
            </w:p>
            <w:p w14:paraId="27657CA4" w14:textId="77777777" w:rsidR="00B77C3A" w:rsidRDefault="00B77C3A" w:rsidP="00B77C3A">
              <w:pPr>
                <w:pStyle w:val="Bibliografia"/>
                <w:ind w:left="720" w:hanging="720"/>
                <w:rPr>
                  <w:noProof/>
                  <w:lang w:val="en-US"/>
                </w:rPr>
              </w:pPr>
              <w:r>
                <w:rPr>
                  <w:noProof/>
                  <w:lang w:val="en-US"/>
                </w:rPr>
                <w:t xml:space="preserve">Michalewicz, Z., &amp; Fogel, D. B. (2004). </w:t>
              </w:r>
              <w:r>
                <w:rPr>
                  <w:i/>
                  <w:iCs/>
                  <w:noProof/>
                  <w:lang w:val="en-US"/>
                </w:rPr>
                <w:t>How to Solve It: Modern Heuristics.</w:t>
              </w:r>
              <w:r>
                <w:rPr>
                  <w:noProof/>
                  <w:lang w:val="en-US"/>
                </w:rPr>
                <w:t xml:space="preserve"> Springer. doi:10.1007/978-3-662-07807-5</w:t>
              </w:r>
            </w:p>
            <w:p w14:paraId="7B6B7990" w14:textId="77777777" w:rsidR="00B77C3A" w:rsidRDefault="00B77C3A" w:rsidP="00B77C3A">
              <w:pPr>
                <w:pStyle w:val="Bibliografia"/>
                <w:ind w:left="720" w:hanging="720"/>
                <w:rPr>
                  <w:noProof/>
                  <w:lang w:val="en-US"/>
                </w:rPr>
              </w:pPr>
              <w:r>
                <w:rPr>
                  <w:noProof/>
                  <w:lang w:val="en-US"/>
                </w:rPr>
                <w:t xml:space="preserve">Michalewicz, Z., &amp; Schoenauer, M. (1996). Evolutionary algorithms for constrained parameter optimization problems. </w:t>
              </w:r>
              <w:r>
                <w:rPr>
                  <w:i/>
                  <w:iCs/>
                  <w:noProof/>
                  <w:lang w:val="en-US"/>
                </w:rPr>
                <w:t>Evolutionary Computation, 4</w:t>
              </w:r>
              <w:r>
                <w:rPr>
                  <w:noProof/>
                  <w:lang w:val="en-US"/>
                </w:rPr>
                <w:t>(1), pp. 1-32.</w:t>
              </w:r>
            </w:p>
            <w:p w14:paraId="65238F48" w14:textId="77777777" w:rsidR="00B77C3A" w:rsidRDefault="00B77C3A" w:rsidP="00B77C3A">
              <w:pPr>
                <w:pStyle w:val="Bibliografia"/>
                <w:ind w:left="720" w:hanging="720"/>
                <w:rPr>
                  <w:noProof/>
                  <w:lang w:val="en-US"/>
                </w:rPr>
              </w:pPr>
              <w:r>
                <w:rPr>
                  <w:noProof/>
                  <w:lang w:val="en-US"/>
                </w:rPr>
                <w:t xml:space="preserve">Mitchell, M. (1996). </w:t>
              </w:r>
              <w:r>
                <w:rPr>
                  <w:i/>
                  <w:iCs/>
                  <w:noProof/>
                  <w:lang w:val="en-US"/>
                </w:rPr>
                <w:t>An Introduction to Genetic Algorithms.</w:t>
              </w:r>
              <w:r>
                <w:rPr>
                  <w:noProof/>
                  <w:lang w:val="en-US"/>
                </w:rPr>
                <w:t xml:space="preserve"> MIT Press.</w:t>
              </w:r>
            </w:p>
            <w:p w14:paraId="203CB4AB" w14:textId="77777777" w:rsidR="00B77C3A" w:rsidRDefault="00B77C3A" w:rsidP="00B77C3A">
              <w:pPr>
                <w:pStyle w:val="Bibliografia"/>
                <w:ind w:left="720" w:hanging="720"/>
                <w:rPr>
                  <w:noProof/>
                  <w:lang w:val="en-US"/>
                </w:rPr>
              </w:pPr>
              <w:r>
                <w:rPr>
                  <w:noProof/>
                  <w:lang w:val="en-US"/>
                </w:rPr>
                <w:t xml:space="preserve">Myszkowski, P. B., Skowroński, M., &amp; Sikora, K. (2015). A new benchmark dataset for Multi-Skill Resource-Constrained Project Scheduling Problem. In M. Ganzha, L. Maciaszek, &amp; M. Paprzycki (Ed.), </w:t>
              </w:r>
              <w:r>
                <w:rPr>
                  <w:i/>
                  <w:iCs/>
                  <w:noProof/>
                  <w:lang w:val="en-US"/>
                </w:rPr>
                <w:t>Proceedings of the 2015 Federated Conference on Computer Science and Information Systems.</w:t>
              </w:r>
              <w:r>
                <w:rPr>
                  <w:noProof/>
                  <w:lang w:val="en-US"/>
                </w:rPr>
                <w:t xml:space="preserve"> </w:t>
              </w:r>
              <w:r>
                <w:rPr>
                  <w:i/>
                  <w:iCs/>
                  <w:noProof/>
                  <w:lang w:val="en-US"/>
                </w:rPr>
                <w:t>5</w:t>
              </w:r>
              <w:r>
                <w:rPr>
                  <w:noProof/>
                  <w:lang w:val="en-US"/>
                </w:rPr>
                <w:t>, pp. 129–138. ACSIS. doi:10.15439/2015F273</w:t>
              </w:r>
            </w:p>
            <w:p w14:paraId="53EBD318" w14:textId="77777777" w:rsidR="00B77C3A" w:rsidRDefault="00B77C3A" w:rsidP="00B77C3A">
              <w:pPr>
                <w:pStyle w:val="Bibliografia"/>
                <w:ind w:left="720" w:hanging="720"/>
                <w:rPr>
                  <w:noProof/>
                  <w:lang w:val="en-US"/>
                </w:rPr>
              </w:pPr>
              <w:r>
                <w:rPr>
                  <w:noProof/>
                  <w:lang w:val="en-US"/>
                </w:rPr>
                <w:t>Nam, G.-J., Sakallah, K., &amp; Rutenbar, R. (2002). A new FPGA detailed routing approach via search-based Boolean satisfiability. IEEE. doi:10.1109/TCAD.2002.1004311</w:t>
              </w:r>
            </w:p>
            <w:p w14:paraId="190E2ACB" w14:textId="77777777" w:rsidR="00B77C3A" w:rsidRDefault="00B77C3A" w:rsidP="00B77C3A">
              <w:pPr>
                <w:pStyle w:val="Bibliografia"/>
                <w:ind w:left="720" w:hanging="720"/>
                <w:rPr>
                  <w:noProof/>
                  <w:lang w:val="en-US"/>
                </w:rPr>
              </w:pPr>
              <w:r>
                <w:rPr>
                  <w:noProof/>
                  <w:lang w:val="en-US"/>
                </w:rPr>
                <w:t xml:space="preserve">Otman, A., Abouchabaka, J., &amp; Tajani, C. (2012, 3). Analyzing the Performance of Mutation Operators to Solve the Travelling. </w:t>
              </w:r>
              <w:r>
                <w:rPr>
                  <w:i/>
                  <w:iCs/>
                  <w:noProof/>
                  <w:lang w:val="en-US"/>
                </w:rPr>
                <w:t>Int. J. Emerg. Sci., 2</w:t>
              </w:r>
              <w:r>
                <w:rPr>
                  <w:noProof/>
                  <w:lang w:val="en-US"/>
                </w:rPr>
                <w:t>.</w:t>
              </w:r>
            </w:p>
            <w:p w14:paraId="4F8C76E0" w14:textId="77777777" w:rsidR="00B77C3A" w:rsidRDefault="00B77C3A" w:rsidP="00B77C3A">
              <w:pPr>
                <w:pStyle w:val="Bibliografia"/>
                <w:ind w:left="720" w:hanging="720"/>
                <w:rPr>
                  <w:noProof/>
                  <w:lang w:val="en-US"/>
                </w:rPr>
              </w:pPr>
              <w:r>
                <w:rPr>
                  <w:noProof/>
                  <w:lang w:val="en-US"/>
                </w:rPr>
                <w:t xml:space="preserve">Pietras, P., &amp; Szmit, M. (2003). </w:t>
              </w:r>
              <w:r>
                <w:rPr>
                  <w:i/>
                  <w:iCs/>
                  <w:noProof/>
                  <w:lang w:val="en-US"/>
                </w:rPr>
                <w:t>Zarządzanie projektami. Wybrane metody i techniki .</w:t>
              </w:r>
              <w:r>
                <w:rPr>
                  <w:noProof/>
                  <w:lang w:val="en-US"/>
                </w:rPr>
                <w:t xml:space="preserve"> Oficyna Księgarsko-Wydawnicza „Horyzont”.</w:t>
              </w:r>
            </w:p>
            <w:p w14:paraId="5AB95401" w14:textId="77777777" w:rsidR="00B77C3A" w:rsidRDefault="00B77C3A" w:rsidP="00B77C3A">
              <w:pPr>
                <w:pStyle w:val="Bibliografia"/>
                <w:ind w:left="720" w:hanging="720"/>
                <w:rPr>
                  <w:noProof/>
                  <w:lang w:val="en-US"/>
                </w:rPr>
              </w:pPr>
              <w:r>
                <w:rPr>
                  <w:noProof/>
                  <w:lang w:val="en-US"/>
                </w:rPr>
                <w:t xml:space="preserve">Rego, C., Gamboa, D., Glover, F., &amp; Osterman, C. (2011). Traveling salesman problem heuristics: Leading methods, implementations and latest advances. </w:t>
              </w:r>
              <w:r>
                <w:rPr>
                  <w:i/>
                  <w:iCs/>
                  <w:noProof/>
                  <w:lang w:val="en-US"/>
                </w:rPr>
                <w:t>European Journal of Operational Research, 211</w:t>
              </w:r>
              <w:r>
                <w:rPr>
                  <w:noProof/>
                  <w:lang w:val="en-US"/>
                </w:rPr>
                <w:t>(3), 427-441. doi:10.1016/j.ejor.2010.09.010</w:t>
              </w:r>
            </w:p>
            <w:p w14:paraId="12D88208" w14:textId="77777777" w:rsidR="00B77C3A" w:rsidRDefault="00B77C3A" w:rsidP="00B77C3A">
              <w:pPr>
                <w:pStyle w:val="Bibliografia"/>
                <w:ind w:left="720" w:hanging="720"/>
                <w:rPr>
                  <w:noProof/>
                  <w:lang w:val="en-US"/>
                </w:rPr>
              </w:pPr>
              <w:r>
                <w:rPr>
                  <w:noProof/>
                  <w:lang w:val="en-US"/>
                </w:rPr>
                <w:t xml:space="preserve">Santos, M. A., &amp; Tereso, A. P. (2011). On the Multi-mode, Multi-skill Resource Constrained Project Scheduling Problem – A Software Application. </w:t>
              </w:r>
              <w:r>
                <w:rPr>
                  <w:i/>
                  <w:iCs/>
                  <w:noProof/>
                  <w:lang w:val="en-US"/>
                </w:rPr>
                <w:t xml:space="preserve">Soft Computing in Industrial </w:t>
              </w:r>
              <w:r>
                <w:rPr>
                  <w:i/>
                  <w:iCs/>
                  <w:noProof/>
                  <w:lang w:val="en-US"/>
                </w:rPr>
                <w:lastRenderedPageBreak/>
                <w:t>Applications</w:t>
              </w:r>
              <w:r>
                <w:rPr>
                  <w:noProof/>
                  <w:lang w:val="en-US"/>
                </w:rPr>
                <w:t xml:space="preserve"> (pp. 239-248). Springer Berlin Heidelberg. doi:10.1007/978-3-642-20505-7_21</w:t>
              </w:r>
            </w:p>
            <w:p w14:paraId="17013451" w14:textId="77777777" w:rsidR="00B77C3A" w:rsidRDefault="00B77C3A" w:rsidP="00B77C3A">
              <w:pPr>
                <w:pStyle w:val="Bibliografia"/>
                <w:ind w:left="720" w:hanging="720"/>
                <w:rPr>
                  <w:noProof/>
                  <w:lang w:val="en-US"/>
                </w:rPr>
              </w:pPr>
              <w:r>
                <w:rPr>
                  <w:noProof/>
                  <w:lang w:val="en-US"/>
                </w:rPr>
                <w:t xml:space="preserve">Skowroński, M., Myszkowski, P., &amp; Podlodowski, Ł. (2013). Novel heuristic solutions for Multi–Skill Resource–Constrained Project Scheduling Problem. </w:t>
              </w:r>
              <w:r>
                <w:rPr>
                  <w:i/>
                  <w:iCs/>
                  <w:noProof/>
                  <w:lang w:val="en-US"/>
                </w:rPr>
                <w:t>Annals of Computer Science and Information Systems</w:t>
              </w:r>
              <w:r>
                <w:rPr>
                  <w:noProof/>
                  <w:lang w:val="en-US"/>
                </w:rPr>
                <w:t xml:space="preserve">, </w:t>
              </w:r>
              <w:r>
                <w:rPr>
                  <w:i/>
                  <w:iCs/>
                  <w:noProof/>
                  <w:lang w:val="en-US"/>
                </w:rPr>
                <w:t>1</w:t>
              </w:r>
              <w:r>
                <w:rPr>
                  <w:noProof/>
                  <w:lang w:val="en-US"/>
                </w:rPr>
                <w:t>, pp. 159-166.</w:t>
              </w:r>
            </w:p>
            <w:p w14:paraId="2440BEE0" w14:textId="77777777" w:rsidR="00B77C3A" w:rsidRDefault="00B77C3A" w:rsidP="00B77C3A">
              <w:pPr>
                <w:pStyle w:val="Bibliografia"/>
                <w:ind w:left="720" w:hanging="720"/>
                <w:rPr>
                  <w:noProof/>
                  <w:lang w:val="en-US"/>
                </w:rPr>
              </w:pPr>
              <w:r>
                <w:rPr>
                  <w:noProof/>
                  <w:lang w:val="en-US"/>
                </w:rPr>
                <w:t xml:space="preserve">Slowik, A., &amp; Kwasnicka, H. (2018). Nature Inspired Methods and Their Industry Applications—Swarm Intelligence Algorithms. </w:t>
              </w:r>
              <w:r>
                <w:rPr>
                  <w:i/>
                  <w:iCs/>
                  <w:noProof/>
                  <w:lang w:val="en-US"/>
                </w:rPr>
                <w:t>IEEE Transactions on Industrial Informatics, 3</w:t>
              </w:r>
              <w:r>
                <w:rPr>
                  <w:noProof/>
                  <w:lang w:val="en-US"/>
                </w:rPr>
                <w:t>(14), 1004–1015. doi:10.1109/TII.2017.2786782</w:t>
              </w:r>
            </w:p>
            <w:p w14:paraId="62E75ABC" w14:textId="77777777" w:rsidR="00B77C3A" w:rsidRDefault="00B77C3A" w:rsidP="00B77C3A">
              <w:pPr>
                <w:pStyle w:val="Bibliografia"/>
                <w:ind w:left="720" w:hanging="720"/>
                <w:rPr>
                  <w:noProof/>
                  <w:lang w:val="en-US"/>
                </w:rPr>
              </w:pPr>
              <w:r>
                <w:rPr>
                  <w:noProof/>
                  <w:lang w:val="en-US"/>
                </w:rPr>
                <w:t xml:space="preserve">Sörensen, K., &amp; Glover, F. (2013). Metaheuristics. In </w:t>
              </w:r>
              <w:r>
                <w:rPr>
                  <w:i/>
                  <w:iCs/>
                  <w:noProof/>
                  <w:lang w:val="en-US"/>
                </w:rPr>
                <w:t>Encyclopedia of Operations Research and Management Science</w:t>
              </w:r>
              <w:r>
                <w:rPr>
                  <w:noProof/>
                  <w:lang w:val="en-US"/>
                </w:rPr>
                <w:t xml:space="preserve"> (pp. 960-970). Springer US.</w:t>
              </w:r>
            </w:p>
            <w:p w14:paraId="6090C373" w14:textId="77777777" w:rsidR="00B77C3A" w:rsidRDefault="00B77C3A" w:rsidP="00B77C3A">
              <w:pPr>
                <w:pStyle w:val="Bibliografia"/>
                <w:ind w:left="720" w:hanging="720"/>
                <w:rPr>
                  <w:noProof/>
                  <w:lang w:val="en-US"/>
                </w:rPr>
              </w:pPr>
              <w:r>
                <w:rPr>
                  <w:noProof/>
                  <w:lang w:val="en-US"/>
                </w:rPr>
                <w:t xml:space="preserve">Syswerda, G. (1991). Schedule optimization using genetic algorithms. In </w:t>
              </w:r>
              <w:r>
                <w:rPr>
                  <w:i/>
                  <w:iCs/>
                  <w:noProof/>
                  <w:lang w:val="en-US"/>
                </w:rPr>
                <w:t>Handbook of Genetic Algorithms</w:t>
              </w:r>
              <w:r>
                <w:rPr>
                  <w:noProof/>
                  <w:lang w:val="en-US"/>
                </w:rPr>
                <w:t xml:space="preserve"> (pp. 332–349). Van Nostrand Reinhold.</w:t>
              </w:r>
            </w:p>
            <w:p w14:paraId="2CA6F4DC" w14:textId="77777777" w:rsidR="00B77C3A" w:rsidRDefault="00B77C3A" w:rsidP="00B77C3A">
              <w:pPr>
                <w:pStyle w:val="Bibliografia"/>
                <w:ind w:left="720" w:hanging="720"/>
                <w:rPr>
                  <w:noProof/>
                  <w:lang w:val="en-US"/>
                </w:rPr>
              </w:pPr>
              <w:r>
                <w:rPr>
                  <w:noProof/>
                  <w:lang w:val="en-US"/>
                </w:rPr>
                <w:t xml:space="preserve">Trocki, M. (2012). </w:t>
              </w:r>
              <w:r>
                <w:rPr>
                  <w:i/>
                  <w:iCs/>
                  <w:noProof/>
                  <w:lang w:val="en-US"/>
                </w:rPr>
                <w:t>Nowoczesne zarządzanie projektami.</w:t>
              </w:r>
              <w:r>
                <w:rPr>
                  <w:noProof/>
                  <w:lang w:val="en-US"/>
                </w:rPr>
                <w:t xml:space="preserve"> Polskie Wydawnictwo Ekonomiczne.</w:t>
              </w:r>
            </w:p>
            <w:p w14:paraId="1C0C6CD9" w14:textId="77777777" w:rsidR="00B77C3A" w:rsidRDefault="00B77C3A" w:rsidP="00B77C3A">
              <w:pPr>
                <w:pStyle w:val="Bibliografia"/>
                <w:ind w:left="720" w:hanging="720"/>
                <w:rPr>
                  <w:noProof/>
                  <w:lang w:val="en-US"/>
                </w:rPr>
              </w:pPr>
              <w:r>
                <w:rPr>
                  <w:noProof/>
                  <w:lang w:val="en-US"/>
                </w:rPr>
                <w:t xml:space="preserve">Vizel, Y., Weissenbacher, G., &amp; Malik, S. (2015). Boolean Satisfiability Solvers and Their Applications in Model Checking. </w:t>
              </w:r>
              <w:r>
                <w:rPr>
                  <w:i/>
                  <w:iCs/>
                  <w:noProof/>
                  <w:lang w:val="en-US"/>
                </w:rPr>
                <w:t>Proceedings of the IEEE, 103</w:t>
              </w:r>
              <w:r>
                <w:rPr>
                  <w:noProof/>
                  <w:lang w:val="en-US"/>
                </w:rPr>
                <w:t>(11), pp. 2021-2035. doi:10.1109/JPROC.2015.2455034</w:t>
              </w:r>
            </w:p>
            <w:p w14:paraId="23B87AE7" w14:textId="77777777" w:rsidR="00B77C3A" w:rsidRDefault="00B77C3A" w:rsidP="00B77C3A">
              <w:pPr>
                <w:pStyle w:val="Bibliografia"/>
                <w:ind w:left="720" w:hanging="720"/>
                <w:rPr>
                  <w:noProof/>
                  <w:lang w:val="en-US"/>
                </w:rPr>
              </w:pPr>
              <w:r>
                <w:rPr>
                  <w:noProof/>
                  <w:lang w:val="en-US"/>
                </w:rPr>
                <w:t xml:space="preserve">Wyrozębski, P., Juchniewicz, M., &amp; Metelski, W. (2012). </w:t>
              </w:r>
              <w:r>
                <w:rPr>
                  <w:i/>
                  <w:iCs/>
                  <w:noProof/>
                  <w:lang w:val="en-US"/>
                </w:rPr>
                <w:t>Wiedza, dojrzałość, ryzyko w zarządzaniu projektami.</w:t>
              </w:r>
              <w:r>
                <w:rPr>
                  <w:noProof/>
                  <w:lang w:val="en-US"/>
                </w:rPr>
                <w:t xml:space="preserve"> Oficyna Wydawnicza SGH.</w:t>
              </w:r>
            </w:p>
            <w:p w14:paraId="1050AB2F" w14:textId="6E59BFB7" w:rsidR="00AE1B4B" w:rsidRDefault="005A650C" w:rsidP="00B77C3A">
              <w:r w:rsidRPr="00A10FB5">
                <w:rPr>
                  <w:b/>
                  <w:bCs/>
                </w:rPr>
                <w:fldChar w:fldCharType="end"/>
              </w:r>
              <w:r w:rsidR="00F34B9F" w:rsidRPr="00F34B9F">
                <w:t xml:space="preserve"> </w:t>
              </w:r>
            </w:p>
          </w:sdtContent>
        </w:sdt>
      </w:sdtContent>
    </w:sdt>
    <w:p w14:paraId="5333CF17" w14:textId="77777777" w:rsidR="00AE1B4B" w:rsidRDefault="00AE1B4B">
      <w:pPr>
        <w:spacing w:after="160" w:line="259" w:lineRule="auto"/>
        <w:ind w:firstLine="0"/>
        <w:jc w:val="left"/>
        <w:rPr>
          <w:rFonts w:eastAsiaTheme="majorEastAsia" w:cstheme="majorBidi"/>
          <w:b/>
          <w:sz w:val="32"/>
          <w:szCs w:val="32"/>
        </w:rPr>
      </w:pPr>
      <w:r>
        <w:br w:type="page"/>
      </w:r>
    </w:p>
    <w:p w14:paraId="11592149" w14:textId="01C3E4F9" w:rsidR="00F34B9F" w:rsidRDefault="00F34B9F" w:rsidP="00F34B9F">
      <w:pPr>
        <w:pStyle w:val="Nagwek1"/>
        <w:ind w:left="720"/>
      </w:pPr>
      <w:bookmarkStart w:id="86" w:name="_Toc105961315"/>
      <w:r>
        <w:lastRenderedPageBreak/>
        <w:t>Spis tabel</w:t>
      </w:r>
      <w:bookmarkEnd w:id="86"/>
    </w:p>
    <w:p w14:paraId="0FE7873E" w14:textId="7A47327D" w:rsidR="00136E83"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105961491" w:history="1">
        <w:r w:rsidR="00136E83" w:rsidRPr="00981877">
          <w:rPr>
            <w:rStyle w:val="Hipercze"/>
            <w:noProof/>
          </w:rPr>
          <w:t>Tabela 1: Przykładowe prawdopodobieństwa dla akceptacji nowego rozwiązania w symulowanym wyżarzaniu przy zmiennej ocenie nowego rozwiązania</w:t>
        </w:r>
        <w:r w:rsidR="00136E83">
          <w:rPr>
            <w:noProof/>
            <w:webHidden/>
          </w:rPr>
          <w:tab/>
        </w:r>
        <w:r w:rsidR="00136E83">
          <w:rPr>
            <w:noProof/>
            <w:webHidden/>
          </w:rPr>
          <w:fldChar w:fldCharType="begin"/>
        </w:r>
        <w:r w:rsidR="00136E83">
          <w:rPr>
            <w:noProof/>
            <w:webHidden/>
          </w:rPr>
          <w:instrText xml:space="preserve"> PAGEREF _Toc105961491 \h </w:instrText>
        </w:r>
        <w:r w:rsidR="00136E83">
          <w:rPr>
            <w:noProof/>
            <w:webHidden/>
          </w:rPr>
        </w:r>
        <w:r w:rsidR="00136E83">
          <w:rPr>
            <w:noProof/>
            <w:webHidden/>
          </w:rPr>
          <w:fldChar w:fldCharType="separate"/>
        </w:r>
        <w:r w:rsidR="001E1273">
          <w:rPr>
            <w:noProof/>
            <w:webHidden/>
          </w:rPr>
          <w:t>25</w:t>
        </w:r>
        <w:r w:rsidR="00136E83">
          <w:rPr>
            <w:noProof/>
            <w:webHidden/>
          </w:rPr>
          <w:fldChar w:fldCharType="end"/>
        </w:r>
      </w:hyperlink>
    </w:p>
    <w:p w14:paraId="403C01CE" w14:textId="0C5A1D0F"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2" w:history="1">
        <w:r w:rsidR="00136E83" w:rsidRPr="00981877">
          <w:rPr>
            <w:rStyle w:val="Hipercze"/>
            <w:noProof/>
          </w:rPr>
          <w:t>Tabela 2: Przykładowe prawdopodobieństwa dla akceptacji nowego rozwiązania w symulowanym wyżarzaniu przy zmiennej temperaturze</w:t>
        </w:r>
        <w:r w:rsidR="00136E83">
          <w:rPr>
            <w:noProof/>
            <w:webHidden/>
          </w:rPr>
          <w:tab/>
        </w:r>
        <w:r w:rsidR="00136E83">
          <w:rPr>
            <w:noProof/>
            <w:webHidden/>
          </w:rPr>
          <w:fldChar w:fldCharType="begin"/>
        </w:r>
        <w:r w:rsidR="00136E83">
          <w:rPr>
            <w:noProof/>
            <w:webHidden/>
          </w:rPr>
          <w:instrText xml:space="preserve"> PAGEREF _Toc105961492 \h </w:instrText>
        </w:r>
        <w:r w:rsidR="00136E83">
          <w:rPr>
            <w:noProof/>
            <w:webHidden/>
          </w:rPr>
        </w:r>
        <w:r w:rsidR="00136E83">
          <w:rPr>
            <w:noProof/>
            <w:webHidden/>
          </w:rPr>
          <w:fldChar w:fldCharType="separate"/>
        </w:r>
        <w:r w:rsidR="001E1273">
          <w:rPr>
            <w:noProof/>
            <w:webHidden/>
          </w:rPr>
          <w:t>25</w:t>
        </w:r>
        <w:r w:rsidR="00136E83">
          <w:rPr>
            <w:noProof/>
            <w:webHidden/>
          </w:rPr>
          <w:fldChar w:fldCharType="end"/>
        </w:r>
      </w:hyperlink>
    </w:p>
    <w:p w14:paraId="591E2316" w14:textId="03133787"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3" w:history="1">
        <w:r w:rsidR="00136E83" w:rsidRPr="00981877">
          <w:rPr>
            <w:rStyle w:val="Hipercze"/>
            <w:noProof/>
          </w:rPr>
          <w:t>Tabela 3: Wyniki dla zbioru danych 10_3_5_3</w:t>
        </w:r>
        <w:r w:rsidR="00136E83">
          <w:rPr>
            <w:noProof/>
            <w:webHidden/>
          </w:rPr>
          <w:tab/>
        </w:r>
        <w:r w:rsidR="00136E83">
          <w:rPr>
            <w:noProof/>
            <w:webHidden/>
          </w:rPr>
          <w:fldChar w:fldCharType="begin"/>
        </w:r>
        <w:r w:rsidR="00136E83">
          <w:rPr>
            <w:noProof/>
            <w:webHidden/>
          </w:rPr>
          <w:instrText xml:space="preserve"> PAGEREF _Toc105961493 \h </w:instrText>
        </w:r>
        <w:r w:rsidR="00136E83">
          <w:rPr>
            <w:noProof/>
            <w:webHidden/>
          </w:rPr>
        </w:r>
        <w:r w:rsidR="00136E83">
          <w:rPr>
            <w:noProof/>
            <w:webHidden/>
          </w:rPr>
          <w:fldChar w:fldCharType="separate"/>
        </w:r>
        <w:r w:rsidR="001E1273">
          <w:rPr>
            <w:noProof/>
            <w:webHidden/>
          </w:rPr>
          <w:t>32</w:t>
        </w:r>
        <w:r w:rsidR="00136E83">
          <w:rPr>
            <w:noProof/>
            <w:webHidden/>
          </w:rPr>
          <w:fldChar w:fldCharType="end"/>
        </w:r>
      </w:hyperlink>
    </w:p>
    <w:p w14:paraId="7434E85E" w14:textId="799E41B3"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4" w:history="1">
        <w:r w:rsidR="00136E83" w:rsidRPr="00981877">
          <w:rPr>
            <w:rStyle w:val="Hipercze"/>
            <w:noProof/>
          </w:rPr>
          <w:t>Tabela 4: Wyniki dla zbioru danych 10_5_8_5</w:t>
        </w:r>
        <w:r w:rsidR="00136E83">
          <w:rPr>
            <w:noProof/>
            <w:webHidden/>
          </w:rPr>
          <w:tab/>
        </w:r>
        <w:r w:rsidR="00136E83">
          <w:rPr>
            <w:noProof/>
            <w:webHidden/>
          </w:rPr>
          <w:fldChar w:fldCharType="begin"/>
        </w:r>
        <w:r w:rsidR="00136E83">
          <w:rPr>
            <w:noProof/>
            <w:webHidden/>
          </w:rPr>
          <w:instrText xml:space="preserve"> PAGEREF _Toc105961494 \h </w:instrText>
        </w:r>
        <w:r w:rsidR="00136E83">
          <w:rPr>
            <w:noProof/>
            <w:webHidden/>
          </w:rPr>
        </w:r>
        <w:r w:rsidR="00136E83">
          <w:rPr>
            <w:noProof/>
            <w:webHidden/>
          </w:rPr>
          <w:fldChar w:fldCharType="separate"/>
        </w:r>
        <w:r w:rsidR="001E1273">
          <w:rPr>
            <w:noProof/>
            <w:webHidden/>
          </w:rPr>
          <w:t>33</w:t>
        </w:r>
        <w:r w:rsidR="00136E83">
          <w:rPr>
            <w:noProof/>
            <w:webHidden/>
          </w:rPr>
          <w:fldChar w:fldCharType="end"/>
        </w:r>
      </w:hyperlink>
    </w:p>
    <w:p w14:paraId="2CC35523" w14:textId="30DE9EA2"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5" w:history="1">
        <w:r w:rsidR="00136E83" w:rsidRPr="00981877">
          <w:rPr>
            <w:rStyle w:val="Hipercze"/>
            <w:noProof/>
          </w:rPr>
          <w:t>Tabela 5: Wyniki dla zbioru danych 10_7_10_7</w:t>
        </w:r>
        <w:r w:rsidR="00136E83">
          <w:rPr>
            <w:noProof/>
            <w:webHidden/>
          </w:rPr>
          <w:tab/>
        </w:r>
        <w:r w:rsidR="00136E83">
          <w:rPr>
            <w:noProof/>
            <w:webHidden/>
          </w:rPr>
          <w:fldChar w:fldCharType="begin"/>
        </w:r>
        <w:r w:rsidR="00136E83">
          <w:rPr>
            <w:noProof/>
            <w:webHidden/>
          </w:rPr>
          <w:instrText xml:space="preserve"> PAGEREF _Toc105961495 \h </w:instrText>
        </w:r>
        <w:r w:rsidR="00136E83">
          <w:rPr>
            <w:noProof/>
            <w:webHidden/>
          </w:rPr>
        </w:r>
        <w:r w:rsidR="00136E83">
          <w:rPr>
            <w:noProof/>
            <w:webHidden/>
          </w:rPr>
          <w:fldChar w:fldCharType="separate"/>
        </w:r>
        <w:r w:rsidR="001E1273">
          <w:rPr>
            <w:noProof/>
            <w:webHidden/>
          </w:rPr>
          <w:t>33</w:t>
        </w:r>
        <w:r w:rsidR="00136E83">
          <w:rPr>
            <w:noProof/>
            <w:webHidden/>
          </w:rPr>
          <w:fldChar w:fldCharType="end"/>
        </w:r>
      </w:hyperlink>
    </w:p>
    <w:p w14:paraId="5CA5E446" w14:textId="125BCDF0"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6" w:history="1">
        <w:r w:rsidR="00136E83" w:rsidRPr="00981877">
          <w:rPr>
            <w:rStyle w:val="Hipercze"/>
            <w:noProof/>
          </w:rPr>
          <w:t>Tabela 6: Wyniki dla zbioru danych 15_3_5_3</w:t>
        </w:r>
        <w:r w:rsidR="00136E83">
          <w:rPr>
            <w:noProof/>
            <w:webHidden/>
          </w:rPr>
          <w:tab/>
        </w:r>
        <w:r w:rsidR="00136E83">
          <w:rPr>
            <w:noProof/>
            <w:webHidden/>
          </w:rPr>
          <w:fldChar w:fldCharType="begin"/>
        </w:r>
        <w:r w:rsidR="00136E83">
          <w:rPr>
            <w:noProof/>
            <w:webHidden/>
          </w:rPr>
          <w:instrText xml:space="preserve"> PAGEREF _Toc105961496 \h </w:instrText>
        </w:r>
        <w:r w:rsidR="00136E83">
          <w:rPr>
            <w:noProof/>
            <w:webHidden/>
          </w:rPr>
        </w:r>
        <w:r w:rsidR="00136E83">
          <w:rPr>
            <w:noProof/>
            <w:webHidden/>
          </w:rPr>
          <w:fldChar w:fldCharType="separate"/>
        </w:r>
        <w:r w:rsidR="001E1273">
          <w:rPr>
            <w:noProof/>
            <w:webHidden/>
          </w:rPr>
          <w:t>33</w:t>
        </w:r>
        <w:r w:rsidR="00136E83">
          <w:rPr>
            <w:noProof/>
            <w:webHidden/>
          </w:rPr>
          <w:fldChar w:fldCharType="end"/>
        </w:r>
      </w:hyperlink>
    </w:p>
    <w:p w14:paraId="633332FC" w14:textId="59885667"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7" w:history="1">
        <w:r w:rsidR="00136E83" w:rsidRPr="00981877">
          <w:rPr>
            <w:rStyle w:val="Hipercze"/>
            <w:noProof/>
          </w:rPr>
          <w:t>Tabela 7: Wyniki dla zbioru danych 15_6_10_6</w:t>
        </w:r>
        <w:r w:rsidR="00136E83">
          <w:rPr>
            <w:noProof/>
            <w:webHidden/>
          </w:rPr>
          <w:tab/>
        </w:r>
        <w:r w:rsidR="00136E83">
          <w:rPr>
            <w:noProof/>
            <w:webHidden/>
          </w:rPr>
          <w:fldChar w:fldCharType="begin"/>
        </w:r>
        <w:r w:rsidR="00136E83">
          <w:rPr>
            <w:noProof/>
            <w:webHidden/>
          </w:rPr>
          <w:instrText xml:space="preserve"> PAGEREF _Toc105961497 \h </w:instrText>
        </w:r>
        <w:r w:rsidR="00136E83">
          <w:rPr>
            <w:noProof/>
            <w:webHidden/>
          </w:rPr>
        </w:r>
        <w:r w:rsidR="00136E83">
          <w:rPr>
            <w:noProof/>
            <w:webHidden/>
          </w:rPr>
          <w:fldChar w:fldCharType="separate"/>
        </w:r>
        <w:r w:rsidR="001E1273">
          <w:rPr>
            <w:noProof/>
            <w:webHidden/>
          </w:rPr>
          <w:t>34</w:t>
        </w:r>
        <w:r w:rsidR="00136E83">
          <w:rPr>
            <w:noProof/>
            <w:webHidden/>
          </w:rPr>
          <w:fldChar w:fldCharType="end"/>
        </w:r>
      </w:hyperlink>
    </w:p>
    <w:p w14:paraId="3E37DA6B" w14:textId="44B9E0C7"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8" w:history="1">
        <w:r w:rsidR="00136E83" w:rsidRPr="00981877">
          <w:rPr>
            <w:rStyle w:val="Hipercze"/>
            <w:noProof/>
          </w:rPr>
          <w:t>Tabela 8: Wyniki dla zbioru danych 15_9_12_9</w:t>
        </w:r>
        <w:r w:rsidR="00136E83">
          <w:rPr>
            <w:noProof/>
            <w:webHidden/>
          </w:rPr>
          <w:tab/>
        </w:r>
        <w:r w:rsidR="00136E83">
          <w:rPr>
            <w:noProof/>
            <w:webHidden/>
          </w:rPr>
          <w:fldChar w:fldCharType="begin"/>
        </w:r>
        <w:r w:rsidR="00136E83">
          <w:rPr>
            <w:noProof/>
            <w:webHidden/>
          </w:rPr>
          <w:instrText xml:space="preserve"> PAGEREF _Toc105961498 \h </w:instrText>
        </w:r>
        <w:r w:rsidR="00136E83">
          <w:rPr>
            <w:noProof/>
            <w:webHidden/>
          </w:rPr>
        </w:r>
        <w:r w:rsidR="00136E83">
          <w:rPr>
            <w:noProof/>
            <w:webHidden/>
          </w:rPr>
          <w:fldChar w:fldCharType="separate"/>
        </w:r>
        <w:r w:rsidR="001E1273">
          <w:rPr>
            <w:noProof/>
            <w:webHidden/>
          </w:rPr>
          <w:t>34</w:t>
        </w:r>
        <w:r w:rsidR="00136E83">
          <w:rPr>
            <w:noProof/>
            <w:webHidden/>
          </w:rPr>
          <w:fldChar w:fldCharType="end"/>
        </w:r>
      </w:hyperlink>
    </w:p>
    <w:p w14:paraId="7FC311C9" w14:textId="1FF81FB0"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499" w:history="1">
        <w:r w:rsidR="00136E83" w:rsidRPr="00981877">
          <w:rPr>
            <w:rStyle w:val="Hipercze"/>
            <w:noProof/>
          </w:rPr>
          <w:t>Tabela 9: Wyniki dla zbioru danych 100_10_26_15</w:t>
        </w:r>
        <w:r w:rsidR="00136E83">
          <w:rPr>
            <w:noProof/>
            <w:webHidden/>
          </w:rPr>
          <w:tab/>
        </w:r>
        <w:r w:rsidR="00136E83">
          <w:rPr>
            <w:noProof/>
            <w:webHidden/>
          </w:rPr>
          <w:fldChar w:fldCharType="begin"/>
        </w:r>
        <w:r w:rsidR="00136E83">
          <w:rPr>
            <w:noProof/>
            <w:webHidden/>
          </w:rPr>
          <w:instrText xml:space="preserve"> PAGEREF _Toc105961499 \h </w:instrText>
        </w:r>
        <w:r w:rsidR="00136E83">
          <w:rPr>
            <w:noProof/>
            <w:webHidden/>
          </w:rPr>
        </w:r>
        <w:r w:rsidR="00136E83">
          <w:rPr>
            <w:noProof/>
            <w:webHidden/>
          </w:rPr>
          <w:fldChar w:fldCharType="separate"/>
        </w:r>
        <w:r w:rsidR="001E1273">
          <w:rPr>
            <w:noProof/>
            <w:webHidden/>
          </w:rPr>
          <w:t>34</w:t>
        </w:r>
        <w:r w:rsidR="00136E83">
          <w:rPr>
            <w:noProof/>
            <w:webHidden/>
          </w:rPr>
          <w:fldChar w:fldCharType="end"/>
        </w:r>
      </w:hyperlink>
    </w:p>
    <w:p w14:paraId="798E40D4" w14:textId="32FE6233"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0" w:history="1">
        <w:r w:rsidR="00136E83" w:rsidRPr="00981877">
          <w:rPr>
            <w:rStyle w:val="Hipercze"/>
            <w:noProof/>
          </w:rPr>
          <w:t>Tabela 10: Wyniki dla zbioru danych 100_10_27_9_D2</w:t>
        </w:r>
        <w:r w:rsidR="00136E83">
          <w:rPr>
            <w:noProof/>
            <w:webHidden/>
          </w:rPr>
          <w:tab/>
        </w:r>
        <w:r w:rsidR="00136E83">
          <w:rPr>
            <w:noProof/>
            <w:webHidden/>
          </w:rPr>
          <w:fldChar w:fldCharType="begin"/>
        </w:r>
        <w:r w:rsidR="00136E83">
          <w:rPr>
            <w:noProof/>
            <w:webHidden/>
          </w:rPr>
          <w:instrText xml:space="preserve"> PAGEREF _Toc105961500 \h </w:instrText>
        </w:r>
        <w:r w:rsidR="00136E83">
          <w:rPr>
            <w:noProof/>
            <w:webHidden/>
          </w:rPr>
        </w:r>
        <w:r w:rsidR="00136E83">
          <w:rPr>
            <w:noProof/>
            <w:webHidden/>
          </w:rPr>
          <w:fldChar w:fldCharType="separate"/>
        </w:r>
        <w:r w:rsidR="001E1273">
          <w:rPr>
            <w:noProof/>
            <w:webHidden/>
          </w:rPr>
          <w:t>35</w:t>
        </w:r>
        <w:r w:rsidR="00136E83">
          <w:rPr>
            <w:noProof/>
            <w:webHidden/>
          </w:rPr>
          <w:fldChar w:fldCharType="end"/>
        </w:r>
      </w:hyperlink>
    </w:p>
    <w:p w14:paraId="615A0C1C" w14:textId="731BF6E5"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1" w:history="1">
        <w:r w:rsidR="00136E83" w:rsidRPr="00981877">
          <w:rPr>
            <w:rStyle w:val="Hipercze"/>
            <w:noProof/>
          </w:rPr>
          <w:t>Tabela 11: Wyniki dla zbioru danych 100_10_47_9</w:t>
        </w:r>
        <w:r w:rsidR="00136E83">
          <w:rPr>
            <w:noProof/>
            <w:webHidden/>
          </w:rPr>
          <w:tab/>
        </w:r>
        <w:r w:rsidR="00136E83">
          <w:rPr>
            <w:noProof/>
            <w:webHidden/>
          </w:rPr>
          <w:fldChar w:fldCharType="begin"/>
        </w:r>
        <w:r w:rsidR="00136E83">
          <w:rPr>
            <w:noProof/>
            <w:webHidden/>
          </w:rPr>
          <w:instrText xml:space="preserve"> PAGEREF _Toc105961501 \h </w:instrText>
        </w:r>
        <w:r w:rsidR="00136E83">
          <w:rPr>
            <w:noProof/>
            <w:webHidden/>
          </w:rPr>
        </w:r>
        <w:r w:rsidR="00136E83">
          <w:rPr>
            <w:noProof/>
            <w:webHidden/>
          </w:rPr>
          <w:fldChar w:fldCharType="separate"/>
        </w:r>
        <w:r w:rsidR="001E1273">
          <w:rPr>
            <w:noProof/>
            <w:webHidden/>
          </w:rPr>
          <w:t>35</w:t>
        </w:r>
        <w:r w:rsidR="00136E83">
          <w:rPr>
            <w:noProof/>
            <w:webHidden/>
          </w:rPr>
          <w:fldChar w:fldCharType="end"/>
        </w:r>
      </w:hyperlink>
    </w:p>
    <w:p w14:paraId="568F7B31" w14:textId="0E74C395"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2" w:history="1">
        <w:r w:rsidR="00136E83" w:rsidRPr="00981877">
          <w:rPr>
            <w:rStyle w:val="Hipercze"/>
            <w:noProof/>
          </w:rPr>
          <w:t>Tabela 12: Wyniki dla zbioru danych 100_10_48_15</w:t>
        </w:r>
        <w:r w:rsidR="00136E83">
          <w:rPr>
            <w:noProof/>
            <w:webHidden/>
          </w:rPr>
          <w:tab/>
        </w:r>
        <w:r w:rsidR="00136E83">
          <w:rPr>
            <w:noProof/>
            <w:webHidden/>
          </w:rPr>
          <w:fldChar w:fldCharType="begin"/>
        </w:r>
        <w:r w:rsidR="00136E83">
          <w:rPr>
            <w:noProof/>
            <w:webHidden/>
          </w:rPr>
          <w:instrText xml:space="preserve"> PAGEREF _Toc105961502 \h </w:instrText>
        </w:r>
        <w:r w:rsidR="00136E83">
          <w:rPr>
            <w:noProof/>
            <w:webHidden/>
          </w:rPr>
        </w:r>
        <w:r w:rsidR="00136E83">
          <w:rPr>
            <w:noProof/>
            <w:webHidden/>
          </w:rPr>
          <w:fldChar w:fldCharType="separate"/>
        </w:r>
        <w:r w:rsidR="001E1273">
          <w:rPr>
            <w:noProof/>
            <w:webHidden/>
          </w:rPr>
          <w:t>36</w:t>
        </w:r>
        <w:r w:rsidR="00136E83">
          <w:rPr>
            <w:noProof/>
            <w:webHidden/>
          </w:rPr>
          <w:fldChar w:fldCharType="end"/>
        </w:r>
      </w:hyperlink>
    </w:p>
    <w:p w14:paraId="5975EBA7" w14:textId="329A685B"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3" w:history="1">
        <w:r w:rsidR="00136E83" w:rsidRPr="00981877">
          <w:rPr>
            <w:rStyle w:val="Hipercze"/>
            <w:noProof/>
          </w:rPr>
          <w:t>Tabela 13: Wyniki dla zbioru danych 100_10_64_9</w:t>
        </w:r>
        <w:r w:rsidR="00136E83">
          <w:rPr>
            <w:noProof/>
            <w:webHidden/>
          </w:rPr>
          <w:tab/>
        </w:r>
        <w:r w:rsidR="00136E83">
          <w:rPr>
            <w:noProof/>
            <w:webHidden/>
          </w:rPr>
          <w:fldChar w:fldCharType="begin"/>
        </w:r>
        <w:r w:rsidR="00136E83">
          <w:rPr>
            <w:noProof/>
            <w:webHidden/>
          </w:rPr>
          <w:instrText xml:space="preserve"> PAGEREF _Toc105961503 \h </w:instrText>
        </w:r>
        <w:r w:rsidR="00136E83">
          <w:rPr>
            <w:noProof/>
            <w:webHidden/>
          </w:rPr>
        </w:r>
        <w:r w:rsidR="00136E83">
          <w:rPr>
            <w:noProof/>
            <w:webHidden/>
          </w:rPr>
          <w:fldChar w:fldCharType="separate"/>
        </w:r>
        <w:r w:rsidR="001E1273">
          <w:rPr>
            <w:noProof/>
            <w:webHidden/>
          </w:rPr>
          <w:t>36</w:t>
        </w:r>
        <w:r w:rsidR="00136E83">
          <w:rPr>
            <w:noProof/>
            <w:webHidden/>
          </w:rPr>
          <w:fldChar w:fldCharType="end"/>
        </w:r>
      </w:hyperlink>
    </w:p>
    <w:p w14:paraId="1BDE523E" w14:textId="31C4798D"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4" w:history="1">
        <w:r w:rsidR="00136E83" w:rsidRPr="00981877">
          <w:rPr>
            <w:rStyle w:val="Hipercze"/>
            <w:noProof/>
          </w:rPr>
          <w:t>Tabela 14: Wyniki dla zbioru danych 100_10_65_15</w:t>
        </w:r>
        <w:r w:rsidR="00136E83">
          <w:rPr>
            <w:noProof/>
            <w:webHidden/>
          </w:rPr>
          <w:tab/>
        </w:r>
        <w:r w:rsidR="00136E83">
          <w:rPr>
            <w:noProof/>
            <w:webHidden/>
          </w:rPr>
          <w:fldChar w:fldCharType="begin"/>
        </w:r>
        <w:r w:rsidR="00136E83">
          <w:rPr>
            <w:noProof/>
            <w:webHidden/>
          </w:rPr>
          <w:instrText xml:space="preserve"> PAGEREF _Toc105961504 \h </w:instrText>
        </w:r>
        <w:r w:rsidR="00136E83">
          <w:rPr>
            <w:noProof/>
            <w:webHidden/>
          </w:rPr>
        </w:r>
        <w:r w:rsidR="00136E83">
          <w:rPr>
            <w:noProof/>
            <w:webHidden/>
          </w:rPr>
          <w:fldChar w:fldCharType="separate"/>
        </w:r>
        <w:r w:rsidR="001E1273">
          <w:rPr>
            <w:noProof/>
            <w:webHidden/>
          </w:rPr>
          <w:t>37</w:t>
        </w:r>
        <w:r w:rsidR="00136E83">
          <w:rPr>
            <w:noProof/>
            <w:webHidden/>
          </w:rPr>
          <w:fldChar w:fldCharType="end"/>
        </w:r>
      </w:hyperlink>
    </w:p>
    <w:p w14:paraId="3B05CF91" w14:textId="6675A7AF"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5" w:history="1">
        <w:r w:rsidR="00136E83" w:rsidRPr="00981877">
          <w:rPr>
            <w:rStyle w:val="Hipercze"/>
            <w:noProof/>
          </w:rPr>
          <w:t>Tabela 15: Wyniki dla zbioru danych 100_20_22_15</w:t>
        </w:r>
        <w:r w:rsidR="00136E83">
          <w:rPr>
            <w:noProof/>
            <w:webHidden/>
          </w:rPr>
          <w:tab/>
        </w:r>
        <w:r w:rsidR="00136E83">
          <w:rPr>
            <w:noProof/>
            <w:webHidden/>
          </w:rPr>
          <w:fldChar w:fldCharType="begin"/>
        </w:r>
        <w:r w:rsidR="00136E83">
          <w:rPr>
            <w:noProof/>
            <w:webHidden/>
          </w:rPr>
          <w:instrText xml:space="preserve"> PAGEREF _Toc105961505 \h </w:instrText>
        </w:r>
        <w:r w:rsidR="00136E83">
          <w:rPr>
            <w:noProof/>
            <w:webHidden/>
          </w:rPr>
        </w:r>
        <w:r w:rsidR="00136E83">
          <w:rPr>
            <w:noProof/>
            <w:webHidden/>
          </w:rPr>
          <w:fldChar w:fldCharType="separate"/>
        </w:r>
        <w:r w:rsidR="001E1273">
          <w:rPr>
            <w:noProof/>
            <w:webHidden/>
          </w:rPr>
          <w:t>37</w:t>
        </w:r>
        <w:r w:rsidR="00136E83">
          <w:rPr>
            <w:noProof/>
            <w:webHidden/>
          </w:rPr>
          <w:fldChar w:fldCharType="end"/>
        </w:r>
      </w:hyperlink>
    </w:p>
    <w:p w14:paraId="68F8CC9C" w14:textId="3107696D"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6" w:history="1">
        <w:r w:rsidR="00136E83" w:rsidRPr="00981877">
          <w:rPr>
            <w:rStyle w:val="Hipercze"/>
            <w:noProof/>
          </w:rPr>
          <w:t>Tabela 16: Wyniki dla zbioru danych 100_20_23_9_D1</w:t>
        </w:r>
        <w:r w:rsidR="00136E83">
          <w:rPr>
            <w:noProof/>
            <w:webHidden/>
          </w:rPr>
          <w:tab/>
        </w:r>
        <w:r w:rsidR="00136E83">
          <w:rPr>
            <w:noProof/>
            <w:webHidden/>
          </w:rPr>
          <w:fldChar w:fldCharType="begin"/>
        </w:r>
        <w:r w:rsidR="00136E83">
          <w:rPr>
            <w:noProof/>
            <w:webHidden/>
          </w:rPr>
          <w:instrText xml:space="preserve"> PAGEREF _Toc105961506 \h </w:instrText>
        </w:r>
        <w:r w:rsidR="00136E83">
          <w:rPr>
            <w:noProof/>
            <w:webHidden/>
          </w:rPr>
        </w:r>
        <w:r w:rsidR="00136E83">
          <w:rPr>
            <w:noProof/>
            <w:webHidden/>
          </w:rPr>
          <w:fldChar w:fldCharType="separate"/>
        </w:r>
        <w:r w:rsidR="001E1273">
          <w:rPr>
            <w:noProof/>
            <w:webHidden/>
          </w:rPr>
          <w:t>37</w:t>
        </w:r>
        <w:r w:rsidR="00136E83">
          <w:rPr>
            <w:noProof/>
            <w:webHidden/>
          </w:rPr>
          <w:fldChar w:fldCharType="end"/>
        </w:r>
      </w:hyperlink>
    </w:p>
    <w:p w14:paraId="2BCE5BD5" w14:textId="1519E01E"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7" w:history="1">
        <w:r w:rsidR="00136E83" w:rsidRPr="00981877">
          <w:rPr>
            <w:rStyle w:val="Hipercze"/>
            <w:noProof/>
          </w:rPr>
          <w:t>Tabela 17: Wyniki dla zbioru danych 100_20_46_15</w:t>
        </w:r>
        <w:r w:rsidR="00136E83">
          <w:rPr>
            <w:noProof/>
            <w:webHidden/>
          </w:rPr>
          <w:tab/>
        </w:r>
        <w:r w:rsidR="00136E83">
          <w:rPr>
            <w:noProof/>
            <w:webHidden/>
          </w:rPr>
          <w:fldChar w:fldCharType="begin"/>
        </w:r>
        <w:r w:rsidR="00136E83">
          <w:rPr>
            <w:noProof/>
            <w:webHidden/>
          </w:rPr>
          <w:instrText xml:space="preserve"> PAGEREF _Toc105961507 \h </w:instrText>
        </w:r>
        <w:r w:rsidR="00136E83">
          <w:rPr>
            <w:noProof/>
            <w:webHidden/>
          </w:rPr>
        </w:r>
        <w:r w:rsidR="00136E83">
          <w:rPr>
            <w:noProof/>
            <w:webHidden/>
          </w:rPr>
          <w:fldChar w:fldCharType="separate"/>
        </w:r>
        <w:r w:rsidR="001E1273">
          <w:rPr>
            <w:noProof/>
            <w:webHidden/>
          </w:rPr>
          <w:t>38</w:t>
        </w:r>
        <w:r w:rsidR="00136E83">
          <w:rPr>
            <w:noProof/>
            <w:webHidden/>
          </w:rPr>
          <w:fldChar w:fldCharType="end"/>
        </w:r>
      </w:hyperlink>
    </w:p>
    <w:p w14:paraId="26A5C815" w14:textId="499C9CDE"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8" w:history="1">
        <w:r w:rsidR="00136E83" w:rsidRPr="00981877">
          <w:rPr>
            <w:rStyle w:val="Hipercze"/>
            <w:noProof/>
          </w:rPr>
          <w:t>Tabela 18: Wyniki dla zbioru danych 100_20_47_9</w:t>
        </w:r>
        <w:r w:rsidR="00136E83">
          <w:rPr>
            <w:noProof/>
            <w:webHidden/>
          </w:rPr>
          <w:tab/>
        </w:r>
        <w:r w:rsidR="00136E83">
          <w:rPr>
            <w:noProof/>
            <w:webHidden/>
          </w:rPr>
          <w:fldChar w:fldCharType="begin"/>
        </w:r>
        <w:r w:rsidR="00136E83">
          <w:rPr>
            <w:noProof/>
            <w:webHidden/>
          </w:rPr>
          <w:instrText xml:space="preserve"> PAGEREF _Toc105961508 \h </w:instrText>
        </w:r>
        <w:r w:rsidR="00136E83">
          <w:rPr>
            <w:noProof/>
            <w:webHidden/>
          </w:rPr>
        </w:r>
        <w:r w:rsidR="00136E83">
          <w:rPr>
            <w:noProof/>
            <w:webHidden/>
          </w:rPr>
          <w:fldChar w:fldCharType="separate"/>
        </w:r>
        <w:r w:rsidR="001E1273">
          <w:rPr>
            <w:noProof/>
            <w:webHidden/>
          </w:rPr>
          <w:t>38</w:t>
        </w:r>
        <w:r w:rsidR="00136E83">
          <w:rPr>
            <w:noProof/>
            <w:webHidden/>
          </w:rPr>
          <w:fldChar w:fldCharType="end"/>
        </w:r>
      </w:hyperlink>
    </w:p>
    <w:p w14:paraId="40F98EF7" w14:textId="201E2A1D"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09" w:history="1">
        <w:r w:rsidR="00136E83" w:rsidRPr="00981877">
          <w:rPr>
            <w:rStyle w:val="Hipercze"/>
            <w:noProof/>
          </w:rPr>
          <w:t>Tabela 19: Wyniki dla zbioru danych 100_20_65_15</w:t>
        </w:r>
        <w:r w:rsidR="00136E83">
          <w:rPr>
            <w:noProof/>
            <w:webHidden/>
          </w:rPr>
          <w:tab/>
        </w:r>
        <w:r w:rsidR="00136E83">
          <w:rPr>
            <w:noProof/>
            <w:webHidden/>
          </w:rPr>
          <w:fldChar w:fldCharType="begin"/>
        </w:r>
        <w:r w:rsidR="00136E83">
          <w:rPr>
            <w:noProof/>
            <w:webHidden/>
          </w:rPr>
          <w:instrText xml:space="preserve"> PAGEREF _Toc105961509 \h </w:instrText>
        </w:r>
        <w:r w:rsidR="00136E83">
          <w:rPr>
            <w:noProof/>
            <w:webHidden/>
          </w:rPr>
        </w:r>
        <w:r w:rsidR="00136E83">
          <w:rPr>
            <w:noProof/>
            <w:webHidden/>
          </w:rPr>
          <w:fldChar w:fldCharType="separate"/>
        </w:r>
        <w:r w:rsidR="001E1273">
          <w:rPr>
            <w:noProof/>
            <w:webHidden/>
          </w:rPr>
          <w:t>39</w:t>
        </w:r>
        <w:r w:rsidR="00136E83">
          <w:rPr>
            <w:noProof/>
            <w:webHidden/>
          </w:rPr>
          <w:fldChar w:fldCharType="end"/>
        </w:r>
      </w:hyperlink>
    </w:p>
    <w:p w14:paraId="40EE828E" w14:textId="4D3E5DAA"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0" w:history="1">
        <w:r w:rsidR="00136E83" w:rsidRPr="00981877">
          <w:rPr>
            <w:rStyle w:val="Hipercze"/>
            <w:noProof/>
          </w:rPr>
          <w:t>Tabela 20: Wyniki dla zbioru danych 100_20_65_9</w:t>
        </w:r>
        <w:r w:rsidR="00136E83">
          <w:rPr>
            <w:noProof/>
            <w:webHidden/>
          </w:rPr>
          <w:tab/>
        </w:r>
        <w:r w:rsidR="00136E83">
          <w:rPr>
            <w:noProof/>
            <w:webHidden/>
          </w:rPr>
          <w:fldChar w:fldCharType="begin"/>
        </w:r>
        <w:r w:rsidR="00136E83">
          <w:rPr>
            <w:noProof/>
            <w:webHidden/>
          </w:rPr>
          <w:instrText xml:space="preserve"> PAGEREF _Toc105961510 \h </w:instrText>
        </w:r>
        <w:r w:rsidR="00136E83">
          <w:rPr>
            <w:noProof/>
            <w:webHidden/>
          </w:rPr>
        </w:r>
        <w:r w:rsidR="00136E83">
          <w:rPr>
            <w:noProof/>
            <w:webHidden/>
          </w:rPr>
          <w:fldChar w:fldCharType="separate"/>
        </w:r>
        <w:r w:rsidR="001E1273">
          <w:rPr>
            <w:noProof/>
            <w:webHidden/>
          </w:rPr>
          <w:t>39</w:t>
        </w:r>
        <w:r w:rsidR="00136E83">
          <w:rPr>
            <w:noProof/>
            <w:webHidden/>
          </w:rPr>
          <w:fldChar w:fldCharType="end"/>
        </w:r>
      </w:hyperlink>
    </w:p>
    <w:p w14:paraId="19135FD9" w14:textId="3AF69748"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1" w:history="1">
        <w:r w:rsidR="00136E83" w:rsidRPr="00981877">
          <w:rPr>
            <w:rStyle w:val="Hipercze"/>
            <w:noProof/>
          </w:rPr>
          <w:t>Tabela 21: Wyniki dla zbioru danych 100_5_48_9</w:t>
        </w:r>
        <w:r w:rsidR="00136E83">
          <w:rPr>
            <w:noProof/>
            <w:webHidden/>
          </w:rPr>
          <w:tab/>
        </w:r>
        <w:r w:rsidR="00136E83">
          <w:rPr>
            <w:noProof/>
            <w:webHidden/>
          </w:rPr>
          <w:fldChar w:fldCharType="begin"/>
        </w:r>
        <w:r w:rsidR="00136E83">
          <w:rPr>
            <w:noProof/>
            <w:webHidden/>
          </w:rPr>
          <w:instrText xml:space="preserve"> PAGEREF _Toc105961511 \h </w:instrText>
        </w:r>
        <w:r w:rsidR="00136E83">
          <w:rPr>
            <w:noProof/>
            <w:webHidden/>
          </w:rPr>
        </w:r>
        <w:r w:rsidR="00136E83">
          <w:rPr>
            <w:noProof/>
            <w:webHidden/>
          </w:rPr>
          <w:fldChar w:fldCharType="separate"/>
        </w:r>
        <w:r w:rsidR="001E1273">
          <w:rPr>
            <w:noProof/>
            <w:webHidden/>
          </w:rPr>
          <w:t>39</w:t>
        </w:r>
        <w:r w:rsidR="00136E83">
          <w:rPr>
            <w:noProof/>
            <w:webHidden/>
          </w:rPr>
          <w:fldChar w:fldCharType="end"/>
        </w:r>
      </w:hyperlink>
    </w:p>
    <w:p w14:paraId="1750CEA4" w14:textId="76F60F99"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2" w:history="1">
        <w:r w:rsidR="00136E83" w:rsidRPr="00981877">
          <w:rPr>
            <w:rStyle w:val="Hipercze"/>
            <w:noProof/>
          </w:rPr>
          <w:t>Tabela 22: Wyniki dla zbioru danych 100_5_64_15</w:t>
        </w:r>
        <w:r w:rsidR="00136E83">
          <w:rPr>
            <w:noProof/>
            <w:webHidden/>
          </w:rPr>
          <w:tab/>
        </w:r>
        <w:r w:rsidR="00136E83">
          <w:rPr>
            <w:noProof/>
            <w:webHidden/>
          </w:rPr>
          <w:fldChar w:fldCharType="begin"/>
        </w:r>
        <w:r w:rsidR="00136E83">
          <w:rPr>
            <w:noProof/>
            <w:webHidden/>
          </w:rPr>
          <w:instrText xml:space="preserve"> PAGEREF _Toc105961512 \h </w:instrText>
        </w:r>
        <w:r w:rsidR="00136E83">
          <w:rPr>
            <w:noProof/>
            <w:webHidden/>
          </w:rPr>
        </w:r>
        <w:r w:rsidR="00136E83">
          <w:rPr>
            <w:noProof/>
            <w:webHidden/>
          </w:rPr>
          <w:fldChar w:fldCharType="separate"/>
        </w:r>
        <w:r w:rsidR="001E1273">
          <w:rPr>
            <w:noProof/>
            <w:webHidden/>
          </w:rPr>
          <w:t>40</w:t>
        </w:r>
        <w:r w:rsidR="00136E83">
          <w:rPr>
            <w:noProof/>
            <w:webHidden/>
          </w:rPr>
          <w:fldChar w:fldCharType="end"/>
        </w:r>
      </w:hyperlink>
    </w:p>
    <w:p w14:paraId="12143602" w14:textId="0E06CCA2"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3" w:history="1">
        <w:r w:rsidR="00136E83" w:rsidRPr="00981877">
          <w:rPr>
            <w:rStyle w:val="Hipercze"/>
            <w:noProof/>
          </w:rPr>
          <w:t>Tabela 23: Wyniki dla zbioru danych 100_5_64_9</w:t>
        </w:r>
        <w:r w:rsidR="00136E83">
          <w:rPr>
            <w:noProof/>
            <w:webHidden/>
          </w:rPr>
          <w:tab/>
        </w:r>
        <w:r w:rsidR="00136E83">
          <w:rPr>
            <w:noProof/>
            <w:webHidden/>
          </w:rPr>
          <w:fldChar w:fldCharType="begin"/>
        </w:r>
        <w:r w:rsidR="00136E83">
          <w:rPr>
            <w:noProof/>
            <w:webHidden/>
          </w:rPr>
          <w:instrText xml:space="preserve"> PAGEREF _Toc105961513 \h </w:instrText>
        </w:r>
        <w:r w:rsidR="00136E83">
          <w:rPr>
            <w:noProof/>
            <w:webHidden/>
          </w:rPr>
        </w:r>
        <w:r w:rsidR="00136E83">
          <w:rPr>
            <w:noProof/>
            <w:webHidden/>
          </w:rPr>
          <w:fldChar w:fldCharType="separate"/>
        </w:r>
        <w:r w:rsidR="001E1273">
          <w:rPr>
            <w:noProof/>
            <w:webHidden/>
          </w:rPr>
          <w:t>40</w:t>
        </w:r>
        <w:r w:rsidR="00136E83">
          <w:rPr>
            <w:noProof/>
            <w:webHidden/>
          </w:rPr>
          <w:fldChar w:fldCharType="end"/>
        </w:r>
      </w:hyperlink>
    </w:p>
    <w:p w14:paraId="2C68A8B2" w14:textId="2F0C97E8"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4" w:history="1">
        <w:r w:rsidR="00136E83" w:rsidRPr="00981877">
          <w:rPr>
            <w:rStyle w:val="Hipercze"/>
            <w:noProof/>
          </w:rPr>
          <w:t>Tabela 24: Wyniki dla zbioru danych 100_5_20_9_D3</w:t>
        </w:r>
        <w:r w:rsidR="00136E83">
          <w:rPr>
            <w:noProof/>
            <w:webHidden/>
          </w:rPr>
          <w:tab/>
        </w:r>
        <w:r w:rsidR="00136E83">
          <w:rPr>
            <w:noProof/>
            <w:webHidden/>
          </w:rPr>
          <w:fldChar w:fldCharType="begin"/>
        </w:r>
        <w:r w:rsidR="00136E83">
          <w:rPr>
            <w:noProof/>
            <w:webHidden/>
          </w:rPr>
          <w:instrText xml:space="preserve"> PAGEREF _Toc105961514 \h </w:instrText>
        </w:r>
        <w:r w:rsidR="00136E83">
          <w:rPr>
            <w:noProof/>
            <w:webHidden/>
          </w:rPr>
        </w:r>
        <w:r w:rsidR="00136E83">
          <w:rPr>
            <w:noProof/>
            <w:webHidden/>
          </w:rPr>
          <w:fldChar w:fldCharType="separate"/>
        </w:r>
        <w:r w:rsidR="001E1273">
          <w:rPr>
            <w:noProof/>
            <w:webHidden/>
          </w:rPr>
          <w:t>41</w:t>
        </w:r>
        <w:r w:rsidR="00136E83">
          <w:rPr>
            <w:noProof/>
            <w:webHidden/>
          </w:rPr>
          <w:fldChar w:fldCharType="end"/>
        </w:r>
      </w:hyperlink>
    </w:p>
    <w:p w14:paraId="461C7075" w14:textId="707D5F76"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5" w:history="1">
        <w:r w:rsidR="00136E83" w:rsidRPr="00981877">
          <w:rPr>
            <w:rStyle w:val="Hipercze"/>
            <w:noProof/>
          </w:rPr>
          <w:t>Tabela 25: Wyniki dla zbioru danych 100_5_22_15</w:t>
        </w:r>
        <w:r w:rsidR="00136E83">
          <w:rPr>
            <w:noProof/>
            <w:webHidden/>
          </w:rPr>
          <w:tab/>
        </w:r>
        <w:r w:rsidR="00136E83">
          <w:rPr>
            <w:noProof/>
            <w:webHidden/>
          </w:rPr>
          <w:fldChar w:fldCharType="begin"/>
        </w:r>
        <w:r w:rsidR="00136E83">
          <w:rPr>
            <w:noProof/>
            <w:webHidden/>
          </w:rPr>
          <w:instrText xml:space="preserve"> PAGEREF _Toc105961515 \h </w:instrText>
        </w:r>
        <w:r w:rsidR="00136E83">
          <w:rPr>
            <w:noProof/>
            <w:webHidden/>
          </w:rPr>
        </w:r>
        <w:r w:rsidR="00136E83">
          <w:rPr>
            <w:noProof/>
            <w:webHidden/>
          </w:rPr>
          <w:fldChar w:fldCharType="separate"/>
        </w:r>
        <w:r w:rsidR="001E1273">
          <w:rPr>
            <w:noProof/>
            <w:webHidden/>
          </w:rPr>
          <w:t>41</w:t>
        </w:r>
        <w:r w:rsidR="00136E83">
          <w:rPr>
            <w:noProof/>
            <w:webHidden/>
          </w:rPr>
          <w:fldChar w:fldCharType="end"/>
        </w:r>
      </w:hyperlink>
    </w:p>
    <w:p w14:paraId="4C131065" w14:textId="413582BD"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6" w:history="1">
        <w:r w:rsidR="00136E83" w:rsidRPr="00981877">
          <w:rPr>
            <w:rStyle w:val="Hipercze"/>
            <w:noProof/>
          </w:rPr>
          <w:t>Tabela 26: Wyniki dla zbioru danych 100_5_46_15</w:t>
        </w:r>
        <w:r w:rsidR="00136E83">
          <w:rPr>
            <w:noProof/>
            <w:webHidden/>
          </w:rPr>
          <w:tab/>
        </w:r>
        <w:r w:rsidR="00136E83">
          <w:rPr>
            <w:noProof/>
            <w:webHidden/>
          </w:rPr>
          <w:fldChar w:fldCharType="begin"/>
        </w:r>
        <w:r w:rsidR="00136E83">
          <w:rPr>
            <w:noProof/>
            <w:webHidden/>
          </w:rPr>
          <w:instrText xml:space="preserve"> PAGEREF _Toc105961516 \h </w:instrText>
        </w:r>
        <w:r w:rsidR="00136E83">
          <w:rPr>
            <w:noProof/>
            <w:webHidden/>
          </w:rPr>
        </w:r>
        <w:r w:rsidR="00136E83">
          <w:rPr>
            <w:noProof/>
            <w:webHidden/>
          </w:rPr>
          <w:fldChar w:fldCharType="separate"/>
        </w:r>
        <w:r w:rsidR="001E1273">
          <w:rPr>
            <w:noProof/>
            <w:webHidden/>
          </w:rPr>
          <w:t>42</w:t>
        </w:r>
        <w:r w:rsidR="00136E83">
          <w:rPr>
            <w:noProof/>
            <w:webHidden/>
          </w:rPr>
          <w:fldChar w:fldCharType="end"/>
        </w:r>
      </w:hyperlink>
    </w:p>
    <w:p w14:paraId="1268CF02" w14:textId="46C8379D"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7" w:history="1">
        <w:r w:rsidR="00136E83" w:rsidRPr="00981877">
          <w:rPr>
            <w:rStyle w:val="Hipercze"/>
            <w:noProof/>
          </w:rPr>
          <w:t>Tabela 27: Wyniki dla zbioru danych 200_10_128_15</w:t>
        </w:r>
        <w:r w:rsidR="00136E83">
          <w:rPr>
            <w:noProof/>
            <w:webHidden/>
          </w:rPr>
          <w:tab/>
        </w:r>
        <w:r w:rsidR="00136E83">
          <w:rPr>
            <w:noProof/>
            <w:webHidden/>
          </w:rPr>
          <w:fldChar w:fldCharType="begin"/>
        </w:r>
        <w:r w:rsidR="00136E83">
          <w:rPr>
            <w:noProof/>
            <w:webHidden/>
          </w:rPr>
          <w:instrText xml:space="preserve"> PAGEREF _Toc105961517 \h </w:instrText>
        </w:r>
        <w:r w:rsidR="00136E83">
          <w:rPr>
            <w:noProof/>
            <w:webHidden/>
          </w:rPr>
        </w:r>
        <w:r w:rsidR="00136E83">
          <w:rPr>
            <w:noProof/>
            <w:webHidden/>
          </w:rPr>
          <w:fldChar w:fldCharType="separate"/>
        </w:r>
        <w:r w:rsidR="001E1273">
          <w:rPr>
            <w:noProof/>
            <w:webHidden/>
          </w:rPr>
          <w:t>42</w:t>
        </w:r>
        <w:r w:rsidR="00136E83">
          <w:rPr>
            <w:noProof/>
            <w:webHidden/>
          </w:rPr>
          <w:fldChar w:fldCharType="end"/>
        </w:r>
      </w:hyperlink>
    </w:p>
    <w:p w14:paraId="59DA2ACF" w14:textId="49795D4C"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8" w:history="1">
        <w:r w:rsidR="00136E83" w:rsidRPr="00981877">
          <w:rPr>
            <w:rStyle w:val="Hipercze"/>
            <w:noProof/>
          </w:rPr>
          <w:t>Tabela 28: Wyniki dla zbioru danych 200_10_135_9_D6</w:t>
        </w:r>
        <w:r w:rsidR="00136E83">
          <w:rPr>
            <w:noProof/>
            <w:webHidden/>
          </w:rPr>
          <w:tab/>
        </w:r>
        <w:r w:rsidR="00136E83">
          <w:rPr>
            <w:noProof/>
            <w:webHidden/>
          </w:rPr>
          <w:fldChar w:fldCharType="begin"/>
        </w:r>
        <w:r w:rsidR="00136E83">
          <w:rPr>
            <w:noProof/>
            <w:webHidden/>
          </w:rPr>
          <w:instrText xml:space="preserve"> PAGEREF _Toc105961518 \h </w:instrText>
        </w:r>
        <w:r w:rsidR="00136E83">
          <w:rPr>
            <w:noProof/>
            <w:webHidden/>
          </w:rPr>
        </w:r>
        <w:r w:rsidR="00136E83">
          <w:rPr>
            <w:noProof/>
            <w:webHidden/>
          </w:rPr>
          <w:fldChar w:fldCharType="separate"/>
        </w:r>
        <w:r w:rsidR="001E1273">
          <w:rPr>
            <w:noProof/>
            <w:webHidden/>
          </w:rPr>
          <w:t>43</w:t>
        </w:r>
        <w:r w:rsidR="00136E83">
          <w:rPr>
            <w:noProof/>
            <w:webHidden/>
          </w:rPr>
          <w:fldChar w:fldCharType="end"/>
        </w:r>
      </w:hyperlink>
    </w:p>
    <w:p w14:paraId="21A9320D" w14:textId="3AD8C556"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19" w:history="1">
        <w:r w:rsidR="00136E83" w:rsidRPr="00981877">
          <w:rPr>
            <w:rStyle w:val="Hipercze"/>
            <w:noProof/>
          </w:rPr>
          <w:t>Tabela 29: Wyniki dla zbioru danych 200_10_50_15</w:t>
        </w:r>
        <w:r w:rsidR="00136E83">
          <w:rPr>
            <w:noProof/>
            <w:webHidden/>
          </w:rPr>
          <w:tab/>
        </w:r>
        <w:r w:rsidR="00136E83">
          <w:rPr>
            <w:noProof/>
            <w:webHidden/>
          </w:rPr>
          <w:fldChar w:fldCharType="begin"/>
        </w:r>
        <w:r w:rsidR="00136E83">
          <w:rPr>
            <w:noProof/>
            <w:webHidden/>
          </w:rPr>
          <w:instrText xml:space="preserve"> PAGEREF _Toc105961519 \h </w:instrText>
        </w:r>
        <w:r w:rsidR="00136E83">
          <w:rPr>
            <w:noProof/>
            <w:webHidden/>
          </w:rPr>
        </w:r>
        <w:r w:rsidR="00136E83">
          <w:rPr>
            <w:noProof/>
            <w:webHidden/>
          </w:rPr>
          <w:fldChar w:fldCharType="separate"/>
        </w:r>
        <w:r w:rsidR="001E1273">
          <w:rPr>
            <w:noProof/>
            <w:webHidden/>
          </w:rPr>
          <w:t>43</w:t>
        </w:r>
        <w:r w:rsidR="00136E83">
          <w:rPr>
            <w:noProof/>
            <w:webHidden/>
          </w:rPr>
          <w:fldChar w:fldCharType="end"/>
        </w:r>
      </w:hyperlink>
    </w:p>
    <w:p w14:paraId="72F1D0F2" w14:textId="7BEAC684"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0" w:history="1">
        <w:r w:rsidR="00136E83" w:rsidRPr="00981877">
          <w:rPr>
            <w:rStyle w:val="Hipercze"/>
            <w:noProof/>
          </w:rPr>
          <w:t>Tabela 30: Wyniki dla zbioru danych 200_10_50_9</w:t>
        </w:r>
        <w:r w:rsidR="00136E83">
          <w:rPr>
            <w:noProof/>
            <w:webHidden/>
          </w:rPr>
          <w:tab/>
        </w:r>
        <w:r w:rsidR="00136E83">
          <w:rPr>
            <w:noProof/>
            <w:webHidden/>
          </w:rPr>
          <w:fldChar w:fldCharType="begin"/>
        </w:r>
        <w:r w:rsidR="00136E83">
          <w:rPr>
            <w:noProof/>
            <w:webHidden/>
          </w:rPr>
          <w:instrText xml:space="preserve"> PAGEREF _Toc105961520 \h </w:instrText>
        </w:r>
        <w:r w:rsidR="00136E83">
          <w:rPr>
            <w:noProof/>
            <w:webHidden/>
          </w:rPr>
        </w:r>
        <w:r w:rsidR="00136E83">
          <w:rPr>
            <w:noProof/>
            <w:webHidden/>
          </w:rPr>
          <w:fldChar w:fldCharType="separate"/>
        </w:r>
        <w:r w:rsidR="001E1273">
          <w:rPr>
            <w:noProof/>
            <w:webHidden/>
          </w:rPr>
          <w:t>44</w:t>
        </w:r>
        <w:r w:rsidR="00136E83">
          <w:rPr>
            <w:noProof/>
            <w:webHidden/>
          </w:rPr>
          <w:fldChar w:fldCharType="end"/>
        </w:r>
      </w:hyperlink>
    </w:p>
    <w:p w14:paraId="41E9C4E8" w14:textId="2CD0129F"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1" w:history="1">
        <w:r w:rsidR="00136E83" w:rsidRPr="00981877">
          <w:rPr>
            <w:rStyle w:val="Hipercze"/>
            <w:noProof/>
          </w:rPr>
          <w:t>Tabela 31: Wyniki dla zbioru danych 200_10_84_9</w:t>
        </w:r>
        <w:r w:rsidR="00136E83">
          <w:rPr>
            <w:noProof/>
            <w:webHidden/>
          </w:rPr>
          <w:tab/>
        </w:r>
        <w:r w:rsidR="00136E83">
          <w:rPr>
            <w:noProof/>
            <w:webHidden/>
          </w:rPr>
          <w:fldChar w:fldCharType="begin"/>
        </w:r>
        <w:r w:rsidR="00136E83">
          <w:rPr>
            <w:noProof/>
            <w:webHidden/>
          </w:rPr>
          <w:instrText xml:space="preserve"> PAGEREF _Toc105961521 \h </w:instrText>
        </w:r>
        <w:r w:rsidR="00136E83">
          <w:rPr>
            <w:noProof/>
            <w:webHidden/>
          </w:rPr>
        </w:r>
        <w:r w:rsidR="00136E83">
          <w:rPr>
            <w:noProof/>
            <w:webHidden/>
          </w:rPr>
          <w:fldChar w:fldCharType="separate"/>
        </w:r>
        <w:r w:rsidR="001E1273">
          <w:rPr>
            <w:noProof/>
            <w:webHidden/>
          </w:rPr>
          <w:t>44</w:t>
        </w:r>
        <w:r w:rsidR="00136E83">
          <w:rPr>
            <w:noProof/>
            <w:webHidden/>
          </w:rPr>
          <w:fldChar w:fldCharType="end"/>
        </w:r>
      </w:hyperlink>
    </w:p>
    <w:p w14:paraId="4033CED3" w14:textId="23376758"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2" w:history="1">
        <w:r w:rsidR="00136E83" w:rsidRPr="00981877">
          <w:rPr>
            <w:rStyle w:val="Hipercze"/>
            <w:noProof/>
          </w:rPr>
          <w:t>Tabela 32: Wyniki dla zbioru danych 200_10_85_15</w:t>
        </w:r>
        <w:r w:rsidR="00136E83">
          <w:rPr>
            <w:noProof/>
            <w:webHidden/>
          </w:rPr>
          <w:tab/>
        </w:r>
        <w:r w:rsidR="00136E83">
          <w:rPr>
            <w:noProof/>
            <w:webHidden/>
          </w:rPr>
          <w:fldChar w:fldCharType="begin"/>
        </w:r>
        <w:r w:rsidR="00136E83">
          <w:rPr>
            <w:noProof/>
            <w:webHidden/>
          </w:rPr>
          <w:instrText xml:space="preserve"> PAGEREF _Toc105961522 \h </w:instrText>
        </w:r>
        <w:r w:rsidR="00136E83">
          <w:rPr>
            <w:noProof/>
            <w:webHidden/>
          </w:rPr>
        </w:r>
        <w:r w:rsidR="00136E83">
          <w:rPr>
            <w:noProof/>
            <w:webHidden/>
          </w:rPr>
          <w:fldChar w:fldCharType="separate"/>
        </w:r>
        <w:r w:rsidR="001E1273">
          <w:rPr>
            <w:noProof/>
            <w:webHidden/>
          </w:rPr>
          <w:t>44</w:t>
        </w:r>
        <w:r w:rsidR="00136E83">
          <w:rPr>
            <w:noProof/>
            <w:webHidden/>
          </w:rPr>
          <w:fldChar w:fldCharType="end"/>
        </w:r>
      </w:hyperlink>
    </w:p>
    <w:p w14:paraId="1E9246A0" w14:textId="350F5711"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3" w:history="1">
        <w:r w:rsidR="00136E83" w:rsidRPr="00981877">
          <w:rPr>
            <w:rStyle w:val="Hipercze"/>
            <w:noProof/>
          </w:rPr>
          <w:t>Tabela 33: Wyniki dla zbioru danych 200_20_145_15</w:t>
        </w:r>
        <w:r w:rsidR="00136E83">
          <w:rPr>
            <w:noProof/>
            <w:webHidden/>
          </w:rPr>
          <w:tab/>
        </w:r>
        <w:r w:rsidR="00136E83">
          <w:rPr>
            <w:noProof/>
            <w:webHidden/>
          </w:rPr>
          <w:fldChar w:fldCharType="begin"/>
        </w:r>
        <w:r w:rsidR="00136E83">
          <w:rPr>
            <w:noProof/>
            <w:webHidden/>
          </w:rPr>
          <w:instrText xml:space="preserve"> PAGEREF _Toc105961523 \h </w:instrText>
        </w:r>
        <w:r w:rsidR="00136E83">
          <w:rPr>
            <w:noProof/>
            <w:webHidden/>
          </w:rPr>
        </w:r>
        <w:r w:rsidR="00136E83">
          <w:rPr>
            <w:noProof/>
            <w:webHidden/>
          </w:rPr>
          <w:fldChar w:fldCharType="separate"/>
        </w:r>
        <w:r w:rsidR="001E1273">
          <w:rPr>
            <w:noProof/>
            <w:webHidden/>
          </w:rPr>
          <w:t>45</w:t>
        </w:r>
        <w:r w:rsidR="00136E83">
          <w:rPr>
            <w:noProof/>
            <w:webHidden/>
          </w:rPr>
          <w:fldChar w:fldCharType="end"/>
        </w:r>
      </w:hyperlink>
    </w:p>
    <w:p w14:paraId="6CAC3706" w14:textId="1AA5EF71"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4" w:history="1">
        <w:r w:rsidR="00136E83" w:rsidRPr="00981877">
          <w:rPr>
            <w:rStyle w:val="Hipercze"/>
            <w:noProof/>
          </w:rPr>
          <w:t>Tabela 34: Wyniki dla zbioru danych 200_20_150_9_D5</w:t>
        </w:r>
        <w:r w:rsidR="00136E83">
          <w:rPr>
            <w:noProof/>
            <w:webHidden/>
          </w:rPr>
          <w:tab/>
        </w:r>
        <w:r w:rsidR="00136E83">
          <w:rPr>
            <w:noProof/>
            <w:webHidden/>
          </w:rPr>
          <w:fldChar w:fldCharType="begin"/>
        </w:r>
        <w:r w:rsidR="00136E83">
          <w:rPr>
            <w:noProof/>
            <w:webHidden/>
          </w:rPr>
          <w:instrText xml:space="preserve"> PAGEREF _Toc105961524 \h </w:instrText>
        </w:r>
        <w:r w:rsidR="00136E83">
          <w:rPr>
            <w:noProof/>
            <w:webHidden/>
          </w:rPr>
        </w:r>
        <w:r w:rsidR="00136E83">
          <w:rPr>
            <w:noProof/>
            <w:webHidden/>
          </w:rPr>
          <w:fldChar w:fldCharType="separate"/>
        </w:r>
        <w:r w:rsidR="001E1273">
          <w:rPr>
            <w:noProof/>
            <w:webHidden/>
          </w:rPr>
          <w:t>45</w:t>
        </w:r>
        <w:r w:rsidR="00136E83">
          <w:rPr>
            <w:noProof/>
            <w:webHidden/>
          </w:rPr>
          <w:fldChar w:fldCharType="end"/>
        </w:r>
      </w:hyperlink>
    </w:p>
    <w:p w14:paraId="25C7C549" w14:textId="1D61230A"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5" w:history="1">
        <w:r w:rsidR="00136E83" w:rsidRPr="00981877">
          <w:rPr>
            <w:rStyle w:val="Hipercze"/>
            <w:noProof/>
          </w:rPr>
          <w:t>Tabela 35: Wyniki dla zbioru danych 200_20_54_15</w:t>
        </w:r>
        <w:r w:rsidR="00136E83">
          <w:rPr>
            <w:noProof/>
            <w:webHidden/>
          </w:rPr>
          <w:tab/>
        </w:r>
        <w:r w:rsidR="00136E83">
          <w:rPr>
            <w:noProof/>
            <w:webHidden/>
          </w:rPr>
          <w:fldChar w:fldCharType="begin"/>
        </w:r>
        <w:r w:rsidR="00136E83">
          <w:rPr>
            <w:noProof/>
            <w:webHidden/>
          </w:rPr>
          <w:instrText xml:space="preserve"> PAGEREF _Toc105961525 \h </w:instrText>
        </w:r>
        <w:r w:rsidR="00136E83">
          <w:rPr>
            <w:noProof/>
            <w:webHidden/>
          </w:rPr>
        </w:r>
        <w:r w:rsidR="00136E83">
          <w:rPr>
            <w:noProof/>
            <w:webHidden/>
          </w:rPr>
          <w:fldChar w:fldCharType="separate"/>
        </w:r>
        <w:r w:rsidR="001E1273">
          <w:rPr>
            <w:noProof/>
            <w:webHidden/>
          </w:rPr>
          <w:t>46</w:t>
        </w:r>
        <w:r w:rsidR="00136E83">
          <w:rPr>
            <w:noProof/>
            <w:webHidden/>
          </w:rPr>
          <w:fldChar w:fldCharType="end"/>
        </w:r>
      </w:hyperlink>
    </w:p>
    <w:p w14:paraId="7BE84EC4" w14:textId="73006226"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6" w:history="1">
        <w:r w:rsidR="00136E83" w:rsidRPr="00981877">
          <w:rPr>
            <w:rStyle w:val="Hipercze"/>
            <w:noProof/>
          </w:rPr>
          <w:t>Tabela 36: Wyniki dla zbioru danych 200_20_55_9</w:t>
        </w:r>
        <w:r w:rsidR="00136E83">
          <w:rPr>
            <w:noProof/>
            <w:webHidden/>
          </w:rPr>
          <w:tab/>
        </w:r>
        <w:r w:rsidR="00136E83">
          <w:rPr>
            <w:noProof/>
            <w:webHidden/>
          </w:rPr>
          <w:fldChar w:fldCharType="begin"/>
        </w:r>
        <w:r w:rsidR="00136E83">
          <w:rPr>
            <w:noProof/>
            <w:webHidden/>
          </w:rPr>
          <w:instrText xml:space="preserve"> PAGEREF _Toc105961526 \h </w:instrText>
        </w:r>
        <w:r w:rsidR="00136E83">
          <w:rPr>
            <w:noProof/>
            <w:webHidden/>
          </w:rPr>
        </w:r>
        <w:r w:rsidR="00136E83">
          <w:rPr>
            <w:noProof/>
            <w:webHidden/>
          </w:rPr>
          <w:fldChar w:fldCharType="separate"/>
        </w:r>
        <w:r w:rsidR="001E1273">
          <w:rPr>
            <w:noProof/>
            <w:webHidden/>
          </w:rPr>
          <w:t>46</w:t>
        </w:r>
        <w:r w:rsidR="00136E83">
          <w:rPr>
            <w:noProof/>
            <w:webHidden/>
          </w:rPr>
          <w:fldChar w:fldCharType="end"/>
        </w:r>
      </w:hyperlink>
    </w:p>
    <w:p w14:paraId="1A22BFD3" w14:textId="651F262F"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7" w:history="1">
        <w:r w:rsidR="00136E83" w:rsidRPr="00981877">
          <w:rPr>
            <w:rStyle w:val="Hipercze"/>
            <w:noProof/>
          </w:rPr>
          <w:t>Tabela 37: Wyniki dla zbioru danych 200_20_97_15</w:t>
        </w:r>
        <w:r w:rsidR="00136E83">
          <w:rPr>
            <w:noProof/>
            <w:webHidden/>
          </w:rPr>
          <w:tab/>
        </w:r>
        <w:r w:rsidR="00136E83">
          <w:rPr>
            <w:noProof/>
            <w:webHidden/>
          </w:rPr>
          <w:fldChar w:fldCharType="begin"/>
        </w:r>
        <w:r w:rsidR="00136E83">
          <w:rPr>
            <w:noProof/>
            <w:webHidden/>
          </w:rPr>
          <w:instrText xml:space="preserve"> PAGEREF _Toc105961527 \h </w:instrText>
        </w:r>
        <w:r w:rsidR="00136E83">
          <w:rPr>
            <w:noProof/>
            <w:webHidden/>
          </w:rPr>
        </w:r>
        <w:r w:rsidR="00136E83">
          <w:rPr>
            <w:noProof/>
            <w:webHidden/>
          </w:rPr>
          <w:fldChar w:fldCharType="separate"/>
        </w:r>
        <w:r w:rsidR="001E1273">
          <w:rPr>
            <w:noProof/>
            <w:webHidden/>
          </w:rPr>
          <w:t>47</w:t>
        </w:r>
        <w:r w:rsidR="00136E83">
          <w:rPr>
            <w:noProof/>
            <w:webHidden/>
          </w:rPr>
          <w:fldChar w:fldCharType="end"/>
        </w:r>
      </w:hyperlink>
    </w:p>
    <w:p w14:paraId="4225B6A0" w14:textId="2687ACDE"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8" w:history="1">
        <w:r w:rsidR="00136E83" w:rsidRPr="00981877">
          <w:rPr>
            <w:rStyle w:val="Hipercze"/>
            <w:noProof/>
          </w:rPr>
          <w:t>Tabela 38: Wyniki dla zbioru danych 200_20_97_9</w:t>
        </w:r>
        <w:r w:rsidR="00136E83">
          <w:rPr>
            <w:noProof/>
            <w:webHidden/>
          </w:rPr>
          <w:tab/>
        </w:r>
        <w:r w:rsidR="00136E83">
          <w:rPr>
            <w:noProof/>
            <w:webHidden/>
          </w:rPr>
          <w:fldChar w:fldCharType="begin"/>
        </w:r>
        <w:r w:rsidR="00136E83">
          <w:rPr>
            <w:noProof/>
            <w:webHidden/>
          </w:rPr>
          <w:instrText xml:space="preserve"> PAGEREF _Toc105961528 \h </w:instrText>
        </w:r>
        <w:r w:rsidR="00136E83">
          <w:rPr>
            <w:noProof/>
            <w:webHidden/>
          </w:rPr>
        </w:r>
        <w:r w:rsidR="00136E83">
          <w:rPr>
            <w:noProof/>
            <w:webHidden/>
          </w:rPr>
          <w:fldChar w:fldCharType="separate"/>
        </w:r>
        <w:r w:rsidR="001E1273">
          <w:rPr>
            <w:noProof/>
            <w:webHidden/>
          </w:rPr>
          <w:t>47</w:t>
        </w:r>
        <w:r w:rsidR="00136E83">
          <w:rPr>
            <w:noProof/>
            <w:webHidden/>
          </w:rPr>
          <w:fldChar w:fldCharType="end"/>
        </w:r>
      </w:hyperlink>
    </w:p>
    <w:p w14:paraId="3BDC0213" w14:textId="0F529C0E"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29" w:history="1">
        <w:r w:rsidR="00136E83" w:rsidRPr="00981877">
          <w:rPr>
            <w:rStyle w:val="Hipercze"/>
            <w:noProof/>
          </w:rPr>
          <w:t>Tabela 39: Wyniki dla zbioru danych 200_40_130_9_D4</w:t>
        </w:r>
        <w:r w:rsidR="00136E83">
          <w:rPr>
            <w:noProof/>
            <w:webHidden/>
          </w:rPr>
          <w:tab/>
        </w:r>
        <w:r w:rsidR="00136E83">
          <w:rPr>
            <w:noProof/>
            <w:webHidden/>
          </w:rPr>
          <w:fldChar w:fldCharType="begin"/>
        </w:r>
        <w:r w:rsidR="00136E83">
          <w:rPr>
            <w:noProof/>
            <w:webHidden/>
          </w:rPr>
          <w:instrText xml:space="preserve"> PAGEREF _Toc105961529 \h </w:instrText>
        </w:r>
        <w:r w:rsidR="00136E83">
          <w:rPr>
            <w:noProof/>
            <w:webHidden/>
          </w:rPr>
        </w:r>
        <w:r w:rsidR="00136E83">
          <w:rPr>
            <w:noProof/>
            <w:webHidden/>
          </w:rPr>
          <w:fldChar w:fldCharType="separate"/>
        </w:r>
        <w:r w:rsidR="001E1273">
          <w:rPr>
            <w:noProof/>
            <w:webHidden/>
          </w:rPr>
          <w:t>47</w:t>
        </w:r>
        <w:r w:rsidR="00136E83">
          <w:rPr>
            <w:noProof/>
            <w:webHidden/>
          </w:rPr>
          <w:fldChar w:fldCharType="end"/>
        </w:r>
      </w:hyperlink>
    </w:p>
    <w:p w14:paraId="0248669A" w14:textId="0B1DBAA0"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0" w:history="1">
        <w:r w:rsidR="00136E83" w:rsidRPr="00981877">
          <w:rPr>
            <w:rStyle w:val="Hipercze"/>
            <w:noProof/>
          </w:rPr>
          <w:t>Tabela 40: Wyniki dla zbioru danych 200_40_133_15</w:t>
        </w:r>
        <w:r w:rsidR="00136E83">
          <w:rPr>
            <w:noProof/>
            <w:webHidden/>
          </w:rPr>
          <w:tab/>
        </w:r>
        <w:r w:rsidR="00136E83">
          <w:rPr>
            <w:noProof/>
            <w:webHidden/>
          </w:rPr>
          <w:fldChar w:fldCharType="begin"/>
        </w:r>
        <w:r w:rsidR="00136E83">
          <w:rPr>
            <w:noProof/>
            <w:webHidden/>
          </w:rPr>
          <w:instrText xml:space="preserve"> PAGEREF _Toc105961530 \h </w:instrText>
        </w:r>
        <w:r w:rsidR="00136E83">
          <w:rPr>
            <w:noProof/>
            <w:webHidden/>
          </w:rPr>
        </w:r>
        <w:r w:rsidR="00136E83">
          <w:rPr>
            <w:noProof/>
            <w:webHidden/>
          </w:rPr>
          <w:fldChar w:fldCharType="separate"/>
        </w:r>
        <w:r w:rsidR="001E1273">
          <w:rPr>
            <w:noProof/>
            <w:webHidden/>
          </w:rPr>
          <w:t>48</w:t>
        </w:r>
        <w:r w:rsidR="00136E83">
          <w:rPr>
            <w:noProof/>
            <w:webHidden/>
          </w:rPr>
          <w:fldChar w:fldCharType="end"/>
        </w:r>
      </w:hyperlink>
    </w:p>
    <w:p w14:paraId="2E94D14D" w14:textId="5CED3BAF"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1" w:history="1">
        <w:r w:rsidR="00136E83" w:rsidRPr="00981877">
          <w:rPr>
            <w:rStyle w:val="Hipercze"/>
            <w:noProof/>
          </w:rPr>
          <w:t>Tabela 41: Wyniki dla zbioru danych 200_40_45_15</w:t>
        </w:r>
        <w:r w:rsidR="00136E83">
          <w:rPr>
            <w:noProof/>
            <w:webHidden/>
          </w:rPr>
          <w:tab/>
        </w:r>
        <w:r w:rsidR="00136E83">
          <w:rPr>
            <w:noProof/>
            <w:webHidden/>
          </w:rPr>
          <w:fldChar w:fldCharType="begin"/>
        </w:r>
        <w:r w:rsidR="00136E83">
          <w:rPr>
            <w:noProof/>
            <w:webHidden/>
          </w:rPr>
          <w:instrText xml:space="preserve"> PAGEREF _Toc105961531 \h </w:instrText>
        </w:r>
        <w:r w:rsidR="00136E83">
          <w:rPr>
            <w:noProof/>
            <w:webHidden/>
          </w:rPr>
        </w:r>
        <w:r w:rsidR="00136E83">
          <w:rPr>
            <w:noProof/>
            <w:webHidden/>
          </w:rPr>
          <w:fldChar w:fldCharType="separate"/>
        </w:r>
        <w:r w:rsidR="001E1273">
          <w:rPr>
            <w:noProof/>
            <w:webHidden/>
          </w:rPr>
          <w:t>48</w:t>
        </w:r>
        <w:r w:rsidR="00136E83">
          <w:rPr>
            <w:noProof/>
            <w:webHidden/>
          </w:rPr>
          <w:fldChar w:fldCharType="end"/>
        </w:r>
      </w:hyperlink>
    </w:p>
    <w:p w14:paraId="1E2E4906" w14:textId="665D1DE2"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2" w:history="1">
        <w:r w:rsidR="00136E83" w:rsidRPr="00981877">
          <w:rPr>
            <w:rStyle w:val="Hipercze"/>
            <w:noProof/>
          </w:rPr>
          <w:t>Tabela 42: Wyniki dla zbioru danych 200_40_45_9</w:t>
        </w:r>
        <w:r w:rsidR="00136E83">
          <w:rPr>
            <w:noProof/>
            <w:webHidden/>
          </w:rPr>
          <w:tab/>
        </w:r>
        <w:r w:rsidR="00136E83">
          <w:rPr>
            <w:noProof/>
            <w:webHidden/>
          </w:rPr>
          <w:fldChar w:fldCharType="begin"/>
        </w:r>
        <w:r w:rsidR="00136E83">
          <w:rPr>
            <w:noProof/>
            <w:webHidden/>
          </w:rPr>
          <w:instrText xml:space="preserve"> PAGEREF _Toc105961532 \h </w:instrText>
        </w:r>
        <w:r w:rsidR="00136E83">
          <w:rPr>
            <w:noProof/>
            <w:webHidden/>
          </w:rPr>
        </w:r>
        <w:r w:rsidR="00136E83">
          <w:rPr>
            <w:noProof/>
            <w:webHidden/>
          </w:rPr>
          <w:fldChar w:fldCharType="separate"/>
        </w:r>
        <w:r w:rsidR="001E1273">
          <w:rPr>
            <w:noProof/>
            <w:webHidden/>
          </w:rPr>
          <w:t>49</w:t>
        </w:r>
        <w:r w:rsidR="00136E83">
          <w:rPr>
            <w:noProof/>
            <w:webHidden/>
          </w:rPr>
          <w:fldChar w:fldCharType="end"/>
        </w:r>
      </w:hyperlink>
    </w:p>
    <w:p w14:paraId="70B431AF" w14:textId="2D731138"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3" w:history="1">
        <w:r w:rsidR="00136E83" w:rsidRPr="00981877">
          <w:rPr>
            <w:rStyle w:val="Hipercze"/>
            <w:noProof/>
          </w:rPr>
          <w:t>Tabela 43: Wyniki dla zbioru danych 200_40_90_9</w:t>
        </w:r>
        <w:r w:rsidR="00136E83">
          <w:rPr>
            <w:noProof/>
            <w:webHidden/>
          </w:rPr>
          <w:tab/>
        </w:r>
        <w:r w:rsidR="00136E83">
          <w:rPr>
            <w:noProof/>
            <w:webHidden/>
          </w:rPr>
          <w:fldChar w:fldCharType="begin"/>
        </w:r>
        <w:r w:rsidR="00136E83">
          <w:rPr>
            <w:noProof/>
            <w:webHidden/>
          </w:rPr>
          <w:instrText xml:space="preserve"> PAGEREF _Toc105961533 \h </w:instrText>
        </w:r>
        <w:r w:rsidR="00136E83">
          <w:rPr>
            <w:noProof/>
            <w:webHidden/>
          </w:rPr>
        </w:r>
        <w:r w:rsidR="00136E83">
          <w:rPr>
            <w:noProof/>
            <w:webHidden/>
          </w:rPr>
          <w:fldChar w:fldCharType="separate"/>
        </w:r>
        <w:r w:rsidR="001E1273">
          <w:rPr>
            <w:noProof/>
            <w:webHidden/>
          </w:rPr>
          <w:t>49</w:t>
        </w:r>
        <w:r w:rsidR="00136E83">
          <w:rPr>
            <w:noProof/>
            <w:webHidden/>
          </w:rPr>
          <w:fldChar w:fldCharType="end"/>
        </w:r>
      </w:hyperlink>
    </w:p>
    <w:p w14:paraId="4BE303DB" w14:textId="6B467759"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4" w:history="1">
        <w:r w:rsidR="00136E83" w:rsidRPr="00981877">
          <w:rPr>
            <w:rStyle w:val="Hipercze"/>
            <w:noProof/>
          </w:rPr>
          <w:t>Tabela 44: Wyniki dla zbioru danych 200_40_91_15</w:t>
        </w:r>
        <w:r w:rsidR="00136E83">
          <w:rPr>
            <w:noProof/>
            <w:webHidden/>
          </w:rPr>
          <w:tab/>
        </w:r>
        <w:r w:rsidR="00136E83">
          <w:rPr>
            <w:noProof/>
            <w:webHidden/>
          </w:rPr>
          <w:fldChar w:fldCharType="begin"/>
        </w:r>
        <w:r w:rsidR="00136E83">
          <w:rPr>
            <w:noProof/>
            <w:webHidden/>
          </w:rPr>
          <w:instrText xml:space="preserve"> PAGEREF _Toc105961534 \h </w:instrText>
        </w:r>
        <w:r w:rsidR="00136E83">
          <w:rPr>
            <w:noProof/>
            <w:webHidden/>
          </w:rPr>
        </w:r>
        <w:r w:rsidR="00136E83">
          <w:rPr>
            <w:noProof/>
            <w:webHidden/>
          </w:rPr>
          <w:fldChar w:fldCharType="separate"/>
        </w:r>
        <w:r w:rsidR="001E1273">
          <w:rPr>
            <w:noProof/>
            <w:webHidden/>
          </w:rPr>
          <w:t>50</w:t>
        </w:r>
        <w:r w:rsidR="00136E83">
          <w:rPr>
            <w:noProof/>
            <w:webHidden/>
          </w:rPr>
          <w:fldChar w:fldCharType="end"/>
        </w:r>
      </w:hyperlink>
    </w:p>
    <w:p w14:paraId="5F17B702" w14:textId="61D3B27C"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5" w:history="1">
        <w:r w:rsidR="00136E83" w:rsidRPr="00981877">
          <w:rPr>
            <w:rStyle w:val="Hipercze"/>
            <w:noProof/>
          </w:rPr>
          <w:t>Tabela 45: Wyniki uśrednione dla wszystkich zbiorów danych</w:t>
        </w:r>
        <w:r w:rsidR="00136E83">
          <w:rPr>
            <w:noProof/>
            <w:webHidden/>
          </w:rPr>
          <w:tab/>
        </w:r>
        <w:r w:rsidR="00136E83">
          <w:rPr>
            <w:noProof/>
            <w:webHidden/>
          </w:rPr>
          <w:fldChar w:fldCharType="begin"/>
        </w:r>
        <w:r w:rsidR="00136E83">
          <w:rPr>
            <w:noProof/>
            <w:webHidden/>
          </w:rPr>
          <w:instrText xml:space="preserve"> PAGEREF _Toc105961535 \h </w:instrText>
        </w:r>
        <w:r w:rsidR="00136E83">
          <w:rPr>
            <w:noProof/>
            <w:webHidden/>
          </w:rPr>
        </w:r>
        <w:r w:rsidR="00136E83">
          <w:rPr>
            <w:noProof/>
            <w:webHidden/>
          </w:rPr>
          <w:fldChar w:fldCharType="separate"/>
        </w:r>
        <w:r w:rsidR="001E1273">
          <w:rPr>
            <w:noProof/>
            <w:webHidden/>
          </w:rPr>
          <w:t>50</w:t>
        </w:r>
        <w:r w:rsidR="00136E83">
          <w:rPr>
            <w:noProof/>
            <w:webHidden/>
          </w:rPr>
          <w:fldChar w:fldCharType="end"/>
        </w:r>
      </w:hyperlink>
    </w:p>
    <w:p w14:paraId="61D0D26E" w14:textId="2BD4A863" w:rsidR="00AE1B4B" w:rsidRPr="002D7A76" w:rsidRDefault="00AE1B4B" w:rsidP="002D7A76">
      <w:pPr>
        <w:ind w:firstLine="0"/>
      </w:pPr>
      <w:r>
        <w:fldChar w:fldCharType="end"/>
      </w:r>
    </w:p>
    <w:p w14:paraId="616C1096" w14:textId="77777777" w:rsidR="00DB68CC" w:rsidRDefault="00DB68CC">
      <w:pPr>
        <w:spacing w:after="160" w:line="259" w:lineRule="auto"/>
        <w:ind w:firstLine="0"/>
        <w:jc w:val="left"/>
        <w:rPr>
          <w:rFonts w:eastAsiaTheme="majorEastAsia" w:cstheme="majorBidi"/>
          <w:b/>
          <w:sz w:val="32"/>
          <w:szCs w:val="32"/>
        </w:rPr>
      </w:pPr>
      <w:r>
        <w:br w:type="page"/>
      </w:r>
    </w:p>
    <w:p w14:paraId="1285DD47" w14:textId="051067D5" w:rsidR="00F34B9F" w:rsidRDefault="00F34B9F" w:rsidP="00F34B9F">
      <w:pPr>
        <w:pStyle w:val="Nagwek1"/>
        <w:ind w:left="720"/>
      </w:pPr>
      <w:bookmarkStart w:id="87" w:name="_Toc105961316"/>
      <w:r>
        <w:lastRenderedPageBreak/>
        <w:t>Spis rysunków</w:t>
      </w:r>
      <w:bookmarkEnd w:id="87"/>
    </w:p>
    <w:p w14:paraId="1DC3248C" w14:textId="0B8B003B" w:rsidR="00136E83" w:rsidRDefault="00F34B9F">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"Rysunek" </w:instrText>
      </w:r>
      <w:r>
        <w:fldChar w:fldCharType="separate"/>
      </w:r>
      <w:hyperlink w:anchor="_Toc105961536" w:history="1">
        <w:r w:rsidR="00136E83" w:rsidRPr="008A6564">
          <w:rPr>
            <w:rStyle w:val="Hipercze"/>
            <w:noProof/>
          </w:rPr>
          <w:t>Rysunek 1: Rodzaje działań związanych z realizacją projektów</w:t>
        </w:r>
        <w:r w:rsidR="00136E83">
          <w:rPr>
            <w:noProof/>
            <w:webHidden/>
          </w:rPr>
          <w:tab/>
        </w:r>
        <w:r w:rsidR="00136E83">
          <w:rPr>
            <w:noProof/>
            <w:webHidden/>
          </w:rPr>
          <w:fldChar w:fldCharType="begin"/>
        </w:r>
        <w:r w:rsidR="00136E83">
          <w:rPr>
            <w:noProof/>
            <w:webHidden/>
          </w:rPr>
          <w:instrText xml:space="preserve"> PAGEREF _Toc105961536 \h </w:instrText>
        </w:r>
        <w:r w:rsidR="00136E83">
          <w:rPr>
            <w:noProof/>
            <w:webHidden/>
          </w:rPr>
        </w:r>
        <w:r w:rsidR="00136E83">
          <w:rPr>
            <w:noProof/>
            <w:webHidden/>
          </w:rPr>
          <w:fldChar w:fldCharType="separate"/>
        </w:r>
        <w:r w:rsidR="001E1273">
          <w:rPr>
            <w:noProof/>
            <w:webHidden/>
          </w:rPr>
          <w:t>7</w:t>
        </w:r>
        <w:r w:rsidR="00136E83">
          <w:rPr>
            <w:noProof/>
            <w:webHidden/>
          </w:rPr>
          <w:fldChar w:fldCharType="end"/>
        </w:r>
      </w:hyperlink>
    </w:p>
    <w:p w14:paraId="625DD7B0" w14:textId="52CA4804"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7" w:history="1">
        <w:r w:rsidR="00136E83" w:rsidRPr="008A6564">
          <w:rPr>
            <w:rStyle w:val="Hipercze"/>
            <w:noProof/>
          </w:rPr>
          <w:t>Rysunek 2: Przykładowa ścieżka dla TSP</w:t>
        </w:r>
        <w:r w:rsidR="00136E83">
          <w:rPr>
            <w:noProof/>
            <w:webHidden/>
          </w:rPr>
          <w:tab/>
        </w:r>
        <w:r w:rsidR="00136E83">
          <w:rPr>
            <w:noProof/>
            <w:webHidden/>
          </w:rPr>
          <w:fldChar w:fldCharType="begin"/>
        </w:r>
        <w:r w:rsidR="00136E83">
          <w:rPr>
            <w:noProof/>
            <w:webHidden/>
          </w:rPr>
          <w:instrText xml:space="preserve"> PAGEREF _Toc105961537 \h </w:instrText>
        </w:r>
        <w:r w:rsidR="00136E83">
          <w:rPr>
            <w:noProof/>
            <w:webHidden/>
          </w:rPr>
        </w:r>
        <w:r w:rsidR="00136E83">
          <w:rPr>
            <w:noProof/>
            <w:webHidden/>
          </w:rPr>
          <w:fldChar w:fldCharType="separate"/>
        </w:r>
        <w:r w:rsidR="001E1273">
          <w:rPr>
            <w:noProof/>
            <w:webHidden/>
          </w:rPr>
          <w:t>10</w:t>
        </w:r>
        <w:r w:rsidR="00136E83">
          <w:rPr>
            <w:noProof/>
            <w:webHidden/>
          </w:rPr>
          <w:fldChar w:fldCharType="end"/>
        </w:r>
      </w:hyperlink>
    </w:p>
    <w:p w14:paraId="45286A0E" w14:textId="7E4C5AD0"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8" w:history="1">
        <w:r w:rsidR="00136E83" w:rsidRPr="008A6564">
          <w:rPr>
            <w:rStyle w:val="Hipercze"/>
            <w:noProof/>
          </w:rPr>
          <w:t>Rysunek 3: Wykres przykładowej funkcji dla programowania nieliniowego</w:t>
        </w:r>
        <w:r w:rsidR="00136E83">
          <w:rPr>
            <w:noProof/>
            <w:webHidden/>
          </w:rPr>
          <w:tab/>
        </w:r>
        <w:r w:rsidR="00136E83">
          <w:rPr>
            <w:noProof/>
            <w:webHidden/>
          </w:rPr>
          <w:fldChar w:fldCharType="begin"/>
        </w:r>
        <w:r w:rsidR="00136E83">
          <w:rPr>
            <w:noProof/>
            <w:webHidden/>
          </w:rPr>
          <w:instrText xml:space="preserve"> PAGEREF _Toc105961538 \h </w:instrText>
        </w:r>
        <w:r w:rsidR="00136E83">
          <w:rPr>
            <w:noProof/>
            <w:webHidden/>
          </w:rPr>
        </w:r>
        <w:r w:rsidR="00136E83">
          <w:rPr>
            <w:noProof/>
            <w:webHidden/>
          </w:rPr>
          <w:fldChar w:fldCharType="separate"/>
        </w:r>
        <w:r w:rsidR="001E1273">
          <w:rPr>
            <w:noProof/>
            <w:webHidden/>
          </w:rPr>
          <w:t>12</w:t>
        </w:r>
        <w:r w:rsidR="00136E83">
          <w:rPr>
            <w:noProof/>
            <w:webHidden/>
          </w:rPr>
          <w:fldChar w:fldCharType="end"/>
        </w:r>
      </w:hyperlink>
    </w:p>
    <w:p w14:paraId="3A79833D" w14:textId="33986102"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39" w:history="1">
        <w:r w:rsidR="00136E83" w:rsidRPr="008A6564">
          <w:rPr>
            <w:rStyle w:val="Hipercze"/>
            <w:noProof/>
          </w:rPr>
          <w:t>Rysunek 4: Taksonomia metod inspirowanych naturą</w:t>
        </w:r>
        <w:r w:rsidR="00136E83">
          <w:rPr>
            <w:noProof/>
            <w:webHidden/>
          </w:rPr>
          <w:tab/>
        </w:r>
        <w:r w:rsidR="00136E83">
          <w:rPr>
            <w:noProof/>
            <w:webHidden/>
          </w:rPr>
          <w:fldChar w:fldCharType="begin"/>
        </w:r>
        <w:r w:rsidR="00136E83">
          <w:rPr>
            <w:noProof/>
            <w:webHidden/>
          </w:rPr>
          <w:instrText xml:space="preserve"> PAGEREF _Toc105961539 \h </w:instrText>
        </w:r>
        <w:r w:rsidR="00136E83">
          <w:rPr>
            <w:noProof/>
            <w:webHidden/>
          </w:rPr>
        </w:r>
        <w:r w:rsidR="00136E83">
          <w:rPr>
            <w:noProof/>
            <w:webHidden/>
          </w:rPr>
          <w:fldChar w:fldCharType="separate"/>
        </w:r>
        <w:r w:rsidR="001E1273">
          <w:rPr>
            <w:noProof/>
            <w:webHidden/>
          </w:rPr>
          <w:t>21</w:t>
        </w:r>
        <w:r w:rsidR="00136E83">
          <w:rPr>
            <w:noProof/>
            <w:webHidden/>
          </w:rPr>
          <w:fldChar w:fldCharType="end"/>
        </w:r>
      </w:hyperlink>
    </w:p>
    <w:p w14:paraId="62AC8111" w14:textId="41927D15"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40" w:history="1">
        <w:r w:rsidR="00136E83" w:rsidRPr="008A6564">
          <w:rPr>
            <w:rStyle w:val="Hipercze"/>
            <w:noProof/>
          </w:rPr>
          <w:t>Rysunek 5: Przykładowy harmonogram dla przeszukiwania lokalnego</w:t>
        </w:r>
        <w:r w:rsidR="00136E83">
          <w:rPr>
            <w:noProof/>
            <w:webHidden/>
          </w:rPr>
          <w:tab/>
        </w:r>
        <w:r w:rsidR="00136E83">
          <w:rPr>
            <w:noProof/>
            <w:webHidden/>
          </w:rPr>
          <w:fldChar w:fldCharType="begin"/>
        </w:r>
        <w:r w:rsidR="00136E83">
          <w:rPr>
            <w:noProof/>
            <w:webHidden/>
          </w:rPr>
          <w:instrText xml:space="preserve"> PAGEREF _Toc105961540 \h </w:instrText>
        </w:r>
        <w:r w:rsidR="00136E83">
          <w:rPr>
            <w:noProof/>
            <w:webHidden/>
          </w:rPr>
        </w:r>
        <w:r w:rsidR="00136E83">
          <w:rPr>
            <w:noProof/>
            <w:webHidden/>
          </w:rPr>
          <w:fldChar w:fldCharType="separate"/>
        </w:r>
        <w:r w:rsidR="001E1273">
          <w:rPr>
            <w:noProof/>
            <w:webHidden/>
          </w:rPr>
          <w:t>51</w:t>
        </w:r>
        <w:r w:rsidR="00136E83">
          <w:rPr>
            <w:noProof/>
            <w:webHidden/>
          </w:rPr>
          <w:fldChar w:fldCharType="end"/>
        </w:r>
      </w:hyperlink>
    </w:p>
    <w:p w14:paraId="0EE05513" w14:textId="3731FCF4"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41" w:history="1">
        <w:r w:rsidR="00136E83" w:rsidRPr="008A6564">
          <w:rPr>
            <w:rStyle w:val="Hipercze"/>
            <w:noProof/>
          </w:rPr>
          <w:t>Rysunek 6: Przykładowy harmonogram dla algorytmu zachłannego</w:t>
        </w:r>
        <w:r w:rsidR="00136E83">
          <w:rPr>
            <w:noProof/>
            <w:webHidden/>
          </w:rPr>
          <w:tab/>
        </w:r>
        <w:r w:rsidR="00136E83">
          <w:rPr>
            <w:noProof/>
            <w:webHidden/>
          </w:rPr>
          <w:fldChar w:fldCharType="begin"/>
        </w:r>
        <w:r w:rsidR="00136E83">
          <w:rPr>
            <w:noProof/>
            <w:webHidden/>
          </w:rPr>
          <w:instrText xml:space="preserve"> PAGEREF _Toc105961541 \h </w:instrText>
        </w:r>
        <w:r w:rsidR="00136E83">
          <w:rPr>
            <w:noProof/>
            <w:webHidden/>
          </w:rPr>
        </w:r>
        <w:r w:rsidR="00136E83">
          <w:rPr>
            <w:noProof/>
            <w:webHidden/>
          </w:rPr>
          <w:fldChar w:fldCharType="separate"/>
        </w:r>
        <w:r w:rsidR="001E1273">
          <w:rPr>
            <w:noProof/>
            <w:webHidden/>
          </w:rPr>
          <w:t>52</w:t>
        </w:r>
        <w:r w:rsidR="00136E83">
          <w:rPr>
            <w:noProof/>
            <w:webHidden/>
          </w:rPr>
          <w:fldChar w:fldCharType="end"/>
        </w:r>
      </w:hyperlink>
    </w:p>
    <w:p w14:paraId="4F2C82F5" w14:textId="11E8EC11"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42" w:history="1">
        <w:r w:rsidR="00136E83" w:rsidRPr="008A6564">
          <w:rPr>
            <w:rStyle w:val="Hipercze"/>
            <w:noProof/>
          </w:rPr>
          <w:t>Rysunek 7: Przykładowy harmonogram dla algorytmu genetycznego</w:t>
        </w:r>
        <w:r w:rsidR="00136E83">
          <w:rPr>
            <w:noProof/>
            <w:webHidden/>
          </w:rPr>
          <w:tab/>
        </w:r>
        <w:r w:rsidR="00136E83">
          <w:rPr>
            <w:noProof/>
            <w:webHidden/>
          </w:rPr>
          <w:fldChar w:fldCharType="begin"/>
        </w:r>
        <w:r w:rsidR="00136E83">
          <w:rPr>
            <w:noProof/>
            <w:webHidden/>
          </w:rPr>
          <w:instrText xml:space="preserve"> PAGEREF _Toc105961542 \h </w:instrText>
        </w:r>
        <w:r w:rsidR="00136E83">
          <w:rPr>
            <w:noProof/>
            <w:webHidden/>
          </w:rPr>
        </w:r>
        <w:r w:rsidR="00136E83">
          <w:rPr>
            <w:noProof/>
            <w:webHidden/>
          </w:rPr>
          <w:fldChar w:fldCharType="separate"/>
        </w:r>
        <w:r w:rsidR="001E1273">
          <w:rPr>
            <w:noProof/>
            <w:webHidden/>
          </w:rPr>
          <w:t>52</w:t>
        </w:r>
        <w:r w:rsidR="00136E83">
          <w:rPr>
            <w:noProof/>
            <w:webHidden/>
          </w:rPr>
          <w:fldChar w:fldCharType="end"/>
        </w:r>
      </w:hyperlink>
    </w:p>
    <w:p w14:paraId="79A8CEA9" w14:textId="4F4EEE82"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43" w:history="1">
        <w:r w:rsidR="00136E83" w:rsidRPr="008A6564">
          <w:rPr>
            <w:rStyle w:val="Hipercze"/>
            <w:noProof/>
          </w:rPr>
          <w:t>Rysunek 8: Przykładowy harmonogram dla symulowanego wyżarzania</w:t>
        </w:r>
        <w:r w:rsidR="00136E83">
          <w:rPr>
            <w:noProof/>
            <w:webHidden/>
          </w:rPr>
          <w:tab/>
        </w:r>
        <w:r w:rsidR="00136E83">
          <w:rPr>
            <w:noProof/>
            <w:webHidden/>
          </w:rPr>
          <w:fldChar w:fldCharType="begin"/>
        </w:r>
        <w:r w:rsidR="00136E83">
          <w:rPr>
            <w:noProof/>
            <w:webHidden/>
          </w:rPr>
          <w:instrText xml:space="preserve"> PAGEREF _Toc105961543 \h </w:instrText>
        </w:r>
        <w:r w:rsidR="00136E83">
          <w:rPr>
            <w:noProof/>
            <w:webHidden/>
          </w:rPr>
        </w:r>
        <w:r w:rsidR="00136E83">
          <w:rPr>
            <w:noProof/>
            <w:webHidden/>
          </w:rPr>
          <w:fldChar w:fldCharType="separate"/>
        </w:r>
        <w:r w:rsidR="001E1273">
          <w:rPr>
            <w:noProof/>
            <w:webHidden/>
          </w:rPr>
          <w:t>53</w:t>
        </w:r>
        <w:r w:rsidR="00136E83">
          <w:rPr>
            <w:noProof/>
            <w:webHidden/>
          </w:rPr>
          <w:fldChar w:fldCharType="end"/>
        </w:r>
      </w:hyperlink>
    </w:p>
    <w:p w14:paraId="773678B5" w14:textId="5C0D2B8B" w:rsidR="00AE1B4B" w:rsidRPr="002D7A76" w:rsidRDefault="00F34B9F" w:rsidP="002D7A76">
      <w:pPr>
        <w:ind w:firstLine="0"/>
      </w:pPr>
      <w:r>
        <w:fldChar w:fldCharType="end"/>
      </w:r>
    </w:p>
    <w:p w14:paraId="03A5A750" w14:textId="77777777" w:rsidR="00DB68CC" w:rsidRDefault="00DB68CC">
      <w:pPr>
        <w:spacing w:after="160" w:line="259" w:lineRule="auto"/>
        <w:ind w:firstLine="0"/>
        <w:jc w:val="left"/>
        <w:rPr>
          <w:rFonts w:eastAsiaTheme="majorEastAsia" w:cstheme="majorBidi"/>
          <w:b/>
          <w:sz w:val="32"/>
          <w:szCs w:val="32"/>
        </w:rPr>
      </w:pPr>
      <w:r>
        <w:br w:type="page"/>
      </w:r>
    </w:p>
    <w:p w14:paraId="6E9EF393" w14:textId="01CF2AB2" w:rsidR="00F34B9F" w:rsidRDefault="00F34B9F" w:rsidP="00F34B9F">
      <w:pPr>
        <w:pStyle w:val="Nagwek1"/>
        <w:ind w:left="720"/>
      </w:pPr>
      <w:bookmarkStart w:id="88" w:name="_Toc105961317"/>
      <w:r>
        <w:lastRenderedPageBreak/>
        <w:t>Spis równań</w:t>
      </w:r>
      <w:bookmarkEnd w:id="88"/>
    </w:p>
    <w:p w14:paraId="395AC1D9" w14:textId="6131C4CB" w:rsidR="00136E83" w:rsidRDefault="00AE1B4B">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"Równanie" </w:instrText>
      </w:r>
      <w:r>
        <w:fldChar w:fldCharType="separate"/>
      </w:r>
      <w:hyperlink w:anchor="_Toc105961544" w:history="1">
        <w:r w:rsidR="00136E83" w:rsidRPr="00C0211E">
          <w:rPr>
            <w:rStyle w:val="Hipercze"/>
            <w:noProof/>
          </w:rPr>
          <w:t>Równanie 1: Przykładowa funkcja dla programowania nieliniowego</w:t>
        </w:r>
        <w:r w:rsidR="00136E83">
          <w:rPr>
            <w:noProof/>
            <w:webHidden/>
          </w:rPr>
          <w:tab/>
        </w:r>
        <w:r w:rsidR="00136E83">
          <w:rPr>
            <w:noProof/>
            <w:webHidden/>
          </w:rPr>
          <w:fldChar w:fldCharType="begin"/>
        </w:r>
        <w:r w:rsidR="00136E83">
          <w:rPr>
            <w:noProof/>
            <w:webHidden/>
          </w:rPr>
          <w:instrText xml:space="preserve"> PAGEREF _Toc105961544 \h </w:instrText>
        </w:r>
        <w:r w:rsidR="00136E83">
          <w:rPr>
            <w:noProof/>
            <w:webHidden/>
          </w:rPr>
        </w:r>
        <w:r w:rsidR="00136E83">
          <w:rPr>
            <w:noProof/>
            <w:webHidden/>
          </w:rPr>
          <w:fldChar w:fldCharType="separate"/>
        </w:r>
        <w:r w:rsidR="001E1273">
          <w:rPr>
            <w:noProof/>
            <w:webHidden/>
          </w:rPr>
          <w:t>11</w:t>
        </w:r>
        <w:r w:rsidR="00136E83">
          <w:rPr>
            <w:noProof/>
            <w:webHidden/>
          </w:rPr>
          <w:fldChar w:fldCharType="end"/>
        </w:r>
      </w:hyperlink>
    </w:p>
    <w:p w14:paraId="69CB7453" w14:textId="2FEBC0A6" w:rsidR="00136E83" w:rsidRDefault="003D3407">
      <w:pPr>
        <w:pStyle w:val="Spisilustracji"/>
        <w:tabs>
          <w:tab w:val="right" w:leader="dot" w:pos="9062"/>
        </w:tabs>
        <w:rPr>
          <w:rFonts w:asciiTheme="minorHAnsi" w:eastAsiaTheme="minorEastAsia" w:hAnsiTheme="minorHAnsi"/>
          <w:noProof/>
          <w:sz w:val="22"/>
          <w:lang w:eastAsia="pl-PL"/>
        </w:rPr>
      </w:pPr>
      <w:hyperlink w:anchor="_Toc105961545" w:history="1">
        <w:r w:rsidR="00136E83" w:rsidRPr="00C0211E">
          <w:rPr>
            <w:rStyle w:val="Hipercze"/>
            <w:noProof/>
          </w:rPr>
          <w:t>Równanie 2: Przykładowe równanie dla SAT</w:t>
        </w:r>
        <w:r w:rsidR="00136E83">
          <w:rPr>
            <w:noProof/>
            <w:webHidden/>
          </w:rPr>
          <w:tab/>
        </w:r>
        <w:r w:rsidR="00136E83">
          <w:rPr>
            <w:noProof/>
            <w:webHidden/>
          </w:rPr>
          <w:fldChar w:fldCharType="begin"/>
        </w:r>
        <w:r w:rsidR="00136E83">
          <w:rPr>
            <w:noProof/>
            <w:webHidden/>
          </w:rPr>
          <w:instrText xml:space="preserve"> PAGEREF _Toc105961545 \h </w:instrText>
        </w:r>
        <w:r w:rsidR="00136E83">
          <w:rPr>
            <w:noProof/>
            <w:webHidden/>
          </w:rPr>
        </w:r>
        <w:r w:rsidR="00136E83">
          <w:rPr>
            <w:noProof/>
            <w:webHidden/>
          </w:rPr>
          <w:fldChar w:fldCharType="separate"/>
        </w:r>
        <w:r w:rsidR="001E1273">
          <w:rPr>
            <w:noProof/>
            <w:webHidden/>
          </w:rPr>
          <w:t>22</w:t>
        </w:r>
        <w:r w:rsidR="00136E83">
          <w:rPr>
            <w:noProof/>
            <w:webHidden/>
          </w:rPr>
          <w:fldChar w:fldCharType="end"/>
        </w:r>
      </w:hyperlink>
    </w:p>
    <w:p w14:paraId="27B14F5F" w14:textId="3D3A93D5" w:rsidR="000F20E0" w:rsidRDefault="00AE1B4B" w:rsidP="000F20E0">
      <w:pPr>
        <w:ind w:firstLine="0"/>
      </w:pPr>
      <w:r>
        <w:fldChar w:fldCharType="end"/>
      </w:r>
    </w:p>
    <w:p w14:paraId="163EC48F" w14:textId="77777777" w:rsidR="000F20E0" w:rsidRDefault="000F20E0">
      <w:pPr>
        <w:spacing w:after="160" w:line="259" w:lineRule="auto"/>
        <w:ind w:firstLine="0"/>
        <w:jc w:val="left"/>
      </w:pPr>
      <w:r>
        <w:br w:type="page"/>
      </w:r>
    </w:p>
    <w:p w14:paraId="7FEDC8A9" w14:textId="49E1C0A3" w:rsidR="000F20E0" w:rsidRDefault="000F20E0" w:rsidP="000F20E0">
      <w:pPr>
        <w:pStyle w:val="Nagwek1"/>
      </w:pPr>
      <w:bookmarkStart w:id="89" w:name="_Toc105961318"/>
      <w:r>
        <w:lastRenderedPageBreak/>
        <w:t>Oświadczenia</w:t>
      </w:r>
      <w:bookmarkEnd w:id="89"/>
    </w:p>
    <w:p w14:paraId="74A8130A" w14:textId="77777777" w:rsidR="000F20E0" w:rsidRPr="000F20E0" w:rsidRDefault="000F20E0" w:rsidP="000F20E0"/>
    <w:p w14:paraId="5C697190" w14:textId="720F90A8" w:rsidR="000F20E0" w:rsidRPr="000F20E0" w:rsidRDefault="000F20E0" w:rsidP="000F20E0">
      <w:pPr>
        <w:jc w:val="center"/>
        <w:rPr>
          <w:b/>
          <w:bCs/>
          <w:lang w:eastAsia="pl-PL"/>
        </w:rPr>
      </w:pPr>
      <w:r w:rsidRPr="000F20E0">
        <w:rPr>
          <w:b/>
          <w:bCs/>
          <w:lang w:eastAsia="pl-PL"/>
        </w:rPr>
        <w:t>OŚWIADCZENIE AUTORA (AUTORÓW) PRACY</w:t>
      </w:r>
    </w:p>
    <w:p w14:paraId="54367B4D" w14:textId="77777777" w:rsidR="000F20E0" w:rsidRPr="000F20E0" w:rsidRDefault="000F20E0" w:rsidP="000F20E0">
      <w:pPr>
        <w:spacing w:after="110" w:line="256" w:lineRule="auto"/>
        <w:ind w:firstLine="0"/>
        <w:jc w:val="left"/>
        <w:rPr>
          <w:rFonts w:eastAsia="Times New Roman" w:cs="Times New Roman"/>
          <w:color w:val="000000"/>
          <w:lang w:eastAsia="pl-PL"/>
        </w:rPr>
      </w:pPr>
      <w:r w:rsidRPr="000F20E0">
        <w:rPr>
          <w:rFonts w:eastAsia="Times New Roman" w:cs="Times New Roman"/>
          <w:b/>
          <w:color w:val="000000"/>
          <w:lang w:eastAsia="pl-PL"/>
        </w:rPr>
        <w:t xml:space="preserve"> </w:t>
      </w:r>
    </w:p>
    <w:p w14:paraId="49251895" w14:textId="77777777" w:rsidR="000F20E0" w:rsidRPr="000F20E0" w:rsidRDefault="000F20E0" w:rsidP="000F20E0">
      <w:pPr>
        <w:spacing w:after="5" w:line="364"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Świadom odpowiedzialności prawnej oświadczam, że niniejsza praca dyplomowa została napisana przeze mnie samodzielnie. Wszystkie dane, istotne myśli i sformułowania pochodzące z literatury (przytoczone dosłownie lub niedosłownie) są opatrzone odpowiednimi odsyłaczami. </w:t>
      </w:r>
    </w:p>
    <w:p w14:paraId="2F2CDD47" w14:textId="77777777" w:rsidR="000F20E0" w:rsidRPr="000F20E0" w:rsidRDefault="000F20E0" w:rsidP="000F20E0">
      <w:pPr>
        <w:spacing w:after="5" w:line="37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Praca ta w całości ani w części, która zawierałaby znaczne fragmenty przedstawione w pracy jako oryginalne, nie była wcześniej przedmiotem procedur związanych z uzyskaniem tytułu zawodowego w wyższej uczelni. </w:t>
      </w:r>
    </w:p>
    <w:p w14:paraId="6731BBC4" w14:textId="77777777" w:rsidR="000F20E0" w:rsidRPr="000F20E0" w:rsidRDefault="000F20E0" w:rsidP="000F20E0">
      <w:pPr>
        <w:spacing w:after="5" w:line="355"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tekst pracy dyplomowej wgrany do systemu APD jest identyczny z tekstem wydrukowanym złożonym w dziekanacie, o ile złożenie pracy w dziekanacie jest wymagane aktualnymi regulacjami Uczelni. </w:t>
      </w:r>
    </w:p>
    <w:p w14:paraId="79FD3946" w14:textId="77777777" w:rsidR="000F20E0" w:rsidRPr="000F20E0" w:rsidRDefault="000F20E0" w:rsidP="000F20E0">
      <w:pPr>
        <w:spacing w:after="160" w:line="256" w:lineRule="auto"/>
        <w:ind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028B21ED" w14:textId="77777777" w:rsidR="000F20E0" w:rsidRPr="000F20E0" w:rsidRDefault="000F20E0" w:rsidP="000F20E0">
      <w:pPr>
        <w:spacing w:after="5" w:line="268" w:lineRule="auto"/>
        <w:ind w:left="10"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EA13F5D" w14:textId="77777777" w:rsidR="000F20E0" w:rsidRPr="000F20E0" w:rsidRDefault="000F20E0" w:rsidP="000F20E0">
      <w:pPr>
        <w:spacing w:after="115"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7B08AA73" w14:textId="77777777" w:rsidR="000F20E0" w:rsidRPr="000F20E0" w:rsidRDefault="000F20E0" w:rsidP="000F20E0">
      <w:pPr>
        <w:spacing w:after="163"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1680028E" w14:textId="55C80D28" w:rsidR="000F20E0" w:rsidRPr="000F20E0" w:rsidRDefault="000F20E0" w:rsidP="000F20E0">
      <w:pPr>
        <w:jc w:val="center"/>
        <w:rPr>
          <w:b/>
          <w:bCs/>
          <w:lang w:eastAsia="pl-PL"/>
        </w:rPr>
      </w:pPr>
      <w:r w:rsidRPr="000F20E0">
        <w:rPr>
          <w:b/>
          <w:bCs/>
          <w:lang w:eastAsia="pl-PL"/>
        </w:rPr>
        <w:t>OŚWIADCZENIE PROMOTORA</w:t>
      </w:r>
    </w:p>
    <w:p w14:paraId="47EEAFF7" w14:textId="77777777" w:rsidR="000F20E0" w:rsidRPr="000F20E0" w:rsidRDefault="000F20E0" w:rsidP="000F20E0">
      <w:pPr>
        <w:spacing w:after="110" w:line="256" w:lineRule="auto"/>
        <w:ind w:firstLine="0"/>
        <w:jc w:val="center"/>
        <w:rPr>
          <w:rFonts w:eastAsia="Times New Roman" w:cs="Times New Roman"/>
          <w:color w:val="000000"/>
          <w:lang w:eastAsia="pl-PL"/>
        </w:rPr>
      </w:pPr>
      <w:r w:rsidRPr="000F20E0">
        <w:rPr>
          <w:rFonts w:eastAsia="Times New Roman" w:cs="Times New Roman"/>
          <w:b/>
          <w:color w:val="000000"/>
          <w:lang w:eastAsia="pl-PL"/>
        </w:rPr>
        <w:t xml:space="preserve"> </w:t>
      </w:r>
    </w:p>
    <w:p w14:paraId="2AE18148" w14:textId="77777777" w:rsidR="000F20E0" w:rsidRPr="000F20E0" w:rsidRDefault="000F20E0" w:rsidP="000F20E0">
      <w:pPr>
        <w:spacing w:after="5" w:line="396"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Oświadczam, że niniejsza praca dyplomowa została przygotowana pod moim kierunkiem i spełnia warunki do przedstawienia jej w postępowaniu o nadanie tytułu zawodowego. </w:t>
      </w:r>
    </w:p>
    <w:p w14:paraId="282965DF" w14:textId="77777777" w:rsidR="000F20E0" w:rsidRPr="000F20E0" w:rsidRDefault="000F20E0" w:rsidP="000F20E0">
      <w:pPr>
        <w:spacing w:after="5" w:line="367" w:lineRule="auto"/>
        <w:ind w:right="53" w:firstLine="283"/>
        <w:rPr>
          <w:rFonts w:eastAsia="Times New Roman" w:cs="Times New Roman"/>
          <w:color w:val="000000"/>
          <w:lang w:eastAsia="pl-PL"/>
        </w:rPr>
      </w:pPr>
      <w:r w:rsidRPr="000F20E0">
        <w:rPr>
          <w:rFonts w:eastAsia="Times New Roman" w:cs="Times New Roman"/>
          <w:color w:val="000000"/>
          <w:lang w:eastAsia="pl-PL"/>
        </w:rPr>
        <w:t xml:space="preserve">Jednocześnie oświadczam, że tematyka pracy jest zgodna z efektami uczenia się określonymi dla kierunku Autora pracy. </w:t>
      </w:r>
    </w:p>
    <w:p w14:paraId="5735F720" w14:textId="77777777" w:rsidR="000F20E0" w:rsidRPr="000F20E0" w:rsidRDefault="000F20E0" w:rsidP="000F20E0">
      <w:pPr>
        <w:spacing w:after="160" w:line="256" w:lineRule="auto"/>
        <w:ind w:left="283" w:firstLine="0"/>
        <w:jc w:val="left"/>
        <w:rPr>
          <w:rFonts w:eastAsia="Times New Roman" w:cs="Times New Roman"/>
          <w:color w:val="000000"/>
          <w:lang w:eastAsia="pl-PL"/>
        </w:rPr>
      </w:pPr>
      <w:r w:rsidRPr="000F20E0">
        <w:rPr>
          <w:rFonts w:eastAsia="Times New Roman" w:cs="Times New Roman"/>
          <w:color w:val="000000"/>
          <w:lang w:eastAsia="pl-PL"/>
        </w:rPr>
        <w:t xml:space="preserve"> </w:t>
      </w:r>
    </w:p>
    <w:p w14:paraId="4C565BAB" w14:textId="77777777" w:rsidR="000F20E0" w:rsidRPr="000F20E0" w:rsidRDefault="000F20E0" w:rsidP="000F20E0">
      <w:pPr>
        <w:spacing w:after="109" w:line="268" w:lineRule="auto"/>
        <w:ind w:left="293" w:right="53" w:hanging="10"/>
        <w:rPr>
          <w:rFonts w:eastAsia="Times New Roman" w:cs="Times New Roman"/>
          <w:color w:val="000000"/>
          <w:lang w:eastAsia="pl-PL"/>
        </w:rPr>
      </w:pPr>
      <w:r w:rsidRPr="000F20E0">
        <w:rPr>
          <w:rFonts w:eastAsia="Times New Roman" w:cs="Times New Roman"/>
          <w:color w:val="000000"/>
          <w:lang w:eastAsia="pl-PL"/>
        </w:rPr>
        <w:t xml:space="preserve">UWAGA: Oświadczenie składane w wersji elektronicznej w systemie APD </w:t>
      </w:r>
    </w:p>
    <w:p w14:paraId="28078F2E" w14:textId="77777777" w:rsidR="000F20E0" w:rsidRPr="000F20E0" w:rsidRDefault="000F20E0" w:rsidP="000F20E0">
      <w:pPr>
        <w:spacing w:line="256" w:lineRule="auto"/>
        <w:ind w:firstLine="0"/>
        <w:jc w:val="right"/>
        <w:rPr>
          <w:rFonts w:eastAsia="Times New Roman" w:cs="Times New Roman"/>
          <w:b/>
          <w:color w:val="000000"/>
          <w:lang w:eastAsia="pl-PL"/>
        </w:rPr>
      </w:pPr>
      <w:r w:rsidRPr="000F20E0">
        <w:rPr>
          <w:rFonts w:eastAsia="Times New Roman" w:cs="Times New Roman"/>
          <w:b/>
          <w:color w:val="000000"/>
          <w:lang w:eastAsia="pl-PL"/>
        </w:rPr>
        <w:t xml:space="preserve"> </w:t>
      </w:r>
    </w:p>
    <w:p w14:paraId="450CAC4E" w14:textId="77777777" w:rsidR="000F20E0" w:rsidRPr="000F20E0" w:rsidRDefault="000F20E0" w:rsidP="000F20E0">
      <w:pPr>
        <w:spacing w:line="256" w:lineRule="auto"/>
        <w:ind w:firstLine="0"/>
        <w:jc w:val="right"/>
        <w:rPr>
          <w:rFonts w:eastAsia="Times New Roman" w:cs="Times New Roman"/>
          <w:b/>
          <w:color w:val="000000"/>
          <w:lang w:eastAsia="pl-PL"/>
        </w:rPr>
      </w:pPr>
    </w:p>
    <w:p w14:paraId="4916B151" w14:textId="77777777" w:rsidR="000F20E0" w:rsidRPr="00A10FB5" w:rsidRDefault="000F20E0" w:rsidP="000F20E0">
      <w:pPr>
        <w:ind w:firstLine="0"/>
      </w:pPr>
    </w:p>
    <w:sectPr w:rsidR="000F20E0" w:rsidRPr="00A10FB5" w:rsidSect="009B4405">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1E207" w14:textId="77777777" w:rsidR="003D3407" w:rsidRDefault="003D3407" w:rsidP="005A650C">
      <w:pPr>
        <w:spacing w:line="240" w:lineRule="auto"/>
      </w:pPr>
      <w:r>
        <w:separator/>
      </w:r>
    </w:p>
  </w:endnote>
  <w:endnote w:type="continuationSeparator" w:id="0">
    <w:p w14:paraId="3B941996" w14:textId="77777777" w:rsidR="003D3407" w:rsidRDefault="003D3407" w:rsidP="005A6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1421A" w14:textId="77777777" w:rsidR="003D3407" w:rsidRDefault="003D3407" w:rsidP="005A650C">
      <w:pPr>
        <w:spacing w:line="240" w:lineRule="auto"/>
      </w:pPr>
      <w:r>
        <w:separator/>
      </w:r>
    </w:p>
  </w:footnote>
  <w:footnote w:type="continuationSeparator" w:id="0">
    <w:p w14:paraId="6A1DF730" w14:textId="77777777" w:rsidR="003D3407" w:rsidRDefault="003D3407" w:rsidP="005A65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1E37"/>
    <w:multiLevelType w:val="hybridMultilevel"/>
    <w:tmpl w:val="313E65FE"/>
    <w:lvl w:ilvl="0" w:tplc="0C56A61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CC3FCC"/>
    <w:multiLevelType w:val="hybridMultilevel"/>
    <w:tmpl w:val="53AECFEC"/>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6834CC4"/>
    <w:multiLevelType w:val="hybridMultilevel"/>
    <w:tmpl w:val="9CE0C73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B306D6"/>
    <w:multiLevelType w:val="hybridMultilevel"/>
    <w:tmpl w:val="046AA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3077784"/>
    <w:multiLevelType w:val="hybridMultilevel"/>
    <w:tmpl w:val="9BDAAB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242C619F"/>
    <w:multiLevelType w:val="hybridMultilevel"/>
    <w:tmpl w:val="B19E841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0"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275F2D54"/>
    <w:multiLevelType w:val="hybridMultilevel"/>
    <w:tmpl w:val="76365A4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D0473"/>
    <w:multiLevelType w:val="hybridMultilevel"/>
    <w:tmpl w:val="CC7071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0811106"/>
    <w:multiLevelType w:val="hybridMultilevel"/>
    <w:tmpl w:val="7FE4E2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D093181"/>
    <w:multiLevelType w:val="hybridMultilevel"/>
    <w:tmpl w:val="24D699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0"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4"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5F4F2589"/>
    <w:multiLevelType w:val="hybridMultilevel"/>
    <w:tmpl w:val="953C93F4"/>
    <w:lvl w:ilvl="0" w:tplc="4CDCE56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6" w15:restartNumberingAfterBreak="0">
    <w:nsid w:val="63FA48BC"/>
    <w:multiLevelType w:val="hybridMultilevel"/>
    <w:tmpl w:val="22F43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2B42F90"/>
    <w:multiLevelType w:val="hybridMultilevel"/>
    <w:tmpl w:val="ACACF14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81753932">
    <w:abstractNumId w:val="20"/>
  </w:num>
  <w:num w:numId="2" w16cid:durableId="1221669167">
    <w:abstractNumId w:val="22"/>
  </w:num>
  <w:num w:numId="3" w16cid:durableId="2085446224">
    <w:abstractNumId w:val="27"/>
  </w:num>
  <w:num w:numId="4" w16cid:durableId="1068572112">
    <w:abstractNumId w:val="12"/>
  </w:num>
  <w:num w:numId="5" w16cid:durableId="1661426825">
    <w:abstractNumId w:val="16"/>
  </w:num>
  <w:num w:numId="6" w16cid:durableId="447430770">
    <w:abstractNumId w:val="18"/>
  </w:num>
  <w:num w:numId="7" w16cid:durableId="1506170160">
    <w:abstractNumId w:val="19"/>
  </w:num>
  <w:num w:numId="8" w16cid:durableId="891234191">
    <w:abstractNumId w:val="6"/>
  </w:num>
  <w:num w:numId="9" w16cid:durableId="899364681">
    <w:abstractNumId w:val="24"/>
  </w:num>
  <w:num w:numId="10" w16cid:durableId="1642999681">
    <w:abstractNumId w:val="17"/>
  </w:num>
  <w:num w:numId="11" w16cid:durableId="593125589">
    <w:abstractNumId w:val="29"/>
  </w:num>
  <w:num w:numId="12" w16cid:durableId="92239959">
    <w:abstractNumId w:val="5"/>
  </w:num>
  <w:num w:numId="13" w16cid:durableId="1036924596">
    <w:abstractNumId w:val="7"/>
  </w:num>
  <w:num w:numId="14" w16cid:durableId="1967538659">
    <w:abstractNumId w:val="14"/>
  </w:num>
  <w:num w:numId="15" w16cid:durableId="2068800370">
    <w:abstractNumId w:val="21"/>
  </w:num>
  <w:num w:numId="16" w16cid:durableId="1690065339">
    <w:abstractNumId w:val="23"/>
  </w:num>
  <w:num w:numId="17" w16cid:durableId="632910193">
    <w:abstractNumId w:val="10"/>
  </w:num>
  <w:num w:numId="18" w16cid:durableId="82531062">
    <w:abstractNumId w:val="1"/>
  </w:num>
  <w:num w:numId="19" w16cid:durableId="1130323420">
    <w:abstractNumId w:val="28"/>
  </w:num>
  <w:num w:numId="20" w16cid:durableId="1292858381">
    <w:abstractNumId w:val="4"/>
  </w:num>
  <w:num w:numId="21" w16cid:durableId="1833179473">
    <w:abstractNumId w:val="9"/>
  </w:num>
  <w:num w:numId="22" w16cid:durableId="1144663510">
    <w:abstractNumId w:val="26"/>
  </w:num>
  <w:num w:numId="23" w16cid:durableId="1351295532">
    <w:abstractNumId w:val="3"/>
  </w:num>
  <w:num w:numId="24" w16cid:durableId="332343203">
    <w:abstractNumId w:val="11"/>
  </w:num>
  <w:num w:numId="25" w16cid:durableId="115952210">
    <w:abstractNumId w:val="8"/>
  </w:num>
  <w:num w:numId="26" w16cid:durableId="1706297208">
    <w:abstractNumId w:val="15"/>
  </w:num>
  <w:num w:numId="27" w16cid:durableId="1231382847">
    <w:abstractNumId w:val="13"/>
  </w:num>
  <w:num w:numId="28" w16cid:durableId="1890610972">
    <w:abstractNumId w:val="2"/>
  </w:num>
  <w:num w:numId="29" w16cid:durableId="212084524">
    <w:abstractNumId w:val="25"/>
  </w:num>
  <w:num w:numId="30" w16cid:durableId="2130126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03C"/>
    <w:rsid w:val="0000221A"/>
    <w:rsid w:val="000029D5"/>
    <w:rsid w:val="00004D2D"/>
    <w:rsid w:val="00005ACA"/>
    <w:rsid w:val="00027854"/>
    <w:rsid w:val="00031E87"/>
    <w:rsid w:val="00033ABE"/>
    <w:rsid w:val="00052DC9"/>
    <w:rsid w:val="0006691F"/>
    <w:rsid w:val="00072BD6"/>
    <w:rsid w:val="00075AB2"/>
    <w:rsid w:val="00076326"/>
    <w:rsid w:val="00076C5F"/>
    <w:rsid w:val="00081EB0"/>
    <w:rsid w:val="0009152F"/>
    <w:rsid w:val="000A0255"/>
    <w:rsid w:val="000A5F35"/>
    <w:rsid w:val="000B0E75"/>
    <w:rsid w:val="000B2A8A"/>
    <w:rsid w:val="000C3C0B"/>
    <w:rsid w:val="000D1F57"/>
    <w:rsid w:val="000D28CF"/>
    <w:rsid w:val="000E25A1"/>
    <w:rsid w:val="000F20E0"/>
    <w:rsid w:val="000F24CB"/>
    <w:rsid w:val="000F295D"/>
    <w:rsid w:val="000F2A26"/>
    <w:rsid w:val="000F34BE"/>
    <w:rsid w:val="001117BA"/>
    <w:rsid w:val="001124E6"/>
    <w:rsid w:val="00124F86"/>
    <w:rsid w:val="0012594B"/>
    <w:rsid w:val="00133586"/>
    <w:rsid w:val="00134869"/>
    <w:rsid w:val="00136E83"/>
    <w:rsid w:val="00137074"/>
    <w:rsid w:val="001430E7"/>
    <w:rsid w:val="001434D7"/>
    <w:rsid w:val="001456F2"/>
    <w:rsid w:val="0014674A"/>
    <w:rsid w:val="00147B94"/>
    <w:rsid w:val="00152A09"/>
    <w:rsid w:val="00152BCB"/>
    <w:rsid w:val="00163091"/>
    <w:rsid w:val="00175C43"/>
    <w:rsid w:val="001B5D71"/>
    <w:rsid w:val="001B5DE5"/>
    <w:rsid w:val="001B7CBA"/>
    <w:rsid w:val="001C3E14"/>
    <w:rsid w:val="001C53FA"/>
    <w:rsid w:val="001C793C"/>
    <w:rsid w:val="001E1273"/>
    <w:rsid w:val="001F1181"/>
    <w:rsid w:val="00203414"/>
    <w:rsid w:val="002045A5"/>
    <w:rsid w:val="00217AF7"/>
    <w:rsid w:val="0022097A"/>
    <w:rsid w:val="00223381"/>
    <w:rsid w:val="0022738A"/>
    <w:rsid w:val="00232973"/>
    <w:rsid w:val="002433C0"/>
    <w:rsid w:val="0024435A"/>
    <w:rsid w:val="002526BA"/>
    <w:rsid w:val="00255E40"/>
    <w:rsid w:val="0026109D"/>
    <w:rsid w:val="00265394"/>
    <w:rsid w:val="00277413"/>
    <w:rsid w:val="0028466C"/>
    <w:rsid w:val="002910A6"/>
    <w:rsid w:val="00292251"/>
    <w:rsid w:val="00293171"/>
    <w:rsid w:val="002940A9"/>
    <w:rsid w:val="00295A61"/>
    <w:rsid w:val="002A3A73"/>
    <w:rsid w:val="002A7052"/>
    <w:rsid w:val="002B0743"/>
    <w:rsid w:val="002C2323"/>
    <w:rsid w:val="002C45FF"/>
    <w:rsid w:val="002C5514"/>
    <w:rsid w:val="002D3326"/>
    <w:rsid w:val="002D7A76"/>
    <w:rsid w:val="002E2099"/>
    <w:rsid w:val="002E2253"/>
    <w:rsid w:val="002E28AA"/>
    <w:rsid w:val="002E2FA0"/>
    <w:rsid w:val="002E4E73"/>
    <w:rsid w:val="002E5A07"/>
    <w:rsid w:val="002E6D3A"/>
    <w:rsid w:val="002F6985"/>
    <w:rsid w:val="0030476A"/>
    <w:rsid w:val="00317766"/>
    <w:rsid w:val="003220B8"/>
    <w:rsid w:val="00323658"/>
    <w:rsid w:val="003315E0"/>
    <w:rsid w:val="00355B31"/>
    <w:rsid w:val="00364DB6"/>
    <w:rsid w:val="00367453"/>
    <w:rsid w:val="00386F43"/>
    <w:rsid w:val="00387FB1"/>
    <w:rsid w:val="00390437"/>
    <w:rsid w:val="003927E9"/>
    <w:rsid w:val="003945CD"/>
    <w:rsid w:val="00396568"/>
    <w:rsid w:val="003A4733"/>
    <w:rsid w:val="003A51F5"/>
    <w:rsid w:val="003A6343"/>
    <w:rsid w:val="003A7E45"/>
    <w:rsid w:val="003B3CC3"/>
    <w:rsid w:val="003B603C"/>
    <w:rsid w:val="003C6AC1"/>
    <w:rsid w:val="003D3407"/>
    <w:rsid w:val="003D6D95"/>
    <w:rsid w:val="003E1728"/>
    <w:rsid w:val="003E249C"/>
    <w:rsid w:val="003E4CAC"/>
    <w:rsid w:val="003E557F"/>
    <w:rsid w:val="003F1B11"/>
    <w:rsid w:val="003F3454"/>
    <w:rsid w:val="00401ED8"/>
    <w:rsid w:val="004175AA"/>
    <w:rsid w:val="004225FF"/>
    <w:rsid w:val="00433560"/>
    <w:rsid w:val="004335CF"/>
    <w:rsid w:val="00433C16"/>
    <w:rsid w:val="00441E20"/>
    <w:rsid w:val="004425D3"/>
    <w:rsid w:val="00442659"/>
    <w:rsid w:val="004622F9"/>
    <w:rsid w:val="00465D58"/>
    <w:rsid w:val="00467B72"/>
    <w:rsid w:val="00470AE7"/>
    <w:rsid w:val="00475E46"/>
    <w:rsid w:val="00484FD4"/>
    <w:rsid w:val="004852BD"/>
    <w:rsid w:val="00486278"/>
    <w:rsid w:val="00487DBD"/>
    <w:rsid w:val="004A2A6A"/>
    <w:rsid w:val="004A421A"/>
    <w:rsid w:val="004A5AA5"/>
    <w:rsid w:val="004A7C77"/>
    <w:rsid w:val="004B68AA"/>
    <w:rsid w:val="004B75C7"/>
    <w:rsid w:val="004C1CCA"/>
    <w:rsid w:val="004C71A2"/>
    <w:rsid w:val="004E0F86"/>
    <w:rsid w:val="004E4F61"/>
    <w:rsid w:val="004E55EB"/>
    <w:rsid w:val="004F4EBF"/>
    <w:rsid w:val="00503C9A"/>
    <w:rsid w:val="00504791"/>
    <w:rsid w:val="00505C9F"/>
    <w:rsid w:val="005226D9"/>
    <w:rsid w:val="00523C15"/>
    <w:rsid w:val="00525026"/>
    <w:rsid w:val="0053005E"/>
    <w:rsid w:val="00534B11"/>
    <w:rsid w:val="0053516B"/>
    <w:rsid w:val="00535285"/>
    <w:rsid w:val="005521C0"/>
    <w:rsid w:val="00552C8E"/>
    <w:rsid w:val="00554551"/>
    <w:rsid w:val="005568F8"/>
    <w:rsid w:val="0055741F"/>
    <w:rsid w:val="00570993"/>
    <w:rsid w:val="00571BE9"/>
    <w:rsid w:val="00573059"/>
    <w:rsid w:val="00575ED3"/>
    <w:rsid w:val="0058203B"/>
    <w:rsid w:val="0058278D"/>
    <w:rsid w:val="005828CB"/>
    <w:rsid w:val="00583216"/>
    <w:rsid w:val="005944B1"/>
    <w:rsid w:val="0059581A"/>
    <w:rsid w:val="005A56AF"/>
    <w:rsid w:val="005A596C"/>
    <w:rsid w:val="005A650C"/>
    <w:rsid w:val="005A7159"/>
    <w:rsid w:val="005A7F78"/>
    <w:rsid w:val="005B12FC"/>
    <w:rsid w:val="005C506C"/>
    <w:rsid w:val="005D2557"/>
    <w:rsid w:val="005D262B"/>
    <w:rsid w:val="005E04ED"/>
    <w:rsid w:val="005E1893"/>
    <w:rsid w:val="005E74B3"/>
    <w:rsid w:val="005F51EE"/>
    <w:rsid w:val="005F6F0B"/>
    <w:rsid w:val="005F71AF"/>
    <w:rsid w:val="00610E33"/>
    <w:rsid w:val="00611853"/>
    <w:rsid w:val="00612A0C"/>
    <w:rsid w:val="00615686"/>
    <w:rsid w:val="00616DF9"/>
    <w:rsid w:val="00627D00"/>
    <w:rsid w:val="00631046"/>
    <w:rsid w:val="00631AF2"/>
    <w:rsid w:val="00640613"/>
    <w:rsid w:val="00647080"/>
    <w:rsid w:val="00647E3A"/>
    <w:rsid w:val="00647F72"/>
    <w:rsid w:val="00653939"/>
    <w:rsid w:val="00660BBD"/>
    <w:rsid w:val="00661647"/>
    <w:rsid w:val="0066676B"/>
    <w:rsid w:val="0067407C"/>
    <w:rsid w:val="006802FC"/>
    <w:rsid w:val="00680F7B"/>
    <w:rsid w:val="00681785"/>
    <w:rsid w:val="00692E9A"/>
    <w:rsid w:val="006953E6"/>
    <w:rsid w:val="006A3131"/>
    <w:rsid w:val="006B1B1B"/>
    <w:rsid w:val="006B41CC"/>
    <w:rsid w:val="006B454E"/>
    <w:rsid w:val="006C2F55"/>
    <w:rsid w:val="006C7BF4"/>
    <w:rsid w:val="006C7E2A"/>
    <w:rsid w:val="006D020C"/>
    <w:rsid w:val="006D1ED1"/>
    <w:rsid w:val="006D532C"/>
    <w:rsid w:val="006D5EFF"/>
    <w:rsid w:val="006D7F7E"/>
    <w:rsid w:val="006E1BA0"/>
    <w:rsid w:val="006E40AB"/>
    <w:rsid w:val="006F11C3"/>
    <w:rsid w:val="006F3A54"/>
    <w:rsid w:val="006F633C"/>
    <w:rsid w:val="00703BD5"/>
    <w:rsid w:val="00703FDC"/>
    <w:rsid w:val="00710CF5"/>
    <w:rsid w:val="007112FD"/>
    <w:rsid w:val="00716F81"/>
    <w:rsid w:val="00721471"/>
    <w:rsid w:val="007229E1"/>
    <w:rsid w:val="00725E2F"/>
    <w:rsid w:val="007555DE"/>
    <w:rsid w:val="00762B87"/>
    <w:rsid w:val="00766A33"/>
    <w:rsid w:val="00770514"/>
    <w:rsid w:val="00775316"/>
    <w:rsid w:val="007804FC"/>
    <w:rsid w:val="00781A59"/>
    <w:rsid w:val="007865DC"/>
    <w:rsid w:val="00786DF1"/>
    <w:rsid w:val="00790504"/>
    <w:rsid w:val="00793D85"/>
    <w:rsid w:val="00794F1E"/>
    <w:rsid w:val="00795E36"/>
    <w:rsid w:val="007A33C2"/>
    <w:rsid w:val="007A6A32"/>
    <w:rsid w:val="007A7443"/>
    <w:rsid w:val="007C4EBA"/>
    <w:rsid w:val="007C6EAF"/>
    <w:rsid w:val="007D155C"/>
    <w:rsid w:val="007D2E20"/>
    <w:rsid w:val="007D4601"/>
    <w:rsid w:val="007E1240"/>
    <w:rsid w:val="007E620B"/>
    <w:rsid w:val="007F6C31"/>
    <w:rsid w:val="008045F2"/>
    <w:rsid w:val="0080615E"/>
    <w:rsid w:val="00807AED"/>
    <w:rsid w:val="00811642"/>
    <w:rsid w:val="0081273F"/>
    <w:rsid w:val="0081455A"/>
    <w:rsid w:val="00820A69"/>
    <w:rsid w:val="008233FF"/>
    <w:rsid w:val="008300E8"/>
    <w:rsid w:val="00831054"/>
    <w:rsid w:val="00834435"/>
    <w:rsid w:val="00835D3E"/>
    <w:rsid w:val="00844A88"/>
    <w:rsid w:val="00845445"/>
    <w:rsid w:val="008645AB"/>
    <w:rsid w:val="00866713"/>
    <w:rsid w:val="008761D6"/>
    <w:rsid w:val="00876847"/>
    <w:rsid w:val="00876DF8"/>
    <w:rsid w:val="008805E9"/>
    <w:rsid w:val="0088080F"/>
    <w:rsid w:val="00885EFD"/>
    <w:rsid w:val="00886E87"/>
    <w:rsid w:val="008956D5"/>
    <w:rsid w:val="008975F2"/>
    <w:rsid w:val="008A3244"/>
    <w:rsid w:val="008B7C27"/>
    <w:rsid w:val="008C1C79"/>
    <w:rsid w:val="008C42B8"/>
    <w:rsid w:val="008C4C84"/>
    <w:rsid w:val="008D07A5"/>
    <w:rsid w:val="008D275E"/>
    <w:rsid w:val="008E18A2"/>
    <w:rsid w:val="008E4C4E"/>
    <w:rsid w:val="008E56E3"/>
    <w:rsid w:val="008E56EA"/>
    <w:rsid w:val="008F0DBE"/>
    <w:rsid w:val="008F2174"/>
    <w:rsid w:val="00904277"/>
    <w:rsid w:val="009050C6"/>
    <w:rsid w:val="009117B3"/>
    <w:rsid w:val="009143A1"/>
    <w:rsid w:val="00914A11"/>
    <w:rsid w:val="00914E18"/>
    <w:rsid w:val="009168DC"/>
    <w:rsid w:val="00923823"/>
    <w:rsid w:val="00930493"/>
    <w:rsid w:val="0093118B"/>
    <w:rsid w:val="00951834"/>
    <w:rsid w:val="00956CE7"/>
    <w:rsid w:val="0096349B"/>
    <w:rsid w:val="0096705B"/>
    <w:rsid w:val="0096713E"/>
    <w:rsid w:val="0097040A"/>
    <w:rsid w:val="0097290C"/>
    <w:rsid w:val="00973AE0"/>
    <w:rsid w:val="0097665A"/>
    <w:rsid w:val="00985B08"/>
    <w:rsid w:val="00986BDF"/>
    <w:rsid w:val="00986C30"/>
    <w:rsid w:val="009918C2"/>
    <w:rsid w:val="00991F32"/>
    <w:rsid w:val="00992CE7"/>
    <w:rsid w:val="00994665"/>
    <w:rsid w:val="009A01D4"/>
    <w:rsid w:val="009B215C"/>
    <w:rsid w:val="009B29FD"/>
    <w:rsid w:val="009B4405"/>
    <w:rsid w:val="009B7FBD"/>
    <w:rsid w:val="009C25DB"/>
    <w:rsid w:val="009D1B21"/>
    <w:rsid w:val="009D37AC"/>
    <w:rsid w:val="009D5BE2"/>
    <w:rsid w:val="009E2BAA"/>
    <w:rsid w:val="009E42BA"/>
    <w:rsid w:val="009F284E"/>
    <w:rsid w:val="00A04141"/>
    <w:rsid w:val="00A10FB5"/>
    <w:rsid w:val="00A1186F"/>
    <w:rsid w:val="00A11A29"/>
    <w:rsid w:val="00A210EA"/>
    <w:rsid w:val="00A32AF3"/>
    <w:rsid w:val="00A33557"/>
    <w:rsid w:val="00A33F61"/>
    <w:rsid w:val="00A53AEB"/>
    <w:rsid w:val="00A5794E"/>
    <w:rsid w:val="00A60326"/>
    <w:rsid w:val="00A620FD"/>
    <w:rsid w:val="00A65B88"/>
    <w:rsid w:val="00A713BB"/>
    <w:rsid w:val="00A77979"/>
    <w:rsid w:val="00A800A7"/>
    <w:rsid w:val="00A85C92"/>
    <w:rsid w:val="00AB0118"/>
    <w:rsid w:val="00AB1FE8"/>
    <w:rsid w:val="00AC0888"/>
    <w:rsid w:val="00AC7C8C"/>
    <w:rsid w:val="00AD3EFC"/>
    <w:rsid w:val="00AD516E"/>
    <w:rsid w:val="00AD58DB"/>
    <w:rsid w:val="00AD7A2D"/>
    <w:rsid w:val="00AD7BDD"/>
    <w:rsid w:val="00AE1B4B"/>
    <w:rsid w:val="00AF02B1"/>
    <w:rsid w:val="00AF6C7A"/>
    <w:rsid w:val="00AF7F25"/>
    <w:rsid w:val="00B003E4"/>
    <w:rsid w:val="00B012E7"/>
    <w:rsid w:val="00B04DF6"/>
    <w:rsid w:val="00B077A7"/>
    <w:rsid w:val="00B1006C"/>
    <w:rsid w:val="00B11A5F"/>
    <w:rsid w:val="00B11D6D"/>
    <w:rsid w:val="00B1395E"/>
    <w:rsid w:val="00B1441F"/>
    <w:rsid w:val="00B20CBE"/>
    <w:rsid w:val="00B213A3"/>
    <w:rsid w:val="00B24460"/>
    <w:rsid w:val="00B31410"/>
    <w:rsid w:val="00B317A5"/>
    <w:rsid w:val="00B35CA8"/>
    <w:rsid w:val="00B37B49"/>
    <w:rsid w:val="00B41AA7"/>
    <w:rsid w:val="00B514CB"/>
    <w:rsid w:val="00B51A78"/>
    <w:rsid w:val="00B562ED"/>
    <w:rsid w:val="00B610EE"/>
    <w:rsid w:val="00B624BA"/>
    <w:rsid w:val="00B63822"/>
    <w:rsid w:val="00B72B65"/>
    <w:rsid w:val="00B73BEA"/>
    <w:rsid w:val="00B77C3A"/>
    <w:rsid w:val="00B813FA"/>
    <w:rsid w:val="00B82844"/>
    <w:rsid w:val="00B874D1"/>
    <w:rsid w:val="00B926C4"/>
    <w:rsid w:val="00B94A78"/>
    <w:rsid w:val="00BA4645"/>
    <w:rsid w:val="00BA73B3"/>
    <w:rsid w:val="00BA7AAE"/>
    <w:rsid w:val="00BB611D"/>
    <w:rsid w:val="00BC40C0"/>
    <w:rsid w:val="00BD1D22"/>
    <w:rsid w:val="00BD482F"/>
    <w:rsid w:val="00BD58CB"/>
    <w:rsid w:val="00BE38B8"/>
    <w:rsid w:val="00BE6FC6"/>
    <w:rsid w:val="00BF27D2"/>
    <w:rsid w:val="00BF3CD0"/>
    <w:rsid w:val="00BF54E2"/>
    <w:rsid w:val="00BF7075"/>
    <w:rsid w:val="00C0515E"/>
    <w:rsid w:val="00C1098D"/>
    <w:rsid w:val="00C36FA7"/>
    <w:rsid w:val="00C55183"/>
    <w:rsid w:val="00C72731"/>
    <w:rsid w:val="00C90CB5"/>
    <w:rsid w:val="00C971F5"/>
    <w:rsid w:val="00C97283"/>
    <w:rsid w:val="00CA0520"/>
    <w:rsid w:val="00CB0C55"/>
    <w:rsid w:val="00CB23D1"/>
    <w:rsid w:val="00CB2A35"/>
    <w:rsid w:val="00CC7F6D"/>
    <w:rsid w:val="00CE2482"/>
    <w:rsid w:val="00CF0217"/>
    <w:rsid w:val="00CF2A0D"/>
    <w:rsid w:val="00CF751E"/>
    <w:rsid w:val="00CF7B6C"/>
    <w:rsid w:val="00D0179F"/>
    <w:rsid w:val="00D02731"/>
    <w:rsid w:val="00D02FF8"/>
    <w:rsid w:val="00D152E3"/>
    <w:rsid w:val="00D1570D"/>
    <w:rsid w:val="00D30C05"/>
    <w:rsid w:val="00D4033D"/>
    <w:rsid w:val="00D44763"/>
    <w:rsid w:val="00D50FBE"/>
    <w:rsid w:val="00D5224F"/>
    <w:rsid w:val="00D57236"/>
    <w:rsid w:val="00D615F2"/>
    <w:rsid w:val="00D63A0F"/>
    <w:rsid w:val="00D64CA7"/>
    <w:rsid w:val="00D660C6"/>
    <w:rsid w:val="00D668D0"/>
    <w:rsid w:val="00D776B6"/>
    <w:rsid w:val="00D776E7"/>
    <w:rsid w:val="00D9076A"/>
    <w:rsid w:val="00D91335"/>
    <w:rsid w:val="00D91B4A"/>
    <w:rsid w:val="00DA4394"/>
    <w:rsid w:val="00DB4BF9"/>
    <w:rsid w:val="00DB5ED6"/>
    <w:rsid w:val="00DB68CC"/>
    <w:rsid w:val="00DC028A"/>
    <w:rsid w:val="00DC2161"/>
    <w:rsid w:val="00DC2A0E"/>
    <w:rsid w:val="00DE12FC"/>
    <w:rsid w:val="00DF647F"/>
    <w:rsid w:val="00DF6999"/>
    <w:rsid w:val="00DF6E44"/>
    <w:rsid w:val="00E01781"/>
    <w:rsid w:val="00E11417"/>
    <w:rsid w:val="00E12F88"/>
    <w:rsid w:val="00E140E2"/>
    <w:rsid w:val="00E22A5E"/>
    <w:rsid w:val="00E24B8E"/>
    <w:rsid w:val="00E24BCE"/>
    <w:rsid w:val="00E27CDB"/>
    <w:rsid w:val="00E32607"/>
    <w:rsid w:val="00E46CAE"/>
    <w:rsid w:val="00E47C33"/>
    <w:rsid w:val="00E55C6B"/>
    <w:rsid w:val="00E5638C"/>
    <w:rsid w:val="00E635D0"/>
    <w:rsid w:val="00E636C2"/>
    <w:rsid w:val="00E72D8E"/>
    <w:rsid w:val="00E76AD5"/>
    <w:rsid w:val="00E837B7"/>
    <w:rsid w:val="00E84160"/>
    <w:rsid w:val="00E86CB5"/>
    <w:rsid w:val="00E87700"/>
    <w:rsid w:val="00E93515"/>
    <w:rsid w:val="00E947C8"/>
    <w:rsid w:val="00E95689"/>
    <w:rsid w:val="00EA01D9"/>
    <w:rsid w:val="00EA286A"/>
    <w:rsid w:val="00EA30DC"/>
    <w:rsid w:val="00EA48BB"/>
    <w:rsid w:val="00EB375F"/>
    <w:rsid w:val="00EC5817"/>
    <w:rsid w:val="00EC60E1"/>
    <w:rsid w:val="00ED4B58"/>
    <w:rsid w:val="00ED50EF"/>
    <w:rsid w:val="00ED5E96"/>
    <w:rsid w:val="00EE00CA"/>
    <w:rsid w:val="00EE2380"/>
    <w:rsid w:val="00EE3440"/>
    <w:rsid w:val="00F03145"/>
    <w:rsid w:val="00F05035"/>
    <w:rsid w:val="00F07433"/>
    <w:rsid w:val="00F17663"/>
    <w:rsid w:val="00F21061"/>
    <w:rsid w:val="00F34B9F"/>
    <w:rsid w:val="00F53C44"/>
    <w:rsid w:val="00F55D78"/>
    <w:rsid w:val="00F55F0D"/>
    <w:rsid w:val="00F56CC9"/>
    <w:rsid w:val="00F826D3"/>
    <w:rsid w:val="00F84BCA"/>
    <w:rsid w:val="00F855F9"/>
    <w:rsid w:val="00F873FA"/>
    <w:rsid w:val="00F92162"/>
    <w:rsid w:val="00F934C8"/>
    <w:rsid w:val="00F93F05"/>
    <w:rsid w:val="00F9569F"/>
    <w:rsid w:val="00F96D3C"/>
    <w:rsid w:val="00F971AC"/>
    <w:rsid w:val="00FA03B0"/>
    <w:rsid w:val="00FA63A3"/>
    <w:rsid w:val="00FC1D7A"/>
    <w:rsid w:val="00FC5E36"/>
    <w:rsid w:val="00FC6A3D"/>
    <w:rsid w:val="00FD3206"/>
    <w:rsid w:val="00FE2CA0"/>
    <w:rsid w:val="00FE4D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685EFB50-C8F4-41B4-A8A0-4F79026A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837B7"/>
    <w:pPr>
      <w:spacing w:after="0"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4335CF"/>
    <w:pPr>
      <w:keepNext/>
      <w:keepLines/>
      <w:spacing w:before="240" w:after="36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4335CF"/>
    <w:pPr>
      <w:keepNext/>
      <w:keepLines/>
      <w:spacing w:before="960" w:after="720"/>
      <w:outlineLvl w:val="1"/>
    </w:pPr>
    <w:rPr>
      <w:rFonts w:eastAsiaTheme="majorEastAsia" w:cstheme="majorBidi"/>
      <w:b/>
      <w:sz w:val="28"/>
      <w:szCs w:val="26"/>
    </w:rPr>
  </w:style>
  <w:style w:type="paragraph" w:styleId="Nagwek3">
    <w:name w:val="heading 3"/>
    <w:basedOn w:val="Normalny"/>
    <w:next w:val="Normalny"/>
    <w:link w:val="Nagwek3Znak"/>
    <w:uiPriority w:val="9"/>
    <w:unhideWhenUsed/>
    <w:qFormat/>
    <w:rsid w:val="008045F2"/>
    <w:pPr>
      <w:keepNext/>
      <w:keepLines/>
      <w:spacing w:before="480" w:after="360"/>
      <w:outlineLvl w:val="2"/>
    </w:pPr>
    <w:rPr>
      <w:rFonts w:eastAsiaTheme="majorEastAsia"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4335CF"/>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4335CF"/>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 w:type="table" w:styleId="Tabela-Siatka">
    <w:name w:val="Table Grid"/>
    <w:basedOn w:val="Standardowy"/>
    <w:uiPriority w:val="39"/>
    <w:rsid w:val="00F05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style>
  <w:style w:type="paragraph" w:customStyle="1" w:styleId="msonormal0">
    <w:name w:val="msonormal"/>
    <w:basedOn w:val="Normalny"/>
    <w:rsid w:val="007F6C31"/>
    <w:pPr>
      <w:spacing w:before="100" w:beforeAutospacing="1" w:after="100" w:afterAutospacing="1" w:line="240" w:lineRule="auto"/>
      <w:jc w:val="left"/>
    </w:pPr>
    <w:rPr>
      <w:rFonts w:eastAsia="Times New Roman" w:cs="Times New Roman"/>
      <w:szCs w:val="24"/>
      <w:lang w:eastAsia="pl-PL"/>
    </w:rPr>
  </w:style>
  <w:style w:type="paragraph" w:customStyle="1" w:styleId="xl65">
    <w:name w:val="xl65"/>
    <w:basedOn w:val="Normalny"/>
    <w:rsid w:val="00BF3CD0"/>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6">
    <w:name w:val="xl66"/>
    <w:basedOn w:val="Normalny"/>
    <w:rsid w:val="00BF3CD0"/>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7">
    <w:name w:val="xl67"/>
    <w:basedOn w:val="Normalny"/>
    <w:rsid w:val="00BF3CD0"/>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eastAsia="Times New Roman" w:cs="Times New Roman"/>
      <w:color w:val="000000"/>
      <w:sz w:val="14"/>
      <w:szCs w:val="14"/>
      <w:lang w:eastAsia="pl-PL"/>
    </w:rPr>
  </w:style>
  <w:style w:type="paragraph" w:customStyle="1" w:styleId="xl68">
    <w:name w:val="xl68"/>
    <w:basedOn w:val="Normalny"/>
    <w:rsid w:val="00BF3CD0"/>
    <w:pPr>
      <w:pBdr>
        <w:bottom w:val="single" w:sz="8" w:space="0" w:color="auto"/>
        <w:right w:val="single" w:sz="8" w:space="0" w:color="auto"/>
      </w:pBdr>
      <w:spacing w:before="100" w:beforeAutospacing="1" w:after="100" w:afterAutospacing="1" w:line="240" w:lineRule="auto"/>
      <w:textAlignment w:val="center"/>
    </w:pPr>
    <w:rPr>
      <w:rFonts w:eastAsia="Times New Roman" w:cs="Times New Roman"/>
      <w:color w:val="000000"/>
      <w:sz w:val="14"/>
      <w:szCs w:val="14"/>
      <w:lang w:eastAsia="pl-PL"/>
    </w:rPr>
  </w:style>
  <w:style w:type="paragraph" w:customStyle="1" w:styleId="xl69">
    <w:name w:val="xl69"/>
    <w:basedOn w:val="Normalny"/>
    <w:rsid w:val="00BF3CD0"/>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customStyle="1" w:styleId="xl70">
    <w:name w:val="xl70"/>
    <w:basedOn w:val="Normalny"/>
    <w:rsid w:val="00BF3CD0"/>
    <w:pPr>
      <w:pBdr>
        <w:bottom w:val="single" w:sz="8" w:space="0" w:color="auto"/>
        <w:right w:val="single" w:sz="8" w:space="0" w:color="auto"/>
      </w:pBdr>
      <w:spacing w:before="100" w:beforeAutospacing="1" w:after="100" w:afterAutospacing="1" w:line="240" w:lineRule="auto"/>
      <w:jc w:val="right"/>
      <w:textAlignment w:val="center"/>
    </w:pPr>
    <w:rPr>
      <w:rFonts w:eastAsia="Times New Roman" w:cs="Times New Roman"/>
      <w:color w:val="000000"/>
      <w:sz w:val="14"/>
      <w:szCs w:val="14"/>
      <w:lang w:eastAsia="pl-PL"/>
    </w:rPr>
  </w:style>
  <w:style w:type="paragraph" w:styleId="Tytu">
    <w:name w:val="Title"/>
    <w:basedOn w:val="Normalny"/>
    <w:next w:val="Normalny"/>
    <w:link w:val="TytuZnak"/>
    <w:uiPriority w:val="10"/>
    <w:qFormat/>
    <w:rsid w:val="00E140E2"/>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140E2"/>
    <w:rPr>
      <w:rFonts w:asciiTheme="majorHAnsi" w:eastAsiaTheme="majorEastAsia" w:hAnsiTheme="majorHAnsi" w:cstheme="majorBidi"/>
      <w:spacing w:val="-10"/>
      <w:kern w:val="28"/>
      <w:sz w:val="56"/>
      <w:szCs w:val="56"/>
    </w:rPr>
  </w:style>
  <w:style w:type="paragraph" w:styleId="Tekstdymka">
    <w:name w:val="Balloon Text"/>
    <w:basedOn w:val="Normalny"/>
    <w:link w:val="TekstdymkaZnak"/>
    <w:uiPriority w:val="99"/>
    <w:semiHidden/>
    <w:unhideWhenUsed/>
    <w:rsid w:val="004335C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335CF"/>
    <w:rPr>
      <w:rFonts w:ascii="Segoe UI" w:hAnsi="Segoe UI" w:cs="Segoe UI"/>
      <w:sz w:val="18"/>
      <w:szCs w:val="18"/>
    </w:rPr>
  </w:style>
  <w:style w:type="paragraph" w:styleId="Legenda">
    <w:name w:val="caption"/>
    <w:basedOn w:val="Normalny"/>
    <w:next w:val="Normalny"/>
    <w:uiPriority w:val="35"/>
    <w:unhideWhenUsed/>
    <w:qFormat/>
    <w:rsid w:val="00AE1B4B"/>
    <w:pPr>
      <w:spacing w:after="200" w:line="240" w:lineRule="auto"/>
    </w:pPr>
    <w:rPr>
      <w:iCs/>
      <w:sz w:val="20"/>
      <w:szCs w:val="18"/>
    </w:rPr>
  </w:style>
  <w:style w:type="character" w:customStyle="1" w:styleId="Nagwek3Znak">
    <w:name w:val="Nagłówek 3 Znak"/>
    <w:basedOn w:val="Domylnaczcionkaakapitu"/>
    <w:link w:val="Nagwek3"/>
    <w:uiPriority w:val="9"/>
    <w:rsid w:val="008045F2"/>
    <w:rPr>
      <w:rFonts w:ascii="Times New Roman" w:eastAsiaTheme="majorEastAsia" w:hAnsi="Times New Roman" w:cstheme="majorBidi"/>
      <w:b/>
      <w:sz w:val="24"/>
      <w:szCs w:val="24"/>
    </w:rPr>
  </w:style>
  <w:style w:type="table" w:styleId="Siatkatabelijasna">
    <w:name w:val="Grid Table Light"/>
    <w:basedOn w:val="Standardowy"/>
    <w:uiPriority w:val="40"/>
    <w:rsid w:val="006D02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6D02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isilustracji">
    <w:name w:val="table of figures"/>
    <w:basedOn w:val="Normalny"/>
    <w:next w:val="Normalny"/>
    <w:uiPriority w:val="99"/>
    <w:unhideWhenUsed/>
    <w:rsid w:val="00F34B9F"/>
  </w:style>
  <w:style w:type="paragraph" w:styleId="Nagwekwykazurde">
    <w:name w:val="toa heading"/>
    <w:basedOn w:val="Normalny"/>
    <w:next w:val="Normalny"/>
    <w:uiPriority w:val="99"/>
    <w:semiHidden/>
    <w:unhideWhenUsed/>
    <w:rsid w:val="003927E9"/>
    <w:pPr>
      <w:spacing w:before="120"/>
    </w:pPr>
    <w:rPr>
      <w:rFonts w:asciiTheme="majorHAnsi" w:eastAsiaTheme="majorEastAsia" w:hAnsiTheme="majorHAnsi" w:cstheme="majorBidi"/>
      <w:b/>
      <w:bCs/>
      <w:szCs w:val="24"/>
    </w:rPr>
  </w:style>
  <w:style w:type="paragraph" w:styleId="Poprawka">
    <w:name w:val="Revision"/>
    <w:hidden/>
    <w:uiPriority w:val="99"/>
    <w:semiHidden/>
    <w:rsid w:val="008F0DBE"/>
    <w:pPr>
      <w:spacing w:after="0" w:line="240" w:lineRule="auto"/>
    </w:pPr>
    <w:rPr>
      <w:rFonts w:ascii="Times New Roman" w:hAnsi="Times New Roman"/>
      <w:sz w:val="24"/>
    </w:rPr>
  </w:style>
  <w:style w:type="paragraph" w:customStyle="1" w:styleId="footnotedescription">
    <w:name w:val="footnote description"/>
    <w:next w:val="Normalny"/>
    <w:link w:val="footnotedescriptionChar"/>
    <w:hidden/>
    <w:rsid w:val="00BF27D2"/>
    <w:pPr>
      <w:spacing w:after="0"/>
    </w:pPr>
    <w:rPr>
      <w:rFonts w:ascii="Times New Roman" w:eastAsia="Times New Roman" w:hAnsi="Times New Roman" w:cs="Times New Roman"/>
      <w:color w:val="000000"/>
      <w:sz w:val="20"/>
      <w:lang w:eastAsia="pl-PL"/>
    </w:rPr>
  </w:style>
  <w:style w:type="character" w:customStyle="1" w:styleId="footnotedescriptionChar">
    <w:name w:val="footnote description Char"/>
    <w:link w:val="footnotedescription"/>
    <w:rsid w:val="00BF27D2"/>
    <w:rPr>
      <w:rFonts w:ascii="Times New Roman" w:eastAsia="Times New Roman" w:hAnsi="Times New Roman" w:cs="Times New Roman"/>
      <w:color w:val="000000"/>
      <w:sz w:val="20"/>
      <w:lang w:eastAsia="pl-PL"/>
    </w:rPr>
  </w:style>
  <w:style w:type="character" w:customStyle="1" w:styleId="footnotemark">
    <w:name w:val="footnote mark"/>
    <w:hidden/>
    <w:rsid w:val="00BF27D2"/>
    <w:rPr>
      <w:rFonts w:ascii="Times New Roman" w:eastAsia="Times New Roman" w:hAnsi="Times New Roman" w:cs="Times New Roman"/>
      <w:color w:val="000000"/>
      <w:sz w:val="20"/>
      <w:vertAlign w:val="superscript"/>
    </w:rPr>
  </w:style>
  <w:style w:type="character" w:customStyle="1" w:styleId="normaltextrun">
    <w:name w:val="normaltextrun"/>
    <w:basedOn w:val="Domylnaczcionkaakapitu"/>
    <w:rsid w:val="00703BD5"/>
  </w:style>
  <w:style w:type="character" w:customStyle="1" w:styleId="eop">
    <w:name w:val="eop"/>
    <w:basedOn w:val="Domylnaczcionkaakapitu"/>
    <w:rsid w:val="00703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1">
      <w:bodyDiv w:val="1"/>
      <w:marLeft w:val="0"/>
      <w:marRight w:val="0"/>
      <w:marTop w:val="0"/>
      <w:marBottom w:val="0"/>
      <w:divBdr>
        <w:top w:val="none" w:sz="0" w:space="0" w:color="auto"/>
        <w:left w:val="none" w:sz="0" w:space="0" w:color="auto"/>
        <w:bottom w:val="none" w:sz="0" w:space="0" w:color="auto"/>
        <w:right w:val="none" w:sz="0" w:space="0" w:color="auto"/>
      </w:divBdr>
    </w:div>
    <w:div w:id="818110">
      <w:bodyDiv w:val="1"/>
      <w:marLeft w:val="0"/>
      <w:marRight w:val="0"/>
      <w:marTop w:val="0"/>
      <w:marBottom w:val="0"/>
      <w:divBdr>
        <w:top w:val="none" w:sz="0" w:space="0" w:color="auto"/>
        <w:left w:val="none" w:sz="0" w:space="0" w:color="auto"/>
        <w:bottom w:val="none" w:sz="0" w:space="0" w:color="auto"/>
        <w:right w:val="none" w:sz="0" w:space="0" w:color="auto"/>
      </w:divBdr>
    </w:div>
    <w:div w:id="1131555">
      <w:bodyDiv w:val="1"/>
      <w:marLeft w:val="0"/>
      <w:marRight w:val="0"/>
      <w:marTop w:val="0"/>
      <w:marBottom w:val="0"/>
      <w:divBdr>
        <w:top w:val="none" w:sz="0" w:space="0" w:color="auto"/>
        <w:left w:val="none" w:sz="0" w:space="0" w:color="auto"/>
        <w:bottom w:val="none" w:sz="0" w:space="0" w:color="auto"/>
        <w:right w:val="none" w:sz="0" w:space="0" w:color="auto"/>
      </w:divBdr>
    </w:div>
    <w:div w:id="2518252">
      <w:bodyDiv w:val="1"/>
      <w:marLeft w:val="0"/>
      <w:marRight w:val="0"/>
      <w:marTop w:val="0"/>
      <w:marBottom w:val="0"/>
      <w:divBdr>
        <w:top w:val="none" w:sz="0" w:space="0" w:color="auto"/>
        <w:left w:val="none" w:sz="0" w:space="0" w:color="auto"/>
        <w:bottom w:val="none" w:sz="0" w:space="0" w:color="auto"/>
        <w:right w:val="none" w:sz="0" w:space="0" w:color="auto"/>
      </w:divBdr>
    </w:div>
    <w:div w:id="2830122">
      <w:bodyDiv w:val="1"/>
      <w:marLeft w:val="0"/>
      <w:marRight w:val="0"/>
      <w:marTop w:val="0"/>
      <w:marBottom w:val="0"/>
      <w:divBdr>
        <w:top w:val="none" w:sz="0" w:space="0" w:color="auto"/>
        <w:left w:val="none" w:sz="0" w:space="0" w:color="auto"/>
        <w:bottom w:val="none" w:sz="0" w:space="0" w:color="auto"/>
        <w:right w:val="none" w:sz="0" w:space="0" w:color="auto"/>
      </w:divBdr>
    </w:div>
    <w:div w:id="4132128">
      <w:bodyDiv w:val="1"/>
      <w:marLeft w:val="0"/>
      <w:marRight w:val="0"/>
      <w:marTop w:val="0"/>
      <w:marBottom w:val="0"/>
      <w:divBdr>
        <w:top w:val="none" w:sz="0" w:space="0" w:color="auto"/>
        <w:left w:val="none" w:sz="0" w:space="0" w:color="auto"/>
        <w:bottom w:val="none" w:sz="0" w:space="0" w:color="auto"/>
        <w:right w:val="none" w:sz="0" w:space="0" w:color="auto"/>
      </w:divBdr>
    </w:div>
    <w:div w:id="7755041">
      <w:bodyDiv w:val="1"/>
      <w:marLeft w:val="0"/>
      <w:marRight w:val="0"/>
      <w:marTop w:val="0"/>
      <w:marBottom w:val="0"/>
      <w:divBdr>
        <w:top w:val="none" w:sz="0" w:space="0" w:color="auto"/>
        <w:left w:val="none" w:sz="0" w:space="0" w:color="auto"/>
        <w:bottom w:val="none" w:sz="0" w:space="0" w:color="auto"/>
        <w:right w:val="none" w:sz="0" w:space="0" w:color="auto"/>
      </w:divBdr>
    </w:div>
    <w:div w:id="7870157">
      <w:bodyDiv w:val="1"/>
      <w:marLeft w:val="0"/>
      <w:marRight w:val="0"/>
      <w:marTop w:val="0"/>
      <w:marBottom w:val="0"/>
      <w:divBdr>
        <w:top w:val="none" w:sz="0" w:space="0" w:color="auto"/>
        <w:left w:val="none" w:sz="0" w:space="0" w:color="auto"/>
        <w:bottom w:val="none" w:sz="0" w:space="0" w:color="auto"/>
        <w:right w:val="none" w:sz="0" w:space="0" w:color="auto"/>
      </w:divBdr>
    </w:div>
    <w:div w:id="8650985">
      <w:bodyDiv w:val="1"/>
      <w:marLeft w:val="0"/>
      <w:marRight w:val="0"/>
      <w:marTop w:val="0"/>
      <w:marBottom w:val="0"/>
      <w:divBdr>
        <w:top w:val="none" w:sz="0" w:space="0" w:color="auto"/>
        <w:left w:val="none" w:sz="0" w:space="0" w:color="auto"/>
        <w:bottom w:val="none" w:sz="0" w:space="0" w:color="auto"/>
        <w:right w:val="none" w:sz="0" w:space="0" w:color="auto"/>
      </w:divBdr>
    </w:div>
    <w:div w:id="10302911">
      <w:bodyDiv w:val="1"/>
      <w:marLeft w:val="0"/>
      <w:marRight w:val="0"/>
      <w:marTop w:val="0"/>
      <w:marBottom w:val="0"/>
      <w:divBdr>
        <w:top w:val="none" w:sz="0" w:space="0" w:color="auto"/>
        <w:left w:val="none" w:sz="0" w:space="0" w:color="auto"/>
        <w:bottom w:val="none" w:sz="0" w:space="0" w:color="auto"/>
        <w:right w:val="none" w:sz="0" w:space="0" w:color="auto"/>
      </w:divBdr>
    </w:div>
    <w:div w:id="15815916">
      <w:bodyDiv w:val="1"/>
      <w:marLeft w:val="0"/>
      <w:marRight w:val="0"/>
      <w:marTop w:val="0"/>
      <w:marBottom w:val="0"/>
      <w:divBdr>
        <w:top w:val="none" w:sz="0" w:space="0" w:color="auto"/>
        <w:left w:val="none" w:sz="0" w:space="0" w:color="auto"/>
        <w:bottom w:val="none" w:sz="0" w:space="0" w:color="auto"/>
        <w:right w:val="none" w:sz="0" w:space="0" w:color="auto"/>
      </w:divBdr>
    </w:div>
    <w:div w:id="18824587">
      <w:bodyDiv w:val="1"/>
      <w:marLeft w:val="0"/>
      <w:marRight w:val="0"/>
      <w:marTop w:val="0"/>
      <w:marBottom w:val="0"/>
      <w:divBdr>
        <w:top w:val="none" w:sz="0" w:space="0" w:color="auto"/>
        <w:left w:val="none" w:sz="0" w:space="0" w:color="auto"/>
        <w:bottom w:val="none" w:sz="0" w:space="0" w:color="auto"/>
        <w:right w:val="none" w:sz="0" w:space="0" w:color="auto"/>
      </w:divBdr>
    </w:div>
    <w:div w:id="19088763">
      <w:bodyDiv w:val="1"/>
      <w:marLeft w:val="0"/>
      <w:marRight w:val="0"/>
      <w:marTop w:val="0"/>
      <w:marBottom w:val="0"/>
      <w:divBdr>
        <w:top w:val="none" w:sz="0" w:space="0" w:color="auto"/>
        <w:left w:val="none" w:sz="0" w:space="0" w:color="auto"/>
        <w:bottom w:val="none" w:sz="0" w:space="0" w:color="auto"/>
        <w:right w:val="none" w:sz="0" w:space="0" w:color="auto"/>
      </w:divBdr>
    </w:div>
    <w:div w:id="19359270">
      <w:bodyDiv w:val="1"/>
      <w:marLeft w:val="0"/>
      <w:marRight w:val="0"/>
      <w:marTop w:val="0"/>
      <w:marBottom w:val="0"/>
      <w:divBdr>
        <w:top w:val="none" w:sz="0" w:space="0" w:color="auto"/>
        <w:left w:val="none" w:sz="0" w:space="0" w:color="auto"/>
        <w:bottom w:val="none" w:sz="0" w:space="0" w:color="auto"/>
        <w:right w:val="none" w:sz="0" w:space="0" w:color="auto"/>
      </w:divBdr>
    </w:div>
    <w:div w:id="20906710">
      <w:bodyDiv w:val="1"/>
      <w:marLeft w:val="0"/>
      <w:marRight w:val="0"/>
      <w:marTop w:val="0"/>
      <w:marBottom w:val="0"/>
      <w:divBdr>
        <w:top w:val="none" w:sz="0" w:space="0" w:color="auto"/>
        <w:left w:val="none" w:sz="0" w:space="0" w:color="auto"/>
        <w:bottom w:val="none" w:sz="0" w:space="0" w:color="auto"/>
        <w:right w:val="none" w:sz="0" w:space="0" w:color="auto"/>
      </w:divBdr>
    </w:div>
    <w:div w:id="21902037">
      <w:bodyDiv w:val="1"/>
      <w:marLeft w:val="0"/>
      <w:marRight w:val="0"/>
      <w:marTop w:val="0"/>
      <w:marBottom w:val="0"/>
      <w:divBdr>
        <w:top w:val="none" w:sz="0" w:space="0" w:color="auto"/>
        <w:left w:val="none" w:sz="0" w:space="0" w:color="auto"/>
        <w:bottom w:val="none" w:sz="0" w:space="0" w:color="auto"/>
        <w:right w:val="none" w:sz="0" w:space="0" w:color="auto"/>
      </w:divBdr>
    </w:div>
    <w:div w:id="21980929">
      <w:bodyDiv w:val="1"/>
      <w:marLeft w:val="0"/>
      <w:marRight w:val="0"/>
      <w:marTop w:val="0"/>
      <w:marBottom w:val="0"/>
      <w:divBdr>
        <w:top w:val="none" w:sz="0" w:space="0" w:color="auto"/>
        <w:left w:val="none" w:sz="0" w:space="0" w:color="auto"/>
        <w:bottom w:val="none" w:sz="0" w:space="0" w:color="auto"/>
        <w:right w:val="none" w:sz="0" w:space="0" w:color="auto"/>
      </w:divBdr>
    </w:div>
    <w:div w:id="22287926">
      <w:bodyDiv w:val="1"/>
      <w:marLeft w:val="0"/>
      <w:marRight w:val="0"/>
      <w:marTop w:val="0"/>
      <w:marBottom w:val="0"/>
      <w:divBdr>
        <w:top w:val="none" w:sz="0" w:space="0" w:color="auto"/>
        <w:left w:val="none" w:sz="0" w:space="0" w:color="auto"/>
        <w:bottom w:val="none" w:sz="0" w:space="0" w:color="auto"/>
        <w:right w:val="none" w:sz="0" w:space="0" w:color="auto"/>
      </w:divBdr>
    </w:div>
    <w:div w:id="22489117">
      <w:bodyDiv w:val="1"/>
      <w:marLeft w:val="0"/>
      <w:marRight w:val="0"/>
      <w:marTop w:val="0"/>
      <w:marBottom w:val="0"/>
      <w:divBdr>
        <w:top w:val="none" w:sz="0" w:space="0" w:color="auto"/>
        <w:left w:val="none" w:sz="0" w:space="0" w:color="auto"/>
        <w:bottom w:val="none" w:sz="0" w:space="0" w:color="auto"/>
        <w:right w:val="none" w:sz="0" w:space="0" w:color="auto"/>
      </w:divBdr>
    </w:div>
    <w:div w:id="23488436">
      <w:bodyDiv w:val="1"/>
      <w:marLeft w:val="0"/>
      <w:marRight w:val="0"/>
      <w:marTop w:val="0"/>
      <w:marBottom w:val="0"/>
      <w:divBdr>
        <w:top w:val="none" w:sz="0" w:space="0" w:color="auto"/>
        <w:left w:val="none" w:sz="0" w:space="0" w:color="auto"/>
        <w:bottom w:val="none" w:sz="0" w:space="0" w:color="auto"/>
        <w:right w:val="none" w:sz="0" w:space="0" w:color="auto"/>
      </w:divBdr>
    </w:div>
    <w:div w:id="25176741">
      <w:bodyDiv w:val="1"/>
      <w:marLeft w:val="0"/>
      <w:marRight w:val="0"/>
      <w:marTop w:val="0"/>
      <w:marBottom w:val="0"/>
      <w:divBdr>
        <w:top w:val="none" w:sz="0" w:space="0" w:color="auto"/>
        <w:left w:val="none" w:sz="0" w:space="0" w:color="auto"/>
        <w:bottom w:val="none" w:sz="0" w:space="0" w:color="auto"/>
        <w:right w:val="none" w:sz="0" w:space="0" w:color="auto"/>
      </w:divBdr>
    </w:div>
    <w:div w:id="25958449">
      <w:bodyDiv w:val="1"/>
      <w:marLeft w:val="0"/>
      <w:marRight w:val="0"/>
      <w:marTop w:val="0"/>
      <w:marBottom w:val="0"/>
      <w:divBdr>
        <w:top w:val="none" w:sz="0" w:space="0" w:color="auto"/>
        <w:left w:val="none" w:sz="0" w:space="0" w:color="auto"/>
        <w:bottom w:val="none" w:sz="0" w:space="0" w:color="auto"/>
        <w:right w:val="none" w:sz="0" w:space="0" w:color="auto"/>
      </w:divBdr>
    </w:div>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27683633">
      <w:bodyDiv w:val="1"/>
      <w:marLeft w:val="0"/>
      <w:marRight w:val="0"/>
      <w:marTop w:val="0"/>
      <w:marBottom w:val="0"/>
      <w:divBdr>
        <w:top w:val="none" w:sz="0" w:space="0" w:color="auto"/>
        <w:left w:val="none" w:sz="0" w:space="0" w:color="auto"/>
        <w:bottom w:val="none" w:sz="0" w:space="0" w:color="auto"/>
        <w:right w:val="none" w:sz="0" w:space="0" w:color="auto"/>
      </w:divBdr>
    </w:div>
    <w:div w:id="27876821">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38942642">
      <w:bodyDiv w:val="1"/>
      <w:marLeft w:val="0"/>
      <w:marRight w:val="0"/>
      <w:marTop w:val="0"/>
      <w:marBottom w:val="0"/>
      <w:divBdr>
        <w:top w:val="none" w:sz="0" w:space="0" w:color="auto"/>
        <w:left w:val="none" w:sz="0" w:space="0" w:color="auto"/>
        <w:bottom w:val="none" w:sz="0" w:space="0" w:color="auto"/>
        <w:right w:val="none" w:sz="0" w:space="0" w:color="auto"/>
      </w:divBdr>
    </w:div>
    <w:div w:id="41681309">
      <w:bodyDiv w:val="1"/>
      <w:marLeft w:val="0"/>
      <w:marRight w:val="0"/>
      <w:marTop w:val="0"/>
      <w:marBottom w:val="0"/>
      <w:divBdr>
        <w:top w:val="none" w:sz="0" w:space="0" w:color="auto"/>
        <w:left w:val="none" w:sz="0" w:space="0" w:color="auto"/>
        <w:bottom w:val="none" w:sz="0" w:space="0" w:color="auto"/>
        <w:right w:val="none" w:sz="0" w:space="0" w:color="auto"/>
      </w:divBdr>
    </w:div>
    <w:div w:id="42874135">
      <w:bodyDiv w:val="1"/>
      <w:marLeft w:val="0"/>
      <w:marRight w:val="0"/>
      <w:marTop w:val="0"/>
      <w:marBottom w:val="0"/>
      <w:divBdr>
        <w:top w:val="none" w:sz="0" w:space="0" w:color="auto"/>
        <w:left w:val="none" w:sz="0" w:space="0" w:color="auto"/>
        <w:bottom w:val="none" w:sz="0" w:space="0" w:color="auto"/>
        <w:right w:val="none" w:sz="0" w:space="0" w:color="auto"/>
      </w:divBdr>
    </w:div>
    <w:div w:id="44109037">
      <w:bodyDiv w:val="1"/>
      <w:marLeft w:val="0"/>
      <w:marRight w:val="0"/>
      <w:marTop w:val="0"/>
      <w:marBottom w:val="0"/>
      <w:divBdr>
        <w:top w:val="none" w:sz="0" w:space="0" w:color="auto"/>
        <w:left w:val="none" w:sz="0" w:space="0" w:color="auto"/>
        <w:bottom w:val="none" w:sz="0" w:space="0" w:color="auto"/>
        <w:right w:val="none" w:sz="0" w:space="0" w:color="auto"/>
      </w:divBdr>
    </w:div>
    <w:div w:id="46732461">
      <w:bodyDiv w:val="1"/>
      <w:marLeft w:val="0"/>
      <w:marRight w:val="0"/>
      <w:marTop w:val="0"/>
      <w:marBottom w:val="0"/>
      <w:divBdr>
        <w:top w:val="none" w:sz="0" w:space="0" w:color="auto"/>
        <w:left w:val="none" w:sz="0" w:space="0" w:color="auto"/>
        <w:bottom w:val="none" w:sz="0" w:space="0" w:color="auto"/>
        <w:right w:val="none" w:sz="0" w:space="0" w:color="auto"/>
      </w:divBdr>
    </w:div>
    <w:div w:id="60254642">
      <w:bodyDiv w:val="1"/>
      <w:marLeft w:val="0"/>
      <w:marRight w:val="0"/>
      <w:marTop w:val="0"/>
      <w:marBottom w:val="0"/>
      <w:divBdr>
        <w:top w:val="none" w:sz="0" w:space="0" w:color="auto"/>
        <w:left w:val="none" w:sz="0" w:space="0" w:color="auto"/>
        <w:bottom w:val="none" w:sz="0" w:space="0" w:color="auto"/>
        <w:right w:val="none" w:sz="0" w:space="0" w:color="auto"/>
      </w:divBdr>
    </w:div>
    <w:div w:id="62798954">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65424975">
      <w:bodyDiv w:val="1"/>
      <w:marLeft w:val="0"/>
      <w:marRight w:val="0"/>
      <w:marTop w:val="0"/>
      <w:marBottom w:val="0"/>
      <w:divBdr>
        <w:top w:val="none" w:sz="0" w:space="0" w:color="auto"/>
        <w:left w:val="none" w:sz="0" w:space="0" w:color="auto"/>
        <w:bottom w:val="none" w:sz="0" w:space="0" w:color="auto"/>
        <w:right w:val="none" w:sz="0" w:space="0" w:color="auto"/>
      </w:divBdr>
    </w:div>
    <w:div w:id="66732050">
      <w:bodyDiv w:val="1"/>
      <w:marLeft w:val="0"/>
      <w:marRight w:val="0"/>
      <w:marTop w:val="0"/>
      <w:marBottom w:val="0"/>
      <w:divBdr>
        <w:top w:val="none" w:sz="0" w:space="0" w:color="auto"/>
        <w:left w:val="none" w:sz="0" w:space="0" w:color="auto"/>
        <w:bottom w:val="none" w:sz="0" w:space="0" w:color="auto"/>
        <w:right w:val="none" w:sz="0" w:space="0" w:color="auto"/>
      </w:divBdr>
    </w:div>
    <w:div w:id="67726606">
      <w:bodyDiv w:val="1"/>
      <w:marLeft w:val="0"/>
      <w:marRight w:val="0"/>
      <w:marTop w:val="0"/>
      <w:marBottom w:val="0"/>
      <w:divBdr>
        <w:top w:val="none" w:sz="0" w:space="0" w:color="auto"/>
        <w:left w:val="none" w:sz="0" w:space="0" w:color="auto"/>
        <w:bottom w:val="none" w:sz="0" w:space="0" w:color="auto"/>
        <w:right w:val="none" w:sz="0" w:space="0" w:color="auto"/>
      </w:divBdr>
    </w:div>
    <w:div w:id="68622455">
      <w:bodyDiv w:val="1"/>
      <w:marLeft w:val="0"/>
      <w:marRight w:val="0"/>
      <w:marTop w:val="0"/>
      <w:marBottom w:val="0"/>
      <w:divBdr>
        <w:top w:val="none" w:sz="0" w:space="0" w:color="auto"/>
        <w:left w:val="none" w:sz="0" w:space="0" w:color="auto"/>
        <w:bottom w:val="none" w:sz="0" w:space="0" w:color="auto"/>
        <w:right w:val="none" w:sz="0" w:space="0" w:color="auto"/>
      </w:divBdr>
    </w:div>
    <w:div w:id="71007281">
      <w:bodyDiv w:val="1"/>
      <w:marLeft w:val="0"/>
      <w:marRight w:val="0"/>
      <w:marTop w:val="0"/>
      <w:marBottom w:val="0"/>
      <w:divBdr>
        <w:top w:val="none" w:sz="0" w:space="0" w:color="auto"/>
        <w:left w:val="none" w:sz="0" w:space="0" w:color="auto"/>
        <w:bottom w:val="none" w:sz="0" w:space="0" w:color="auto"/>
        <w:right w:val="none" w:sz="0" w:space="0" w:color="auto"/>
      </w:divBdr>
    </w:div>
    <w:div w:id="74789210">
      <w:bodyDiv w:val="1"/>
      <w:marLeft w:val="0"/>
      <w:marRight w:val="0"/>
      <w:marTop w:val="0"/>
      <w:marBottom w:val="0"/>
      <w:divBdr>
        <w:top w:val="none" w:sz="0" w:space="0" w:color="auto"/>
        <w:left w:val="none" w:sz="0" w:space="0" w:color="auto"/>
        <w:bottom w:val="none" w:sz="0" w:space="0" w:color="auto"/>
        <w:right w:val="none" w:sz="0" w:space="0" w:color="auto"/>
      </w:divBdr>
    </w:div>
    <w:div w:id="75636561">
      <w:bodyDiv w:val="1"/>
      <w:marLeft w:val="0"/>
      <w:marRight w:val="0"/>
      <w:marTop w:val="0"/>
      <w:marBottom w:val="0"/>
      <w:divBdr>
        <w:top w:val="none" w:sz="0" w:space="0" w:color="auto"/>
        <w:left w:val="none" w:sz="0" w:space="0" w:color="auto"/>
        <w:bottom w:val="none" w:sz="0" w:space="0" w:color="auto"/>
        <w:right w:val="none" w:sz="0" w:space="0" w:color="auto"/>
      </w:divBdr>
    </w:div>
    <w:div w:id="77098758">
      <w:bodyDiv w:val="1"/>
      <w:marLeft w:val="0"/>
      <w:marRight w:val="0"/>
      <w:marTop w:val="0"/>
      <w:marBottom w:val="0"/>
      <w:divBdr>
        <w:top w:val="none" w:sz="0" w:space="0" w:color="auto"/>
        <w:left w:val="none" w:sz="0" w:space="0" w:color="auto"/>
        <w:bottom w:val="none" w:sz="0" w:space="0" w:color="auto"/>
        <w:right w:val="none" w:sz="0" w:space="0" w:color="auto"/>
      </w:divBdr>
    </w:div>
    <w:div w:id="78605915">
      <w:bodyDiv w:val="1"/>
      <w:marLeft w:val="0"/>
      <w:marRight w:val="0"/>
      <w:marTop w:val="0"/>
      <w:marBottom w:val="0"/>
      <w:divBdr>
        <w:top w:val="none" w:sz="0" w:space="0" w:color="auto"/>
        <w:left w:val="none" w:sz="0" w:space="0" w:color="auto"/>
        <w:bottom w:val="none" w:sz="0" w:space="0" w:color="auto"/>
        <w:right w:val="none" w:sz="0" w:space="0" w:color="auto"/>
      </w:divBdr>
    </w:div>
    <w:div w:id="79179457">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83503489">
      <w:bodyDiv w:val="1"/>
      <w:marLeft w:val="0"/>
      <w:marRight w:val="0"/>
      <w:marTop w:val="0"/>
      <w:marBottom w:val="0"/>
      <w:divBdr>
        <w:top w:val="none" w:sz="0" w:space="0" w:color="auto"/>
        <w:left w:val="none" w:sz="0" w:space="0" w:color="auto"/>
        <w:bottom w:val="none" w:sz="0" w:space="0" w:color="auto"/>
        <w:right w:val="none" w:sz="0" w:space="0" w:color="auto"/>
      </w:divBdr>
    </w:div>
    <w:div w:id="85810986">
      <w:bodyDiv w:val="1"/>
      <w:marLeft w:val="0"/>
      <w:marRight w:val="0"/>
      <w:marTop w:val="0"/>
      <w:marBottom w:val="0"/>
      <w:divBdr>
        <w:top w:val="none" w:sz="0" w:space="0" w:color="auto"/>
        <w:left w:val="none" w:sz="0" w:space="0" w:color="auto"/>
        <w:bottom w:val="none" w:sz="0" w:space="0" w:color="auto"/>
        <w:right w:val="none" w:sz="0" w:space="0" w:color="auto"/>
      </w:divBdr>
    </w:div>
    <w:div w:id="88233444">
      <w:bodyDiv w:val="1"/>
      <w:marLeft w:val="0"/>
      <w:marRight w:val="0"/>
      <w:marTop w:val="0"/>
      <w:marBottom w:val="0"/>
      <w:divBdr>
        <w:top w:val="none" w:sz="0" w:space="0" w:color="auto"/>
        <w:left w:val="none" w:sz="0" w:space="0" w:color="auto"/>
        <w:bottom w:val="none" w:sz="0" w:space="0" w:color="auto"/>
        <w:right w:val="none" w:sz="0" w:space="0" w:color="auto"/>
      </w:divBdr>
    </w:div>
    <w:div w:id="88694596">
      <w:bodyDiv w:val="1"/>
      <w:marLeft w:val="0"/>
      <w:marRight w:val="0"/>
      <w:marTop w:val="0"/>
      <w:marBottom w:val="0"/>
      <w:divBdr>
        <w:top w:val="none" w:sz="0" w:space="0" w:color="auto"/>
        <w:left w:val="none" w:sz="0" w:space="0" w:color="auto"/>
        <w:bottom w:val="none" w:sz="0" w:space="0" w:color="auto"/>
        <w:right w:val="none" w:sz="0" w:space="0" w:color="auto"/>
      </w:divBdr>
    </w:div>
    <w:div w:id="89013946">
      <w:bodyDiv w:val="1"/>
      <w:marLeft w:val="0"/>
      <w:marRight w:val="0"/>
      <w:marTop w:val="0"/>
      <w:marBottom w:val="0"/>
      <w:divBdr>
        <w:top w:val="none" w:sz="0" w:space="0" w:color="auto"/>
        <w:left w:val="none" w:sz="0" w:space="0" w:color="auto"/>
        <w:bottom w:val="none" w:sz="0" w:space="0" w:color="auto"/>
        <w:right w:val="none" w:sz="0" w:space="0" w:color="auto"/>
      </w:divBdr>
    </w:div>
    <w:div w:id="91122342">
      <w:bodyDiv w:val="1"/>
      <w:marLeft w:val="0"/>
      <w:marRight w:val="0"/>
      <w:marTop w:val="0"/>
      <w:marBottom w:val="0"/>
      <w:divBdr>
        <w:top w:val="none" w:sz="0" w:space="0" w:color="auto"/>
        <w:left w:val="none" w:sz="0" w:space="0" w:color="auto"/>
        <w:bottom w:val="none" w:sz="0" w:space="0" w:color="auto"/>
        <w:right w:val="none" w:sz="0" w:space="0" w:color="auto"/>
      </w:divBdr>
    </w:div>
    <w:div w:id="94785759">
      <w:bodyDiv w:val="1"/>
      <w:marLeft w:val="0"/>
      <w:marRight w:val="0"/>
      <w:marTop w:val="0"/>
      <w:marBottom w:val="0"/>
      <w:divBdr>
        <w:top w:val="none" w:sz="0" w:space="0" w:color="auto"/>
        <w:left w:val="none" w:sz="0" w:space="0" w:color="auto"/>
        <w:bottom w:val="none" w:sz="0" w:space="0" w:color="auto"/>
        <w:right w:val="none" w:sz="0" w:space="0" w:color="auto"/>
      </w:divBdr>
    </w:div>
    <w:div w:id="94794477">
      <w:bodyDiv w:val="1"/>
      <w:marLeft w:val="0"/>
      <w:marRight w:val="0"/>
      <w:marTop w:val="0"/>
      <w:marBottom w:val="0"/>
      <w:divBdr>
        <w:top w:val="none" w:sz="0" w:space="0" w:color="auto"/>
        <w:left w:val="none" w:sz="0" w:space="0" w:color="auto"/>
        <w:bottom w:val="none" w:sz="0" w:space="0" w:color="auto"/>
        <w:right w:val="none" w:sz="0" w:space="0" w:color="auto"/>
      </w:divBdr>
    </w:div>
    <w:div w:id="96097400">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97718430">
      <w:bodyDiv w:val="1"/>
      <w:marLeft w:val="0"/>
      <w:marRight w:val="0"/>
      <w:marTop w:val="0"/>
      <w:marBottom w:val="0"/>
      <w:divBdr>
        <w:top w:val="none" w:sz="0" w:space="0" w:color="auto"/>
        <w:left w:val="none" w:sz="0" w:space="0" w:color="auto"/>
        <w:bottom w:val="none" w:sz="0" w:space="0" w:color="auto"/>
        <w:right w:val="none" w:sz="0" w:space="0" w:color="auto"/>
      </w:divBdr>
    </w:div>
    <w:div w:id="97987277">
      <w:bodyDiv w:val="1"/>
      <w:marLeft w:val="0"/>
      <w:marRight w:val="0"/>
      <w:marTop w:val="0"/>
      <w:marBottom w:val="0"/>
      <w:divBdr>
        <w:top w:val="none" w:sz="0" w:space="0" w:color="auto"/>
        <w:left w:val="none" w:sz="0" w:space="0" w:color="auto"/>
        <w:bottom w:val="none" w:sz="0" w:space="0" w:color="auto"/>
        <w:right w:val="none" w:sz="0" w:space="0" w:color="auto"/>
      </w:divBdr>
    </w:div>
    <w:div w:id="103548588">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08400299">
      <w:bodyDiv w:val="1"/>
      <w:marLeft w:val="0"/>
      <w:marRight w:val="0"/>
      <w:marTop w:val="0"/>
      <w:marBottom w:val="0"/>
      <w:divBdr>
        <w:top w:val="none" w:sz="0" w:space="0" w:color="auto"/>
        <w:left w:val="none" w:sz="0" w:space="0" w:color="auto"/>
        <w:bottom w:val="none" w:sz="0" w:space="0" w:color="auto"/>
        <w:right w:val="none" w:sz="0" w:space="0" w:color="auto"/>
      </w:divBdr>
    </w:div>
    <w:div w:id="109320877">
      <w:bodyDiv w:val="1"/>
      <w:marLeft w:val="0"/>
      <w:marRight w:val="0"/>
      <w:marTop w:val="0"/>
      <w:marBottom w:val="0"/>
      <w:divBdr>
        <w:top w:val="none" w:sz="0" w:space="0" w:color="auto"/>
        <w:left w:val="none" w:sz="0" w:space="0" w:color="auto"/>
        <w:bottom w:val="none" w:sz="0" w:space="0" w:color="auto"/>
        <w:right w:val="none" w:sz="0" w:space="0" w:color="auto"/>
      </w:divBdr>
    </w:div>
    <w:div w:id="110976321">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12596703">
      <w:bodyDiv w:val="1"/>
      <w:marLeft w:val="0"/>
      <w:marRight w:val="0"/>
      <w:marTop w:val="0"/>
      <w:marBottom w:val="0"/>
      <w:divBdr>
        <w:top w:val="none" w:sz="0" w:space="0" w:color="auto"/>
        <w:left w:val="none" w:sz="0" w:space="0" w:color="auto"/>
        <w:bottom w:val="none" w:sz="0" w:space="0" w:color="auto"/>
        <w:right w:val="none" w:sz="0" w:space="0" w:color="auto"/>
      </w:divBdr>
    </w:div>
    <w:div w:id="117535104">
      <w:bodyDiv w:val="1"/>
      <w:marLeft w:val="0"/>
      <w:marRight w:val="0"/>
      <w:marTop w:val="0"/>
      <w:marBottom w:val="0"/>
      <w:divBdr>
        <w:top w:val="none" w:sz="0" w:space="0" w:color="auto"/>
        <w:left w:val="none" w:sz="0" w:space="0" w:color="auto"/>
        <w:bottom w:val="none" w:sz="0" w:space="0" w:color="auto"/>
        <w:right w:val="none" w:sz="0" w:space="0" w:color="auto"/>
      </w:divBdr>
    </w:div>
    <w:div w:id="119153734">
      <w:bodyDiv w:val="1"/>
      <w:marLeft w:val="0"/>
      <w:marRight w:val="0"/>
      <w:marTop w:val="0"/>
      <w:marBottom w:val="0"/>
      <w:divBdr>
        <w:top w:val="none" w:sz="0" w:space="0" w:color="auto"/>
        <w:left w:val="none" w:sz="0" w:space="0" w:color="auto"/>
        <w:bottom w:val="none" w:sz="0" w:space="0" w:color="auto"/>
        <w:right w:val="none" w:sz="0" w:space="0" w:color="auto"/>
      </w:divBdr>
    </w:div>
    <w:div w:id="119349646">
      <w:bodyDiv w:val="1"/>
      <w:marLeft w:val="0"/>
      <w:marRight w:val="0"/>
      <w:marTop w:val="0"/>
      <w:marBottom w:val="0"/>
      <w:divBdr>
        <w:top w:val="none" w:sz="0" w:space="0" w:color="auto"/>
        <w:left w:val="none" w:sz="0" w:space="0" w:color="auto"/>
        <w:bottom w:val="none" w:sz="0" w:space="0" w:color="auto"/>
        <w:right w:val="none" w:sz="0" w:space="0" w:color="auto"/>
      </w:divBdr>
    </w:div>
    <w:div w:id="121505211">
      <w:bodyDiv w:val="1"/>
      <w:marLeft w:val="0"/>
      <w:marRight w:val="0"/>
      <w:marTop w:val="0"/>
      <w:marBottom w:val="0"/>
      <w:divBdr>
        <w:top w:val="none" w:sz="0" w:space="0" w:color="auto"/>
        <w:left w:val="none" w:sz="0" w:space="0" w:color="auto"/>
        <w:bottom w:val="none" w:sz="0" w:space="0" w:color="auto"/>
        <w:right w:val="none" w:sz="0" w:space="0" w:color="auto"/>
      </w:divBdr>
    </w:div>
    <w:div w:id="121533810">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22582846">
      <w:bodyDiv w:val="1"/>
      <w:marLeft w:val="0"/>
      <w:marRight w:val="0"/>
      <w:marTop w:val="0"/>
      <w:marBottom w:val="0"/>
      <w:divBdr>
        <w:top w:val="none" w:sz="0" w:space="0" w:color="auto"/>
        <w:left w:val="none" w:sz="0" w:space="0" w:color="auto"/>
        <w:bottom w:val="none" w:sz="0" w:space="0" w:color="auto"/>
        <w:right w:val="none" w:sz="0" w:space="0" w:color="auto"/>
      </w:divBdr>
    </w:div>
    <w:div w:id="125706881">
      <w:bodyDiv w:val="1"/>
      <w:marLeft w:val="0"/>
      <w:marRight w:val="0"/>
      <w:marTop w:val="0"/>
      <w:marBottom w:val="0"/>
      <w:divBdr>
        <w:top w:val="none" w:sz="0" w:space="0" w:color="auto"/>
        <w:left w:val="none" w:sz="0" w:space="0" w:color="auto"/>
        <w:bottom w:val="none" w:sz="0" w:space="0" w:color="auto"/>
        <w:right w:val="none" w:sz="0" w:space="0" w:color="auto"/>
      </w:divBdr>
    </w:div>
    <w:div w:id="127553383">
      <w:bodyDiv w:val="1"/>
      <w:marLeft w:val="0"/>
      <w:marRight w:val="0"/>
      <w:marTop w:val="0"/>
      <w:marBottom w:val="0"/>
      <w:divBdr>
        <w:top w:val="none" w:sz="0" w:space="0" w:color="auto"/>
        <w:left w:val="none" w:sz="0" w:space="0" w:color="auto"/>
        <w:bottom w:val="none" w:sz="0" w:space="0" w:color="auto"/>
        <w:right w:val="none" w:sz="0" w:space="0" w:color="auto"/>
      </w:divBdr>
    </w:div>
    <w:div w:id="128788720">
      <w:bodyDiv w:val="1"/>
      <w:marLeft w:val="0"/>
      <w:marRight w:val="0"/>
      <w:marTop w:val="0"/>
      <w:marBottom w:val="0"/>
      <w:divBdr>
        <w:top w:val="none" w:sz="0" w:space="0" w:color="auto"/>
        <w:left w:val="none" w:sz="0" w:space="0" w:color="auto"/>
        <w:bottom w:val="none" w:sz="0" w:space="0" w:color="auto"/>
        <w:right w:val="none" w:sz="0" w:space="0" w:color="auto"/>
      </w:divBdr>
    </w:div>
    <w:div w:id="135998283">
      <w:bodyDiv w:val="1"/>
      <w:marLeft w:val="0"/>
      <w:marRight w:val="0"/>
      <w:marTop w:val="0"/>
      <w:marBottom w:val="0"/>
      <w:divBdr>
        <w:top w:val="none" w:sz="0" w:space="0" w:color="auto"/>
        <w:left w:val="none" w:sz="0" w:space="0" w:color="auto"/>
        <w:bottom w:val="none" w:sz="0" w:space="0" w:color="auto"/>
        <w:right w:val="none" w:sz="0" w:space="0" w:color="auto"/>
      </w:divBdr>
    </w:div>
    <w:div w:id="138303050">
      <w:bodyDiv w:val="1"/>
      <w:marLeft w:val="0"/>
      <w:marRight w:val="0"/>
      <w:marTop w:val="0"/>
      <w:marBottom w:val="0"/>
      <w:divBdr>
        <w:top w:val="none" w:sz="0" w:space="0" w:color="auto"/>
        <w:left w:val="none" w:sz="0" w:space="0" w:color="auto"/>
        <w:bottom w:val="none" w:sz="0" w:space="0" w:color="auto"/>
        <w:right w:val="none" w:sz="0" w:space="0" w:color="auto"/>
      </w:divBdr>
    </w:div>
    <w:div w:id="139352372">
      <w:bodyDiv w:val="1"/>
      <w:marLeft w:val="0"/>
      <w:marRight w:val="0"/>
      <w:marTop w:val="0"/>
      <w:marBottom w:val="0"/>
      <w:divBdr>
        <w:top w:val="none" w:sz="0" w:space="0" w:color="auto"/>
        <w:left w:val="none" w:sz="0" w:space="0" w:color="auto"/>
        <w:bottom w:val="none" w:sz="0" w:space="0" w:color="auto"/>
        <w:right w:val="none" w:sz="0" w:space="0" w:color="auto"/>
      </w:divBdr>
    </w:div>
    <w:div w:id="13966370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40850820">
      <w:bodyDiv w:val="1"/>
      <w:marLeft w:val="0"/>
      <w:marRight w:val="0"/>
      <w:marTop w:val="0"/>
      <w:marBottom w:val="0"/>
      <w:divBdr>
        <w:top w:val="none" w:sz="0" w:space="0" w:color="auto"/>
        <w:left w:val="none" w:sz="0" w:space="0" w:color="auto"/>
        <w:bottom w:val="none" w:sz="0" w:space="0" w:color="auto"/>
        <w:right w:val="none" w:sz="0" w:space="0" w:color="auto"/>
      </w:divBdr>
    </w:div>
    <w:div w:id="141237810">
      <w:bodyDiv w:val="1"/>
      <w:marLeft w:val="0"/>
      <w:marRight w:val="0"/>
      <w:marTop w:val="0"/>
      <w:marBottom w:val="0"/>
      <w:divBdr>
        <w:top w:val="none" w:sz="0" w:space="0" w:color="auto"/>
        <w:left w:val="none" w:sz="0" w:space="0" w:color="auto"/>
        <w:bottom w:val="none" w:sz="0" w:space="0" w:color="auto"/>
        <w:right w:val="none" w:sz="0" w:space="0" w:color="auto"/>
      </w:divBdr>
    </w:div>
    <w:div w:id="148836890">
      <w:bodyDiv w:val="1"/>
      <w:marLeft w:val="0"/>
      <w:marRight w:val="0"/>
      <w:marTop w:val="0"/>
      <w:marBottom w:val="0"/>
      <w:divBdr>
        <w:top w:val="none" w:sz="0" w:space="0" w:color="auto"/>
        <w:left w:val="none" w:sz="0" w:space="0" w:color="auto"/>
        <w:bottom w:val="none" w:sz="0" w:space="0" w:color="auto"/>
        <w:right w:val="none" w:sz="0" w:space="0" w:color="auto"/>
      </w:divBdr>
    </w:div>
    <w:div w:id="150953632">
      <w:bodyDiv w:val="1"/>
      <w:marLeft w:val="0"/>
      <w:marRight w:val="0"/>
      <w:marTop w:val="0"/>
      <w:marBottom w:val="0"/>
      <w:divBdr>
        <w:top w:val="none" w:sz="0" w:space="0" w:color="auto"/>
        <w:left w:val="none" w:sz="0" w:space="0" w:color="auto"/>
        <w:bottom w:val="none" w:sz="0" w:space="0" w:color="auto"/>
        <w:right w:val="none" w:sz="0" w:space="0" w:color="auto"/>
      </w:divBdr>
    </w:div>
    <w:div w:id="153690745">
      <w:bodyDiv w:val="1"/>
      <w:marLeft w:val="0"/>
      <w:marRight w:val="0"/>
      <w:marTop w:val="0"/>
      <w:marBottom w:val="0"/>
      <w:divBdr>
        <w:top w:val="none" w:sz="0" w:space="0" w:color="auto"/>
        <w:left w:val="none" w:sz="0" w:space="0" w:color="auto"/>
        <w:bottom w:val="none" w:sz="0" w:space="0" w:color="auto"/>
        <w:right w:val="none" w:sz="0" w:space="0" w:color="auto"/>
      </w:divBdr>
    </w:div>
    <w:div w:id="153959627">
      <w:bodyDiv w:val="1"/>
      <w:marLeft w:val="0"/>
      <w:marRight w:val="0"/>
      <w:marTop w:val="0"/>
      <w:marBottom w:val="0"/>
      <w:divBdr>
        <w:top w:val="none" w:sz="0" w:space="0" w:color="auto"/>
        <w:left w:val="none" w:sz="0" w:space="0" w:color="auto"/>
        <w:bottom w:val="none" w:sz="0" w:space="0" w:color="auto"/>
        <w:right w:val="none" w:sz="0" w:space="0" w:color="auto"/>
      </w:divBdr>
    </w:div>
    <w:div w:id="155654133">
      <w:bodyDiv w:val="1"/>
      <w:marLeft w:val="0"/>
      <w:marRight w:val="0"/>
      <w:marTop w:val="0"/>
      <w:marBottom w:val="0"/>
      <w:divBdr>
        <w:top w:val="none" w:sz="0" w:space="0" w:color="auto"/>
        <w:left w:val="none" w:sz="0" w:space="0" w:color="auto"/>
        <w:bottom w:val="none" w:sz="0" w:space="0" w:color="auto"/>
        <w:right w:val="none" w:sz="0" w:space="0" w:color="auto"/>
      </w:divBdr>
    </w:div>
    <w:div w:id="15631055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57697305">
      <w:bodyDiv w:val="1"/>
      <w:marLeft w:val="0"/>
      <w:marRight w:val="0"/>
      <w:marTop w:val="0"/>
      <w:marBottom w:val="0"/>
      <w:divBdr>
        <w:top w:val="none" w:sz="0" w:space="0" w:color="auto"/>
        <w:left w:val="none" w:sz="0" w:space="0" w:color="auto"/>
        <w:bottom w:val="none" w:sz="0" w:space="0" w:color="auto"/>
        <w:right w:val="none" w:sz="0" w:space="0" w:color="auto"/>
      </w:divBdr>
    </w:div>
    <w:div w:id="163399478">
      <w:bodyDiv w:val="1"/>
      <w:marLeft w:val="0"/>
      <w:marRight w:val="0"/>
      <w:marTop w:val="0"/>
      <w:marBottom w:val="0"/>
      <w:divBdr>
        <w:top w:val="none" w:sz="0" w:space="0" w:color="auto"/>
        <w:left w:val="none" w:sz="0" w:space="0" w:color="auto"/>
        <w:bottom w:val="none" w:sz="0" w:space="0" w:color="auto"/>
        <w:right w:val="none" w:sz="0" w:space="0" w:color="auto"/>
      </w:divBdr>
    </w:div>
    <w:div w:id="163981481">
      <w:bodyDiv w:val="1"/>
      <w:marLeft w:val="0"/>
      <w:marRight w:val="0"/>
      <w:marTop w:val="0"/>
      <w:marBottom w:val="0"/>
      <w:divBdr>
        <w:top w:val="none" w:sz="0" w:space="0" w:color="auto"/>
        <w:left w:val="none" w:sz="0" w:space="0" w:color="auto"/>
        <w:bottom w:val="none" w:sz="0" w:space="0" w:color="auto"/>
        <w:right w:val="none" w:sz="0" w:space="0" w:color="auto"/>
      </w:divBdr>
    </w:div>
    <w:div w:id="165248583">
      <w:bodyDiv w:val="1"/>
      <w:marLeft w:val="0"/>
      <w:marRight w:val="0"/>
      <w:marTop w:val="0"/>
      <w:marBottom w:val="0"/>
      <w:divBdr>
        <w:top w:val="none" w:sz="0" w:space="0" w:color="auto"/>
        <w:left w:val="none" w:sz="0" w:space="0" w:color="auto"/>
        <w:bottom w:val="none" w:sz="0" w:space="0" w:color="auto"/>
        <w:right w:val="none" w:sz="0" w:space="0" w:color="auto"/>
      </w:divBdr>
    </w:div>
    <w:div w:id="165288301">
      <w:bodyDiv w:val="1"/>
      <w:marLeft w:val="0"/>
      <w:marRight w:val="0"/>
      <w:marTop w:val="0"/>
      <w:marBottom w:val="0"/>
      <w:divBdr>
        <w:top w:val="none" w:sz="0" w:space="0" w:color="auto"/>
        <w:left w:val="none" w:sz="0" w:space="0" w:color="auto"/>
        <w:bottom w:val="none" w:sz="0" w:space="0" w:color="auto"/>
        <w:right w:val="none" w:sz="0" w:space="0" w:color="auto"/>
      </w:divBdr>
    </w:div>
    <w:div w:id="169686302">
      <w:bodyDiv w:val="1"/>
      <w:marLeft w:val="0"/>
      <w:marRight w:val="0"/>
      <w:marTop w:val="0"/>
      <w:marBottom w:val="0"/>
      <w:divBdr>
        <w:top w:val="none" w:sz="0" w:space="0" w:color="auto"/>
        <w:left w:val="none" w:sz="0" w:space="0" w:color="auto"/>
        <w:bottom w:val="none" w:sz="0" w:space="0" w:color="auto"/>
        <w:right w:val="none" w:sz="0" w:space="0" w:color="auto"/>
      </w:divBdr>
    </w:div>
    <w:div w:id="171409367">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31744">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551883">
      <w:bodyDiv w:val="1"/>
      <w:marLeft w:val="0"/>
      <w:marRight w:val="0"/>
      <w:marTop w:val="0"/>
      <w:marBottom w:val="0"/>
      <w:divBdr>
        <w:top w:val="none" w:sz="0" w:space="0" w:color="auto"/>
        <w:left w:val="none" w:sz="0" w:space="0" w:color="auto"/>
        <w:bottom w:val="none" w:sz="0" w:space="0" w:color="auto"/>
        <w:right w:val="none" w:sz="0" w:space="0" w:color="auto"/>
      </w:divBdr>
    </w:div>
    <w:div w:id="177696481">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79004208">
      <w:bodyDiv w:val="1"/>
      <w:marLeft w:val="0"/>
      <w:marRight w:val="0"/>
      <w:marTop w:val="0"/>
      <w:marBottom w:val="0"/>
      <w:divBdr>
        <w:top w:val="none" w:sz="0" w:space="0" w:color="auto"/>
        <w:left w:val="none" w:sz="0" w:space="0" w:color="auto"/>
        <w:bottom w:val="none" w:sz="0" w:space="0" w:color="auto"/>
        <w:right w:val="none" w:sz="0" w:space="0" w:color="auto"/>
      </w:divBdr>
    </w:div>
    <w:div w:id="180822186">
      <w:bodyDiv w:val="1"/>
      <w:marLeft w:val="0"/>
      <w:marRight w:val="0"/>
      <w:marTop w:val="0"/>
      <w:marBottom w:val="0"/>
      <w:divBdr>
        <w:top w:val="none" w:sz="0" w:space="0" w:color="auto"/>
        <w:left w:val="none" w:sz="0" w:space="0" w:color="auto"/>
        <w:bottom w:val="none" w:sz="0" w:space="0" w:color="auto"/>
        <w:right w:val="none" w:sz="0" w:space="0" w:color="auto"/>
      </w:divBdr>
    </w:div>
    <w:div w:id="181091224">
      <w:bodyDiv w:val="1"/>
      <w:marLeft w:val="0"/>
      <w:marRight w:val="0"/>
      <w:marTop w:val="0"/>
      <w:marBottom w:val="0"/>
      <w:divBdr>
        <w:top w:val="none" w:sz="0" w:space="0" w:color="auto"/>
        <w:left w:val="none" w:sz="0" w:space="0" w:color="auto"/>
        <w:bottom w:val="none" w:sz="0" w:space="0" w:color="auto"/>
        <w:right w:val="none" w:sz="0" w:space="0" w:color="auto"/>
      </w:divBdr>
    </w:div>
    <w:div w:id="181549669">
      <w:bodyDiv w:val="1"/>
      <w:marLeft w:val="0"/>
      <w:marRight w:val="0"/>
      <w:marTop w:val="0"/>
      <w:marBottom w:val="0"/>
      <w:divBdr>
        <w:top w:val="none" w:sz="0" w:space="0" w:color="auto"/>
        <w:left w:val="none" w:sz="0" w:space="0" w:color="auto"/>
        <w:bottom w:val="none" w:sz="0" w:space="0" w:color="auto"/>
        <w:right w:val="none" w:sz="0" w:space="0" w:color="auto"/>
      </w:divBdr>
    </w:div>
    <w:div w:id="182716286">
      <w:bodyDiv w:val="1"/>
      <w:marLeft w:val="0"/>
      <w:marRight w:val="0"/>
      <w:marTop w:val="0"/>
      <w:marBottom w:val="0"/>
      <w:divBdr>
        <w:top w:val="none" w:sz="0" w:space="0" w:color="auto"/>
        <w:left w:val="none" w:sz="0" w:space="0" w:color="auto"/>
        <w:bottom w:val="none" w:sz="0" w:space="0" w:color="auto"/>
        <w:right w:val="none" w:sz="0" w:space="0" w:color="auto"/>
      </w:divBdr>
    </w:div>
    <w:div w:id="186482657">
      <w:bodyDiv w:val="1"/>
      <w:marLeft w:val="0"/>
      <w:marRight w:val="0"/>
      <w:marTop w:val="0"/>
      <w:marBottom w:val="0"/>
      <w:divBdr>
        <w:top w:val="none" w:sz="0" w:space="0" w:color="auto"/>
        <w:left w:val="none" w:sz="0" w:space="0" w:color="auto"/>
        <w:bottom w:val="none" w:sz="0" w:space="0" w:color="auto"/>
        <w:right w:val="none" w:sz="0" w:space="0" w:color="auto"/>
      </w:divBdr>
    </w:div>
    <w:div w:id="188880727">
      <w:bodyDiv w:val="1"/>
      <w:marLeft w:val="0"/>
      <w:marRight w:val="0"/>
      <w:marTop w:val="0"/>
      <w:marBottom w:val="0"/>
      <w:divBdr>
        <w:top w:val="none" w:sz="0" w:space="0" w:color="auto"/>
        <w:left w:val="none" w:sz="0" w:space="0" w:color="auto"/>
        <w:bottom w:val="none" w:sz="0" w:space="0" w:color="auto"/>
        <w:right w:val="none" w:sz="0" w:space="0" w:color="auto"/>
      </w:divBdr>
    </w:div>
    <w:div w:id="192305117">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195967439">
      <w:bodyDiv w:val="1"/>
      <w:marLeft w:val="0"/>
      <w:marRight w:val="0"/>
      <w:marTop w:val="0"/>
      <w:marBottom w:val="0"/>
      <w:divBdr>
        <w:top w:val="none" w:sz="0" w:space="0" w:color="auto"/>
        <w:left w:val="none" w:sz="0" w:space="0" w:color="auto"/>
        <w:bottom w:val="none" w:sz="0" w:space="0" w:color="auto"/>
        <w:right w:val="none" w:sz="0" w:space="0" w:color="auto"/>
      </w:divBdr>
    </w:div>
    <w:div w:id="197014434">
      <w:bodyDiv w:val="1"/>
      <w:marLeft w:val="0"/>
      <w:marRight w:val="0"/>
      <w:marTop w:val="0"/>
      <w:marBottom w:val="0"/>
      <w:divBdr>
        <w:top w:val="none" w:sz="0" w:space="0" w:color="auto"/>
        <w:left w:val="none" w:sz="0" w:space="0" w:color="auto"/>
        <w:bottom w:val="none" w:sz="0" w:space="0" w:color="auto"/>
        <w:right w:val="none" w:sz="0" w:space="0" w:color="auto"/>
      </w:divBdr>
    </w:div>
    <w:div w:id="198397004">
      <w:bodyDiv w:val="1"/>
      <w:marLeft w:val="0"/>
      <w:marRight w:val="0"/>
      <w:marTop w:val="0"/>
      <w:marBottom w:val="0"/>
      <w:divBdr>
        <w:top w:val="none" w:sz="0" w:space="0" w:color="auto"/>
        <w:left w:val="none" w:sz="0" w:space="0" w:color="auto"/>
        <w:bottom w:val="none" w:sz="0" w:space="0" w:color="auto"/>
        <w:right w:val="none" w:sz="0" w:space="0" w:color="auto"/>
      </w:divBdr>
    </w:div>
    <w:div w:id="198780864">
      <w:bodyDiv w:val="1"/>
      <w:marLeft w:val="0"/>
      <w:marRight w:val="0"/>
      <w:marTop w:val="0"/>
      <w:marBottom w:val="0"/>
      <w:divBdr>
        <w:top w:val="none" w:sz="0" w:space="0" w:color="auto"/>
        <w:left w:val="none" w:sz="0" w:space="0" w:color="auto"/>
        <w:bottom w:val="none" w:sz="0" w:space="0" w:color="auto"/>
        <w:right w:val="none" w:sz="0" w:space="0" w:color="auto"/>
      </w:divBdr>
    </w:div>
    <w:div w:id="200285765">
      <w:bodyDiv w:val="1"/>
      <w:marLeft w:val="0"/>
      <w:marRight w:val="0"/>
      <w:marTop w:val="0"/>
      <w:marBottom w:val="0"/>
      <w:divBdr>
        <w:top w:val="none" w:sz="0" w:space="0" w:color="auto"/>
        <w:left w:val="none" w:sz="0" w:space="0" w:color="auto"/>
        <w:bottom w:val="none" w:sz="0" w:space="0" w:color="auto"/>
        <w:right w:val="none" w:sz="0" w:space="0" w:color="auto"/>
      </w:divBdr>
    </w:div>
    <w:div w:id="203761476">
      <w:bodyDiv w:val="1"/>
      <w:marLeft w:val="0"/>
      <w:marRight w:val="0"/>
      <w:marTop w:val="0"/>
      <w:marBottom w:val="0"/>
      <w:divBdr>
        <w:top w:val="none" w:sz="0" w:space="0" w:color="auto"/>
        <w:left w:val="none" w:sz="0" w:space="0" w:color="auto"/>
        <w:bottom w:val="none" w:sz="0" w:space="0" w:color="auto"/>
        <w:right w:val="none" w:sz="0" w:space="0" w:color="auto"/>
      </w:divBdr>
    </w:div>
    <w:div w:id="205215343">
      <w:bodyDiv w:val="1"/>
      <w:marLeft w:val="0"/>
      <w:marRight w:val="0"/>
      <w:marTop w:val="0"/>
      <w:marBottom w:val="0"/>
      <w:divBdr>
        <w:top w:val="none" w:sz="0" w:space="0" w:color="auto"/>
        <w:left w:val="none" w:sz="0" w:space="0" w:color="auto"/>
        <w:bottom w:val="none" w:sz="0" w:space="0" w:color="auto"/>
        <w:right w:val="none" w:sz="0" w:space="0" w:color="auto"/>
      </w:divBdr>
    </w:div>
    <w:div w:id="207036773">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2928714">
      <w:bodyDiv w:val="1"/>
      <w:marLeft w:val="0"/>
      <w:marRight w:val="0"/>
      <w:marTop w:val="0"/>
      <w:marBottom w:val="0"/>
      <w:divBdr>
        <w:top w:val="none" w:sz="0" w:space="0" w:color="auto"/>
        <w:left w:val="none" w:sz="0" w:space="0" w:color="auto"/>
        <w:bottom w:val="none" w:sz="0" w:space="0" w:color="auto"/>
        <w:right w:val="none" w:sz="0" w:space="0" w:color="auto"/>
      </w:divBdr>
    </w:div>
    <w:div w:id="213390371">
      <w:bodyDiv w:val="1"/>
      <w:marLeft w:val="0"/>
      <w:marRight w:val="0"/>
      <w:marTop w:val="0"/>
      <w:marBottom w:val="0"/>
      <w:divBdr>
        <w:top w:val="none" w:sz="0" w:space="0" w:color="auto"/>
        <w:left w:val="none" w:sz="0" w:space="0" w:color="auto"/>
        <w:bottom w:val="none" w:sz="0" w:space="0" w:color="auto"/>
        <w:right w:val="none" w:sz="0" w:space="0" w:color="auto"/>
      </w:divBdr>
    </w:div>
    <w:div w:id="215704517">
      <w:bodyDiv w:val="1"/>
      <w:marLeft w:val="0"/>
      <w:marRight w:val="0"/>
      <w:marTop w:val="0"/>
      <w:marBottom w:val="0"/>
      <w:divBdr>
        <w:top w:val="none" w:sz="0" w:space="0" w:color="auto"/>
        <w:left w:val="none" w:sz="0" w:space="0" w:color="auto"/>
        <w:bottom w:val="none" w:sz="0" w:space="0" w:color="auto"/>
        <w:right w:val="none" w:sz="0" w:space="0" w:color="auto"/>
      </w:divBdr>
    </w:div>
    <w:div w:id="216400130">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19024917">
      <w:bodyDiv w:val="1"/>
      <w:marLeft w:val="0"/>
      <w:marRight w:val="0"/>
      <w:marTop w:val="0"/>
      <w:marBottom w:val="0"/>
      <w:divBdr>
        <w:top w:val="none" w:sz="0" w:space="0" w:color="auto"/>
        <w:left w:val="none" w:sz="0" w:space="0" w:color="auto"/>
        <w:bottom w:val="none" w:sz="0" w:space="0" w:color="auto"/>
        <w:right w:val="none" w:sz="0" w:space="0" w:color="auto"/>
      </w:divBdr>
    </w:div>
    <w:div w:id="219290327">
      <w:bodyDiv w:val="1"/>
      <w:marLeft w:val="0"/>
      <w:marRight w:val="0"/>
      <w:marTop w:val="0"/>
      <w:marBottom w:val="0"/>
      <w:divBdr>
        <w:top w:val="none" w:sz="0" w:space="0" w:color="auto"/>
        <w:left w:val="none" w:sz="0" w:space="0" w:color="auto"/>
        <w:bottom w:val="none" w:sz="0" w:space="0" w:color="auto"/>
        <w:right w:val="none" w:sz="0" w:space="0" w:color="auto"/>
      </w:divBdr>
    </w:div>
    <w:div w:id="220293736">
      <w:bodyDiv w:val="1"/>
      <w:marLeft w:val="0"/>
      <w:marRight w:val="0"/>
      <w:marTop w:val="0"/>
      <w:marBottom w:val="0"/>
      <w:divBdr>
        <w:top w:val="none" w:sz="0" w:space="0" w:color="auto"/>
        <w:left w:val="none" w:sz="0" w:space="0" w:color="auto"/>
        <w:bottom w:val="none" w:sz="0" w:space="0" w:color="auto"/>
        <w:right w:val="none" w:sz="0" w:space="0" w:color="auto"/>
      </w:divBdr>
    </w:div>
    <w:div w:id="222065004">
      <w:bodyDiv w:val="1"/>
      <w:marLeft w:val="0"/>
      <w:marRight w:val="0"/>
      <w:marTop w:val="0"/>
      <w:marBottom w:val="0"/>
      <w:divBdr>
        <w:top w:val="none" w:sz="0" w:space="0" w:color="auto"/>
        <w:left w:val="none" w:sz="0" w:space="0" w:color="auto"/>
        <w:bottom w:val="none" w:sz="0" w:space="0" w:color="auto"/>
        <w:right w:val="none" w:sz="0" w:space="0" w:color="auto"/>
      </w:divBdr>
    </w:div>
    <w:div w:id="223377923">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28883196">
      <w:bodyDiv w:val="1"/>
      <w:marLeft w:val="0"/>
      <w:marRight w:val="0"/>
      <w:marTop w:val="0"/>
      <w:marBottom w:val="0"/>
      <w:divBdr>
        <w:top w:val="none" w:sz="0" w:space="0" w:color="auto"/>
        <w:left w:val="none" w:sz="0" w:space="0" w:color="auto"/>
        <w:bottom w:val="none" w:sz="0" w:space="0" w:color="auto"/>
        <w:right w:val="none" w:sz="0" w:space="0" w:color="auto"/>
      </w:divBdr>
    </w:div>
    <w:div w:id="229078870">
      <w:bodyDiv w:val="1"/>
      <w:marLeft w:val="0"/>
      <w:marRight w:val="0"/>
      <w:marTop w:val="0"/>
      <w:marBottom w:val="0"/>
      <w:divBdr>
        <w:top w:val="none" w:sz="0" w:space="0" w:color="auto"/>
        <w:left w:val="none" w:sz="0" w:space="0" w:color="auto"/>
        <w:bottom w:val="none" w:sz="0" w:space="0" w:color="auto"/>
        <w:right w:val="none" w:sz="0" w:space="0" w:color="auto"/>
      </w:divBdr>
    </w:div>
    <w:div w:id="229119706">
      <w:bodyDiv w:val="1"/>
      <w:marLeft w:val="0"/>
      <w:marRight w:val="0"/>
      <w:marTop w:val="0"/>
      <w:marBottom w:val="0"/>
      <w:divBdr>
        <w:top w:val="none" w:sz="0" w:space="0" w:color="auto"/>
        <w:left w:val="none" w:sz="0" w:space="0" w:color="auto"/>
        <w:bottom w:val="none" w:sz="0" w:space="0" w:color="auto"/>
        <w:right w:val="none" w:sz="0" w:space="0" w:color="auto"/>
      </w:divBdr>
    </w:div>
    <w:div w:id="232199960">
      <w:bodyDiv w:val="1"/>
      <w:marLeft w:val="0"/>
      <w:marRight w:val="0"/>
      <w:marTop w:val="0"/>
      <w:marBottom w:val="0"/>
      <w:divBdr>
        <w:top w:val="none" w:sz="0" w:space="0" w:color="auto"/>
        <w:left w:val="none" w:sz="0" w:space="0" w:color="auto"/>
        <w:bottom w:val="none" w:sz="0" w:space="0" w:color="auto"/>
        <w:right w:val="none" w:sz="0" w:space="0" w:color="auto"/>
      </w:divBdr>
    </w:div>
    <w:div w:id="239026087">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3537366">
      <w:bodyDiv w:val="1"/>
      <w:marLeft w:val="0"/>
      <w:marRight w:val="0"/>
      <w:marTop w:val="0"/>
      <w:marBottom w:val="0"/>
      <w:divBdr>
        <w:top w:val="none" w:sz="0" w:space="0" w:color="auto"/>
        <w:left w:val="none" w:sz="0" w:space="0" w:color="auto"/>
        <w:bottom w:val="none" w:sz="0" w:space="0" w:color="auto"/>
        <w:right w:val="none" w:sz="0" w:space="0" w:color="auto"/>
      </w:divBdr>
    </w:div>
    <w:div w:id="244192719">
      <w:bodyDiv w:val="1"/>
      <w:marLeft w:val="0"/>
      <w:marRight w:val="0"/>
      <w:marTop w:val="0"/>
      <w:marBottom w:val="0"/>
      <w:divBdr>
        <w:top w:val="none" w:sz="0" w:space="0" w:color="auto"/>
        <w:left w:val="none" w:sz="0" w:space="0" w:color="auto"/>
        <w:bottom w:val="none" w:sz="0" w:space="0" w:color="auto"/>
        <w:right w:val="none" w:sz="0" w:space="0" w:color="auto"/>
      </w:divBdr>
    </w:div>
    <w:div w:id="244806184">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45111328">
      <w:bodyDiv w:val="1"/>
      <w:marLeft w:val="0"/>
      <w:marRight w:val="0"/>
      <w:marTop w:val="0"/>
      <w:marBottom w:val="0"/>
      <w:divBdr>
        <w:top w:val="none" w:sz="0" w:space="0" w:color="auto"/>
        <w:left w:val="none" w:sz="0" w:space="0" w:color="auto"/>
        <w:bottom w:val="none" w:sz="0" w:space="0" w:color="auto"/>
        <w:right w:val="none" w:sz="0" w:space="0" w:color="auto"/>
      </w:divBdr>
    </w:div>
    <w:div w:id="247006446">
      <w:bodyDiv w:val="1"/>
      <w:marLeft w:val="0"/>
      <w:marRight w:val="0"/>
      <w:marTop w:val="0"/>
      <w:marBottom w:val="0"/>
      <w:divBdr>
        <w:top w:val="none" w:sz="0" w:space="0" w:color="auto"/>
        <w:left w:val="none" w:sz="0" w:space="0" w:color="auto"/>
        <w:bottom w:val="none" w:sz="0" w:space="0" w:color="auto"/>
        <w:right w:val="none" w:sz="0" w:space="0" w:color="auto"/>
      </w:divBdr>
    </w:div>
    <w:div w:id="247469674">
      <w:bodyDiv w:val="1"/>
      <w:marLeft w:val="0"/>
      <w:marRight w:val="0"/>
      <w:marTop w:val="0"/>
      <w:marBottom w:val="0"/>
      <w:divBdr>
        <w:top w:val="none" w:sz="0" w:space="0" w:color="auto"/>
        <w:left w:val="none" w:sz="0" w:space="0" w:color="auto"/>
        <w:bottom w:val="none" w:sz="0" w:space="0" w:color="auto"/>
        <w:right w:val="none" w:sz="0" w:space="0" w:color="auto"/>
      </w:divBdr>
    </w:div>
    <w:div w:id="254093851">
      <w:bodyDiv w:val="1"/>
      <w:marLeft w:val="0"/>
      <w:marRight w:val="0"/>
      <w:marTop w:val="0"/>
      <w:marBottom w:val="0"/>
      <w:divBdr>
        <w:top w:val="none" w:sz="0" w:space="0" w:color="auto"/>
        <w:left w:val="none" w:sz="0" w:space="0" w:color="auto"/>
        <w:bottom w:val="none" w:sz="0" w:space="0" w:color="auto"/>
        <w:right w:val="none" w:sz="0" w:space="0" w:color="auto"/>
      </w:divBdr>
    </w:div>
    <w:div w:id="254673255">
      <w:bodyDiv w:val="1"/>
      <w:marLeft w:val="0"/>
      <w:marRight w:val="0"/>
      <w:marTop w:val="0"/>
      <w:marBottom w:val="0"/>
      <w:divBdr>
        <w:top w:val="none" w:sz="0" w:space="0" w:color="auto"/>
        <w:left w:val="none" w:sz="0" w:space="0" w:color="auto"/>
        <w:bottom w:val="none" w:sz="0" w:space="0" w:color="auto"/>
        <w:right w:val="none" w:sz="0" w:space="0" w:color="auto"/>
      </w:divBdr>
    </w:div>
    <w:div w:id="257447217">
      <w:bodyDiv w:val="1"/>
      <w:marLeft w:val="0"/>
      <w:marRight w:val="0"/>
      <w:marTop w:val="0"/>
      <w:marBottom w:val="0"/>
      <w:divBdr>
        <w:top w:val="none" w:sz="0" w:space="0" w:color="auto"/>
        <w:left w:val="none" w:sz="0" w:space="0" w:color="auto"/>
        <w:bottom w:val="none" w:sz="0" w:space="0" w:color="auto"/>
        <w:right w:val="none" w:sz="0" w:space="0" w:color="auto"/>
      </w:divBdr>
    </w:div>
    <w:div w:id="260526851">
      <w:bodyDiv w:val="1"/>
      <w:marLeft w:val="0"/>
      <w:marRight w:val="0"/>
      <w:marTop w:val="0"/>
      <w:marBottom w:val="0"/>
      <w:divBdr>
        <w:top w:val="none" w:sz="0" w:space="0" w:color="auto"/>
        <w:left w:val="none" w:sz="0" w:space="0" w:color="auto"/>
        <w:bottom w:val="none" w:sz="0" w:space="0" w:color="auto"/>
        <w:right w:val="none" w:sz="0" w:space="0" w:color="auto"/>
      </w:divBdr>
    </w:div>
    <w:div w:id="263459412">
      <w:bodyDiv w:val="1"/>
      <w:marLeft w:val="0"/>
      <w:marRight w:val="0"/>
      <w:marTop w:val="0"/>
      <w:marBottom w:val="0"/>
      <w:divBdr>
        <w:top w:val="none" w:sz="0" w:space="0" w:color="auto"/>
        <w:left w:val="none" w:sz="0" w:space="0" w:color="auto"/>
        <w:bottom w:val="none" w:sz="0" w:space="0" w:color="auto"/>
        <w:right w:val="none" w:sz="0" w:space="0" w:color="auto"/>
      </w:divBdr>
    </w:div>
    <w:div w:id="263540423">
      <w:bodyDiv w:val="1"/>
      <w:marLeft w:val="0"/>
      <w:marRight w:val="0"/>
      <w:marTop w:val="0"/>
      <w:marBottom w:val="0"/>
      <w:divBdr>
        <w:top w:val="none" w:sz="0" w:space="0" w:color="auto"/>
        <w:left w:val="none" w:sz="0" w:space="0" w:color="auto"/>
        <w:bottom w:val="none" w:sz="0" w:space="0" w:color="auto"/>
        <w:right w:val="none" w:sz="0" w:space="0" w:color="auto"/>
      </w:divBdr>
    </w:div>
    <w:div w:id="264197902">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70860590">
      <w:bodyDiv w:val="1"/>
      <w:marLeft w:val="0"/>
      <w:marRight w:val="0"/>
      <w:marTop w:val="0"/>
      <w:marBottom w:val="0"/>
      <w:divBdr>
        <w:top w:val="none" w:sz="0" w:space="0" w:color="auto"/>
        <w:left w:val="none" w:sz="0" w:space="0" w:color="auto"/>
        <w:bottom w:val="none" w:sz="0" w:space="0" w:color="auto"/>
        <w:right w:val="none" w:sz="0" w:space="0" w:color="auto"/>
      </w:divBdr>
    </w:div>
    <w:div w:id="271011196">
      <w:bodyDiv w:val="1"/>
      <w:marLeft w:val="0"/>
      <w:marRight w:val="0"/>
      <w:marTop w:val="0"/>
      <w:marBottom w:val="0"/>
      <w:divBdr>
        <w:top w:val="none" w:sz="0" w:space="0" w:color="auto"/>
        <w:left w:val="none" w:sz="0" w:space="0" w:color="auto"/>
        <w:bottom w:val="none" w:sz="0" w:space="0" w:color="auto"/>
        <w:right w:val="none" w:sz="0" w:space="0" w:color="auto"/>
      </w:divBdr>
    </w:div>
    <w:div w:id="272834688">
      <w:bodyDiv w:val="1"/>
      <w:marLeft w:val="0"/>
      <w:marRight w:val="0"/>
      <w:marTop w:val="0"/>
      <w:marBottom w:val="0"/>
      <w:divBdr>
        <w:top w:val="none" w:sz="0" w:space="0" w:color="auto"/>
        <w:left w:val="none" w:sz="0" w:space="0" w:color="auto"/>
        <w:bottom w:val="none" w:sz="0" w:space="0" w:color="auto"/>
        <w:right w:val="none" w:sz="0" w:space="0" w:color="auto"/>
      </w:divBdr>
    </w:div>
    <w:div w:id="281110277">
      <w:bodyDiv w:val="1"/>
      <w:marLeft w:val="0"/>
      <w:marRight w:val="0"/>
      <w:marTop w:val="0"/>
      <w:marBottom w:val="0"/>
      <w:divBdr>
        <w:top w:val="none" w:sz="0" w:space="0" w:color="auto"/>
        <w:left w:val="none" w:sz="0" w:space="0" w:color="auto"/>
        <w:bottom w:val="none" w:sz="0" w:space="0" w:color="auto"/>
        <w:right w:val="none" w:sz="0" w:space="0" w:color="auto"/>
      </w:divBdr>
    </w:div>
    <w:div w:id="282348398">
      <w:bodyDiv w:val="1"/>
      <w:marLeft w:val="0"/>
      <w:marRight w:val="0"/>
      <w:marTop w:val="0"/>
      <w:marBottom w:val="0"/>
      <w:divBdr>
        <w:top w:val="none" w:sz="0" w:space="0" w:color="auto"/>
        <w:left w:val="none" w:sz="0" w:space="0" w:color="auto"/>
        <w:bottom w:val="none" w:sz="0" w:space="0" w:color="auto"/>
        <w:right w:val="none" w:sz="0" w:space="0" w:color="auto"/>
      </w:divBdr>
    </w:div>
    <w:div w:id="282807181">
      <w:bodyDiv w:val="1"/>
      <w:marLeft w:val="0"/>
      <w:marRight w:val="0"/>
      <w:marTop w:val="0"/>
      <w:marBottom w:val="0"/>
      <w:divBdr>
        <w:top w:val="none" w:sz="0" w:space="0" w:color="auto"/>
        <w:left w:val="none" w:sz="0" w:space="0" w:color="auto"/>
        <w:bottom w:val="none" w:sz="0" w:space="0" w:color="auto"/>
        <w:right w:val="none" w:sz="0" w:space="0" w:color="auto"/>
      </w:divBdr>
    </w:div>
    <w:div w:id="285048307">
      <w:bodyDiv w:val="1"/>
      <w:marLeft w:val="0"/>
      <w:marRight w:val="0"/>
      <w:marTop w:val="0"/>
      <w:marBottom w:val="0"/>
      <w:divBdr>
        <w:top w:val="none" w:sz="0" w:space="0" w:color="auto"/>
        <w:left w:val="none" w:sz="0" w:space="0" w:color="auto"/>
        <w:bottom w:val="none" w:sz="0" w:space="0" w:color="auto"/>
        <w:right w:val="none" w:sz="0" w:space="0" w:color="auto"/>
      </w:divBdr>
    </w:div>
    <w:div w:id="289362930">
      <w:bodyDiv w:val="1"/>
      <w:marLeft w:val="0"/>
      <w:marRight w:val="0"/>
      <w:marTop w:val="0"/>
      <w:marBottom w:val="0"/>
      <w:divBdr>
        <w:top w:val="none" w:sz="0" w:space="0" w:color="auto"/>
        <w:left w:val="none" w:sz="0" w:space="0" w:color="auto"/>
        <w:bottom w:val="none" w:sz="0" w:space="0" w:color="auto"/>
        <w:right w:val="none" w:sz="0" w:space="0" w:color="auto"/>
      </w:divBdr>
    </w:div>
    <w:div w:id="290862613">
      <w:bodyDiv w:val="1"/>
      <w:marLeft w:val="0"/>
      <w:marRight w:val="0"/>
      <w:marTop w:val="0"/>
      <w:marBottom w:val="0"/>
      <w:divBdr>
        <w:top w:val="none" w:sz="0" w:space="0" w:color="auto"/>
        <w:left w:val="none" w:sz="0" w:space="0" w:color="auto"/>
        <w:bottom w:val="none" w:sz="0" w:space="0" w:color="auto"/>
        <w:right w:val="none" w:sz="0" w:space="0" w:color="auto"/>
      </w:divBdr>
    </w:div>
    <w:div w:id="292902836">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294532138">
      <w:bodyDiv w:val="1"/>
      <w:marLeft w:val="0"/>
      <w:marRight w:val="0"/>
      <w:marTop w:val="0"/>
      <w:marBottom w:val="0"/>
      <w:divBdr>
        <w:top w:val="none" w:sz="0" w:space="0" w:color="auto"/>
        <w:left w:val="none" w:sz="0" w:space="0" w:color="auto"/>
        <w:bottom w:val="none" w:sz="0" w:space="0" w:color="auto"/>
        <w:right w:val="none" w:sz="0" w:space="0" w:color="auto"/>
      </w:divBdr>
    </w:div>
    <w:div w:id="296568003">
      <w:bodyDiv w:val="1"/>
      <w:marLeft w:val="0"/>
      <w:marRight w:val="0"/>
      <w:marTop w:val="0"/>
      <w:marBottom w:val="0"/>
      <w:divBdr>
        <w:top w:val="none" w:sz="0" w:space="0" w:color="auto"/>
        <w:left w:val="none" w:sz="0" w:space="0" w:color="auto"/>
        <w:bottom w:val="none" w:sz="0" w:space="0" w:color="auto"/>
        <w:right w:val="none" w:sz="0" w:space="0" w:color="auto"/>
      </w:divBdr>
    </w:div>
    <w:div w:id="298848223">
      <w:bodyDiv w:val="1"/>
      <w:marLeft w:val="0"/>
      <w:marRight w:val="0"/>
      <w:marTop w:val="0"/>
      <w:marBottom w:val="0"/>
      <w:divBdr>
        <w:top w:val="none" w:sz="0" w:space="0" w:color="auto"/>
        <w:left w:val="none" w:sz="0" w:space="0" w:color="auto"/>
        <w:bottom w:val="none" w:sz="0" w:space="0" w:color="auto"/>
        <w:right w:val="none" w:sz="0" w:space="0" w:color="auto"/>
      </w:divBdr>
    </w:div>
    <w:div w:id="303387518">
      <w:bodyDiv w:val="1"/>
      <w:marLeft w:val="0"/>
      <w:marRight w:val="0"/>
      <w:marTop w:val="0"/>
      <w:marBottom w:val="0"/>
      <w:divBdr>
        <w:top w:val="none" w:sz="0" w:space="0" w:color="auto"/>
        <w:left w:val="none" w:sz="0" w:space="0" w:color="auto"/>
        <w:bottom w:val="none" w:sz="0" w:space="0" w:color="auto"/>
        <w:right w:val="none" w:sz="0" w:space="0" w:color="auto"/>
      </w:divBdr>
    </w:div>
    <w:div w:id="307518801">
      <w:bodyDiv w:val="1"/>
      <w:marLeft w:val="0"/>
      <w:marRight w:val="0"/>
      <w:marTop w:val="0"/>
      <w:marBottom w:val="0"/>
      <w:divBdr>
        <w:top w:val="none" w:sz="0" w:space="0" w:color="auto"/>
        <w:left w:val="none" w:sz="0" w:space="0" w:color="auto"/>
        <w:bottom w:val="none" w:sz="0" w:space="0" w:color="auto"/>
        <w:right w:val="none" w:sz="0" w:space="0" w:color="auto"/>
      </w:divBdr>
    </w:div>
    <w:div w:id="310210781">
      <w:bodyDiv w:val="1"/>
      <w:marLeft w:val="0"/>
      <w:marRight w:val="0"/>
      <w:marTop w:val="0"/>
      <w:marBottom w:val="0"/>
      <w:divBdr>
        <w:top w:val="none" w:sz="0" w:space="0" w:color="auto"/>
        <w:left w:val="none" w:sz="0" w:space="0" w:color="auto"/>
        <w:bottom w:val="none" w:sz="0" w:space="0" w:color="auto"/>
        <w:right w:val="none" w:sz="0" w:space="0" w:color="auto"/>
      </w:divBdr>
    </w:div>
    <w:div w:id="314914685">
      <w:bodyDiv w:val="1"/>
      <w:marLeft w:val="0"/>
      <w:marRight w:val="0"/>
      <w:marTop w:val="0"/>
      <w:marBottom w:val="0"/>
      <w:divBdr>
        <w:top w:val="none" w:sz="0" w:space="0" w:color="auto"/>
        <w:left w:val="none" w:sz="0" w:space="0" w:color="auto"/>
        <w:bottom w:val="none" w:sz="0" w:space="0" w:color="auto"/>
        <w:right w:val="none" w:sz="0" w:space="0" w:color="auto"/>
      </w:divBdr>
    </w:div>
    <w:div w:id="320623090">
      <w:bodyDiv w:val="1"/>
      <w:marLeft w:val="0"/>
      <w:marRight w:val="0"/>
      <w:marTop w:val="0"/>
      <w:marBottom w:val="0"/>
      <w:divBdr>
        <w:top w:val="none" w:sz="0" w:space="0" w:color="auto"/>
        <w:left w:val="none" w:sz="0" w:space="0" w:color="auto"/>
        <w:bottom w:val="none" w:sz="0" w:space="0" w:color="auto"/>
        <w:right w:val="none" w:sz="0" w:space="0" w:color="auto"/>
      </w:divBdr>
    </w:div>
    <w:div w:id="322008573">
      <w:bodyDiv w:val="1"/>
      <w:marLeft w:val="0"/>
      <w:marRight w:val="0"/>
      <w:marTop w:val="0"/>
      <w:marBottom w:val="0"/>
      <w:divBdr>
        <w:top w:val="none" w:sz="0" w:space="0" w:color="auto"/>
        <w:left w:val="none" w:sz="0" w:space="0" w:color="auto"/>
        <w:bottom w:val="none" w:sz="0" w:space="0" w:color="auto"/>
        <w:right w:val="none" w:sz="0" w:space="0" w:color="auto"/>
      </w:divBdr>
    </w:div>
    <w:div w:id="325016750">
      <w:bodyDiv w:val="1"/>
      <w:marLeft w:val="0"/>
      <w:marRight w:val="0"/>
      <w:marTop w:val="0"/>
      <w:marBottom w:val="0"/>
      <w:divBdr>
        <w:top w:val="none" w:sz="0" w:space="0" w:color="auto"/>
        <w:left w:val="none" w:sz="0" w:space="0" w:color="auto"/>
        <w:bottom w:val="none" w:sz="0" w:space="0" w:color="auto"/>
        <w:right w:val="none" w:sz="0" w:space="0" w:color="auto"/>
      </w:divBdr>
    </w:div>
    <w:div w:id="326637154">
      <w:bodyDiv w:val="1"/>
      <w:marLeft w:val="0"/>
      <w:marRight w:val="0"/>
      <w:marTop w:val="0"/>
      <w:marBottom w:val="0"/>
      <w:divBdr>
        <w:top w:val="none" w:sz="0" w:space="0" w:color="auto"/>
        <w:left w:val="none" w:sz="0" w:space="0" w:color="auto"/>
        <w:bottom w:val="none" w:sz="0" w:space="0" w:color="auto"/>
        <w:right w:val="none" w:sz="0" w:space="0" w:color="auto"/>
      </w:divBdr>
    </w:div>
    <w:div w:id="327558166">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32878884">
      <w:bodyDiv w:val="1"/>
      <w:marLeft w:val="0"/>
      <w:marRight w:val="0"/>
      <w:marTop w:val="0"/>
      <w:marBottom w:val="0"/>
      <w:divBdr>
        <w:top w:val="none" w:sz="0" w:space="0" w:color="auto"/>
        <w:left w:val="none" w:sz="0" w:space="0" w:color="auto"/>
        <w:bottom w:val="none" w:sz="0" w:space="0" w:color="auto"/>
        <w:right w:val="none" w:sz="0" w:space="0" w:color="auto"/>
      </w:divBdr>
    </w:div>
    <w:div w:id="333731067">
      <w:bodyDiv w:val="1"/>
      <w:marLeft w:val="0"/>
      <w:marRight w:val="0"/>
      <w:marTop w:val="0"/>
      <w:marBottom w:val="0"/>
      <w:divBdr>
        <w:top w:val="none" w:sz="0" w:space="0" w:color="auto"/>
        <w:left w:val="none" w:sz="0" w:space="0" w:color="auto"/>
        <w:bottom w:val="none" w:sz="0" w:space="0" w:color="auto"/>
        <w:right w:val="none" w:sz="0" w:space="0" w:color="auto"/>
      </w:divBdr>
    </w:div>
    <w:div w:id="335308589">
      <w:bodyDiv w:val="1"/>
      <w:marLeft w:val="0"/>
      <w:marRight w:val="0"/>
      <w:marTop w:val="0"/>
      <w:marBottom w:val="0"/>
      <w:divBdr>
        <w:top w:val="none" w:sz="0" w:space="0" w:color="auto"/>
        <w:left w:val="none" w:sz="0" w:space="0" w:color="auto"/>
        <w:bottom w:val="none" w:sz="0" w:space="0" w:color="auto"/>
        <w:right w:val="none" w:sz="0" w:space="0" w:color="auto"/>
      </w:divBdr>
    </w:div>
    <w:div w:id="335963137">
      <w:bodyDiv w:val="1"/>
      <w:marLeft w:val="0"/>
      <w:marRight w:val="0"/>
      <w:marTop w:val="0"/>
      <w:marBottom w:val="0"/>
      <w:divBdr>
        <w:top w:val="none" w:sz="0" w:space="0" w:color="auto"/>
        <w:left w:val="none" w:sz="0" w:space="0" w:color="auto"/>
        <w:bottom w:val="none" w:sz="0" w:space="0" w:color="auto"/>
        <w:right w:val="none" w:sz="0" w:space="0" w:color="auto"/>
      </w:divBdr>
    </w:div>
    <w:div w:id="341399647">
      <w:bodyDiv w:val="1"/>
      <w:marLeft w:val="0"/>
      <w:marRight w:val="0"/>
      <w:marTop w:val="0"/>
      <w:marBottom w:val="0"/>
      <w:divBdr>
        <w:top w:val="none" w:sz="0" w:space="0" w:color="auto"/>
        <w:left w:val="none" w:sz="0" w:space="0" w:color="auto"/>
        <w:bottom w:val="none" w:sz="0" w:space="0" w:color="auto"/>
        <w:right w:val="none" w:sz="0" w:space="0" w:color="auto"/>
      </w:divBdr>
    </w:div>
    <w:div w:id="342519224">
      <w:bodyDiv w:val="1"/>
      <w:marLeft w:val="0"/>
      <w:marRight w:val="0"/>
      <w:marTop w:val="0"/>
      <w:marBottom w:val="0"/>
      <w:divBdr>
        <w:top w:val="none" w:sz="0" w:space="0" w:color="auto"/>
        <w:left w:val="none" w:sz="0" w:space="0" w:color="auto"/>
        <w:bottom w:val="none" w:sz="0" w:space="0" w:color="auto"/>
        <w:right w:val="none" w:sz="0" w:space="0" w:color="auto"/>
      </w:divBdr>
    </w:div>
    <w:div w:id="345595365">
      <w:bodyDiv w:val="1"/>
      <w:marLeft w:val="0"/>
      <w:marRight w:val="0"/>
      <w:marTop w:val="0"/>
      <w:marBottom w:val="0"/>
      <w:divBdr>
        <w:top w:val="none" w:sz="0" w:space="0" w:color="auto"/>
        <w:left w:val="none" w:sz="0" w:space="0" w:color="auto"/>
        <w:bottom w:val="none" w:sz="0" w:space="0" w:color="auto"/>
        <w:right w:val="none" w:sz="0" w:space="0" w:color="auto"/>
      </w:divBdr>
    </w:div>
    <w:div w:id="349600840">
      <w:bodyDiv w:val="1"/>
      <w:marLeft w:val="0"/>
      <w:marRight w:val="0"/>
      <w:marTop w:val="0"/>
      <w:marBottom w:val="0"/>
      <w:divBdr>
        <w:top w:val="none" w:sz="0" w:space="0" w:color="auto"/>
        <w:left w:val="none" w:sz="0" w:space="0" w:color="auto"/>
        <w:bottom w:val="none" w:sz="0" w:space="0" w:color="auto"/>
        <w:right w:val="none" w:sz="0" w:space="0" w:color="auto"/>
      </w:divBdr>
    </w:div>
    <w:div w:id="351421138">
      <w:bodyDiv w:val="1"/>
      <w:marLeft w:val="0"/>
      <w:marRight w:val="0"/>
      <w:marTop w:val="0"/>
      <w:marBottom w:val="0"/>
      <w:divBdr>
        <w:top w:val="none" w:sz="0" w:space="0" w:color="auto"/>
        <w:left w:val="none" w:sz="0" w:space="0" w:color="auto"/>
        <w:bottom w:val="none" w:sz="0" w:space="0" w:color="auto"/>
        <w:right w:val="none" w:sz="0" w:space="0" w:color="auto"/>
      </w:divBdr>
    </w:div>
    <w:div w:id="351498749">
      <w:bodyDiv w:val="1"/>
      <w:marLeft w:val="0"/>
      <w:marRight w:val="0"/>
      <w:marTop w:val="0"/>
      <w:marBottom w:val="0"/>
      <w:divBdr>
        <w:top w:val="none" w:sz="0" w:space="0" w:color="auto"/>
        <w:left w:val="none" w:sz="0" w:space="0" w:color="auto"/>
        <w:bottom w:val="none" w:sz="0" w:space="0" w:color="auto"/>
        <w:right w:val="none" w:sz="0" w:space="0" w:color="auto"/>
      </w:divBdr>
    </w:div>
    <w:div w:id="352272493">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55931429">
      <w:bodyDiv w:val="1"/>
      <w:marLeft w:val="0"/>
      <w:marRight w:val="0"/>
      <w:marTop w:val="0"/>
      <w:marBottom w:val="0"/>
      <w:divBdr>
        <w:top w:val="none" w:sz="0" w:space="0" w:color="auto"/>
        <w:left w:val="none" w:sz="0" w:space="0" w:color="auto"/>
        <w:bottom w:val="none" w:sz="0" w:space="0" w:color="auto"/>
        <w:right w:val="none" w:sz="0" w:space="0" w:color="auto"/>
      </w:divBdr>
    </w:div>
    <w:div w:id="363095863">
      <w:bodyDiv w:val="1"/>
      <w:marLeft w:val="0"/>
      <w:marRight w:val="0"/>
      <w:marTop w:val="0"/>
      <w:marBottom w:val="0"/>
      <w:divBdr>
        <w:top w:val="none" w:sz="0" w:space="0" w:color="auto"/>
        <w:left w:val="none" w:sz="0" w:space="0" w:color="auto"/>
        <w:bottom w:val="none" w:sz="0" w:space="0" w:color="auto"/>
        <w:right w:val="none" w:sz="0" w:space="0" w:color="auto"/>
      </w:divBdr>
    </w:div>
    <w:div w:id="363333040">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73114549">
      <w:bodyDiv w:val="1"/>
      <w:marLeft w:val="0"/>
      <w:marRight w:val="0"/>
      <w:marTop w:val="0"/>
      <w:marBottom w:val="0"/>
      <w:divBdr>
        <w:top w:val="none" w:sz="0" w:space="0" w:color="auto"/>
        <w:left w:val="none" w:sz="0" w:space="0" w:color="auto"/>
        <w:bottom w:val="none" w:sz="0" w:space="0" w:color="auto"/>
        <w:right w:val="none" w:sz="0" w:space="0" w:color="auto"/>
      </w:divBdr>
    </w:div>
    <w:div w:id="373434592">
      <w:bodyDiv w:val="1"/>
      <w:marLeft w:val="0"/>
      <w:marRight w:val="0"/>
      <w:marTop w:val="0"/>
      <w:marBottom w:val="0"/>
      <w:divBdr>
        <w:top w:val="none" w:sz="0" w:space="0" w:color="auto"/>
        <w:left w:val="none" w:sz="0" w:space="0" w:color="auto"/>
        <w:bottom w:val="none" w:sz="0" w:space="0" w:color="auto"/>
        <w:right w:val="none" w:sz="0" w:space="0" w:color="auto"/>
      </w:divBdr>
    </w:div>
    <w:div w:id="374038771">
      <w:bodyDiv w:val="1"/>
      <w:marLeft w:val="0"/>
      <w:marRight w:val="0"/>
      <w:marTop w:val="0"/>
      <w:marBottom w:val="0"/>
      <w:divBdr>
        <w:top w:val="none" w:sz="0" w:space="0" w:color="auto"/>
        <w:left w:val="none" w:sz="0" w:space="0" w:color="auto"/>
        <w:bottom w:val="none" w:sz="0" w:space="0" w:color="auto"/>
        <w:right w:val="none" w:sz="0" w:space="0" w:color="auto"/>
      </w:divBdr>
    </w:div>
    <w:div w:id="375858770">
      <w:bodyDiv w:val="1"/>
      <w:marLeft w:val="0"/>
      <w:marRight w:val="0"/>
      <w:marTop w:val="0"/>
      <w:marBottom w:val="0"/>
      <w:divBdr>
        <w:top w:val="none" w:sz="0" w:space="0" w:color="auto"/>
        <w:left w:val="none" w:sz="0" w:space="0" w:color="auto"/>
        <w:bottom w:val="none" w:sz="0" w:space="0" w:color="auto"/>
        <w:right w:val="none" w:sz="0" w:space="0" w:color="auto"/>
      </w:divBdr>
    </w:div>
    <w:div w:id="383601975">
      <w:bodyDiv w:val="1"/>
      <w:marLeft w:val="0"/>
      <w:marRight w:val="0"/>
      <w:marTop w:val="0"/>
      <w:marBottom w:val="0"/>
      <w:divBdr>
        <w:top w:val="none" w:sz="0" w:space="0" w:color="auto"/>
        <w:left w:val="none" w:sz="0" w:space="0" w:color="auto"/>
        <w:bottom w:val="none" w:sz="0" w:space="0" w:color="auto"/>
        <w:right w:val="none" w:sz="0" w:space="0" w:color="auto"/>
      </w:divBdr>
    </w:div>
    <w:div w:id="389158457">
      <w:bodyDiv w:val="1"/>
      <w:marLeft w:val="0"/>
      <w:marRight w:val="0"/>
      <w:marTop w:val="0"/>
      <w:marBottom w:val="0"/>
      <w:divBdr>
        <w:top w:val="none" w:sz="0" w:space="0" w:color="auto"/>
        <w:left w:val="none" w:sz="0" w:space="0" w:color="auto"/>
        <w:bottom w:val="none" w:sz="0" w:space="0" w:color="auto"/>
        <w:right w:val="none" w:sz="0" w:space="0" w:color="auto"/>
      </w:divBdr>
    </w:div>
    <w:div w:id="389425954">
      <w:bodyDiv w:val="1"/>
      <w:marLeft w:val="0"/>
      <w:marRight w:val="0"/>
      <w:marTop w:val="0"/>
      <w:marBottom w:val="0"/>
      <w:divBdr>
        <w:top w:val="none" w:sz="0" w:space="0" w:color="auto"/>
        <w:left w:val="none" w:sz="0" w:space="0" w:color="auto"/>
        <w:bottom w:val="none" w:sz="0" w:space="0" w:color="auto"/>
        <w:right w:val="none" w:sz="0" w:space="0" w:color="auto"/>
      </w:divBdr>
    </w:div>
    <w:div w:id="393697612">
      <w:bodyDiv w:val="1"/>
      <w:marLeft w:val="0"/>
      <w:marRight w:val="0"/>
      <w:marTop w:val="0"/>
      <w:marBottom w:val="0"/>
      <w:divBdr>
        <w:top w:val="none" w:sz="0" w:space="0" w:color="auto"/>
        <w:left w:val="none" w:sz="0" w:space="0" w:color="auto"/>
        <w:bottom w:val="none" w:sz="0" w:space="0" w:color="auto"/>
        <w:right w:val="none" w:sz="0" w:space="0" w:color="auto"/>
      </w:divBdr>
    </w:div>
    <w:div w:id="393814961">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0196336">
      <w:bodyDiv w:val="1"/>
      <w:marLeft w:val="0"/>
      <w:marRight w:val="0"/>
      <w:marTop w:val="0"/>
      <w:marBottom w:val="0"/>
      <w:divBdr>
        <w:top w:val="none" w:sz="0" w:space="0" w:color="auto"/>
        <w:left w:val="none" w:sz="0" w:space="0" w:color="auto"/>
        <w:bottom w:val="none" w:sz="0" w:space="0" w:color="auto"/>
        <w:right w:val="none" w:sz="0" w:space="0" w:color="auto"/>
      </w:divBdr>
    </w:div>
    <w:div w:id="410585357">
      <w:bodyDiv w:val="1"/>
      <w:marLeft w:val="0"/>
      <w:marRight w:val="0"/>
      <w:marTop w:val="0"/>
      <w:marBottom w:val="0"/>
      <w:divBdr>
        <w:top w:val="none" w:sz="0" w:space="0" w:color="auto"/>
        <w:left w:val="none" w:sz="0" w:space="0" w:color="auto"/>
        <w:bottom w:val="none" w:sz="0" w:space="0" w:color="auto"/>
        <w:right w:val="none" w:sz="0" w:space="0" w:color="auto"/>
      </w:divBdr>
    </w:div>
    <w:div w:id="411902145">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18019596">
      <w:bodyDiv w:val="1"/>
      <w:marLeft w:val="0"/>
      <w:marRight w:val="0"/>
      <w:marTop w:val="0"/>
      <w:marBottom w:val="0"/>
      <w:divBdr>
        <w:top w:val="none" w:sz="0" w:space="0" w:color="auto"/>
        <w:left w:val="none" w:sz="0" w:space="0" w:color="auto"/>
        <w:bottom w:val="none" w:sz="0" w:space="0" w:color="auto"/>
        <w:right w:val="none" w:sz="0" w:space="0" w:color="auto"/>
      </w:divBdr>
    </w:div>
    <w:div w:id="419985193">
      <w:bodyDiv w:val="1"/>
      <w:marLeft w:val="0"/>
      <w:marRight w:val="0"/>
      <w:marTop w:val="0"/>
      <w:marBottom w:val="0"/>
      <w:divBdr>
        <w:top w:val="none" w:sz="0" w:space="0" w:color="auto"/>
        <w:left w:val="none" w:sz="0" w:space="0" w:color="auto"/>
        <w:bottom w:val="none" w:sz="0" w:space="0" w:color="auto"/>
        <w:right w:val="none" w:sz="0" w:space="0" w:color="auto"/>
      </w:divBdr>
    </w:div>
    <w:div w:id="420296946">
      <w:bodyDiv w:val="1"/>
      <w:marLeft w:val="0"/>
      <w:marRight w:val="0"/>
      <w:marTop w:val="0"/>
      <w:marBottom w:val="0"/>
      <w:divBdr>
        <w:top w:val="none" w:sz="0" w:space="0" w:color="auto"/>
        <w:left w:val="none" w:sz="0" w:space="0" w:color="auto"/>
        <w:bottom w:val="none" w:sz="0" w:space="0" w:color="auto"/>
        <w:right w:val="none" w:sz="0" w:space="0" w:color="auto"/>
      </w:divBdr>
    </w:div>
    <w:div w:id="421033266">
      <w:bodyDiv w:val="1"/>
      <w:marLeft w:val="0"/>
      <w:marRight w:val="0"/>
      <w:marTop w:val="0"/>
      <w:marBottom w:val="0"/>
      <w:divBdr>
        <w:top w:val="none" w:sz="0" w:space="0" w:color="auto"/>
        <w:left w:val="none" w:sz="0" w:space="0" w:color="auto"/>
        <w:bottom w:val="none" w:sz="0" w:space="0" w:color="auto"/>
        <w:right w:val="none" w:sz="0" w:space="0" w:color="auto"/>
      </w:divBdr>
    </w:div>
    <w:div w:id="423234890">
      <w:bodyDiv w:val="1"/>
      <w:marLeft w:val="0"/>
      <w:marRight w:val="0"/>
      <w:marTop w:val="0"/>
      <w:marBottom w:val="0"/>
      <w:divBdr>
        <w:top w:val="none" w:sz="0" w:space="0" w:color="auto"/>
        <w:left w:val="none" w:sz="0" w:space="0" w:color="auto"/>
        <w:bottom w:val="none" w:sz="0" w:space="0" w:color="auto"/>
        <w:right w:val="none" w:sz="0" w:space="0" w:color="auto"/>
      </w:divBdr>
    </w:div>
    <w:div w:id="427696365">
      <w:bodyDiv w:val="1"/>
      <w:marLeft w:val="0"/>
      <w:marRight w:val="0"/>
      <w:marTop w:val="0"/>
      <w:marBottom w:val="0"/>
      <w:divBdr>
        <w:top w:val="none" w:sz="0" w:space="0" w:color="auto"/>
        <w:left w:val="none" w:sz="0" w:space="0" w:color="auto"/>
        <w:bottom w:val="none" w:sz="0" w:space="0" w:color="auto"/>
        <w:right w:val="none" w:sz="0" w:space="0" w:color="auto"/>
      </w:divBdr>
    </w:div>
    <w:div w:id="428506392">
      <w:bodyDiv w:val="1"/>
      <w:marLeft w:val="0"/>
      <w:marRight w:val="0"/>
      <w:marTop w:val="0"/>
      <w:marBottom w:val="0"/>
      <w:divBdr>
        <w:top w:val="none" w:sz="0" w:space="0" w:color="auto"/>
        <w:left w:val="none" w:sz="0" w:space="0" w:color="auto"/>
        <w:bottom w:val="none" w:sz="0" w:space="0" w:color="auto"/>
        <w:right w:val="none" w:sz="0" w:space="0" w:color="auto"/>
      </w:divBdr>
    </w:div>
    <w:div w:id="432096193">
      <w:bodyDiv w:val="1"/>
      <w:marLeft w:val="0"/>
      <w:marRight w:val="0"/>
      <w:marTop w:val="0"/>
      <w:marBottom w:val="0"/>
      <w:divBdr>
        <w:top w:val="none" w:sz="0" w:space="0" w:color="auto"/>
        <w:left w:val="none" w:sz="0" w:space="0" w:color="auto"/>
        <w:bottom w:val="none" w:sz="0" w:space="0" w:color="auto"/>
        <w:right w:val="none" w:sz="0" w:space="0" w:color="auto"/>
      </w:divBdr>
    </w:div>
    <w:div w:id="432215061">
      <w:bodyDiv w:val="1"/>
      <w:marLeft w:val="0"/>
      <w:marRight w:val="0"/>
      <w:marTop w:val="0"/>
      <w:marBottom w:val="0"/>
      <w:divBdr>
        <w:top w:val="none" w:sz="0" w:space="0" w:color="auto"/>
        <w:left w:val="none" w:sz="0" w:space="0" w:color="auto"/>
        <w:bottom w:val="none" w:sz="0" w:space="0" w:color="auto"/>
        <w:right w:val="none" w:sz="0" w:space="0" w:color="auto"/>
      </w:divBdr>
    </w:div>
    <w:div w:id="433520856">
      <w:bodyDiv w:val="1"/>
      <w:marLeft w:val="0"/>
      <w:marRight w:val="0"/>
      <w:marTop w:val="0"/>
      <w:marBottom w:val="0"/>
      <w:divBdr>
        <w:top w:val="none" w:sz="0" w:space="0" w:color="auto"/>
        <w:left w:val="none" w:sz="0" w:space="0" w:color="auto"/>
        <w:bottom w:val="none" w:sz="0" w:space="0" w:color="auto"/>
        <w:right w:val="none" w:sz="0" w:space="0" w:color="auto"/>
      </w:divBdr>
    </w:div>
    <w:div w:id="433862371">
      <w:bodyDiv w:val="1"/>
      <w:marLeft w:val="0"/>
      <w:marRight w:val="0"/>
      <w:marTop w:val="0"/>
      <w:marBottom w:val="0"/>
      <w:divBdr>
        <w:top w:val="none" w:sz="0" w:space="0" w:color="auto"/>
        <w:left w:val="none" w:sz="0" w:space="0" w:color="auto"/>
        <w:bottom w:val="none" w:sz="0" w:space="0" w:color="auto"/>
        <w:right w:val="none" w:sz="0" w:space="0" w:color="auto"/>
      </w:divBdr>
    </w:div>
    <w:div w:id="434635403">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38377949">
      <w:bodyDiv w:val="1"/>
      <w:marLeft w:val="0"/>
      <w:marRight w:val="0"/>
      <w:marTop w:val="0"/>
      <w:marBottom w:val="0"/>
      <w:divBdr>
        <w:top w:val="none" w:sz="0" w:space="0" w:color="auto"/>
        <w:left w:val="none" w:sz="0" w:space="0" w:color="auto"/>
        <w:bottom w:val="none" w:sz="0" w:space="0" w:color="auto"/>
        <w:right w:val="none" w:sz="0" w:space="0" w:color="auto"/>
      </w:divBdr>
    </w:div>
    <w:div w:id="438447537">
      <w:bodyDiv w:val="1"/>
      <w:marLeft w:val="0"/>
      <w:marRight w:val="0"/>
      <w:marTop w:val="0"/>
      <w:marBottom w:val="0"/>
      <w:divBdr>
        <w:top w:val="none" w:sz="0" w:space="0" w:color="auto"/>
        <w:left w:val="none" w:sz="0" w:space="0" w:color="auto"/>
        <w:bottom w:val="none" w:sz="0" w:space="0" w:color="auto"/>
        <w:right w:val="none" w:sz="0" w:space="0" w:color="auto"/>
      </w:divBdr>
    </w:div>
    <w:div w:id="439179641">
      <w:bodyDiv w:val="1"/>
      <w:marLeft w:val="0"/>
      <w:marRight w:val="0"/>
      <w:marTop w:val="0"/>
      <w:marBottom w:val="0"/>
      <w:divBdr>
        <w:top w:val="none" w:sz="0" w:space="0" w:color="auto"/>
        <w:left w:val="none" w:sz="0" w:space="0" w:color="auto"/>
        <w:bottom w:val="none" w:sz="0" w:space="0" w:color="auto"/>
        <w:right w:val="none" w:sz="0" w:space="0" w:color="auto"/>
      </w:divBdr>
    </w:div>
    <w:div w:id="439380757">
      <w:bodyDiv w:val="1"/>
      <w:marLeft w:val="0"/>
      <w:marRight w:val="0"/>
      <w:marTop w:val="0"/>
      <w:marBottom w:val="0"/>
      <w:divBdr>
        <w:top w:val="none" w:sz="0" w:space="0" w:color="auto"/>
        <w:left w:val="none" w:sz="0" w:space="0" w:color="auto"/>
        <w:bottom w:val="none" w:sz="0" w:space="0" w:color="auto"/>
        <w:right w:val="none" w:sz="0" w:space="0" w:color="auto"/>
      </w:divBdr>
    </w:div>
    <w:div w:id="446198264">
      <w:bodyDiv w:val="1"/>
      <w:marLeft w:val="0"/>
      <w:marRight w:val="0"/>
      <w:marTop w:val="0"/>
      <w:marBottom w:val="0"/>
      <w:divBdr>
        <w:top w:val="none" w:sz="0" w:space="0" w:color="auto"/>
        <w:left w:val="none" w:sz="0" w:space="0" w:color="auto"/>
        <w:bottom w:val="none" w:sz="0" w:space="0" w:color="auto"/>
        <w:right w:val="none" w:sz="0" w:space="0" w:color="auto"/>
      </w:divBdr>
    </w:div>
    <w:div w:id="446392642">
      <w:bodyDiv w:val="1"/>
      <w:marLeft w:val="0"/>
      <w:marRight w:val="0"/>
      <w:marTop w:val="0"/>
      <w:marBottom w:val="0"/>
      <w:divBdr>
        <w:top w:val="none" w:sz="0" w:space="0" w:color="auto"/>
        <w:left w:val="none" w:sz="0" w:space="0" w:color="auto"/>
        <w:bottom w:val="none" w:sz="0" w:space="0" w:color="auto"/>
        <w:right w:val="none" w:sz="0" w:space="0" w:color="auto"/>
      </w:divBdr>
    </w:div>
    <w:div w:id="450365705">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51479543">
      <w:bodyDiv w:val="1"/>
      <w:marLeft w:val="0"/>
      <w:marRight w:val="0"/>
      <w:marTop w:val="0"/>
      <w:marBottom w:val="0"/>
      <w:divBdr>
        <w:top w:val="none" w:sz="0" w:space="0" w:color="auto"/>
        <w:left w:val="none" w:sz="0" w:space="0" w:color="auto"/>
        <w:bottom w:val="none" w:sz="0" w:space="0" w:color="auto"/>
        <w:right w:val="none" w:sz="0" w:space="0" w:color="auto"/>
      </w:divBdr>
    </w:div>
    <w:div w:id="455563196">
      <w:bodyDiv w:val="1"/>
      <w:marLeft w:val="0"/>
      <w:marRight w:val="0"/>
      <w:marTop w:val="0"/>
      <w:marBottom w:val="0"/>
      <w:divBdr>
        <w:top w:val="none" w:sz="0" w:space="0" w:color="auto"/>
        <w:left w:val="none" w:sz="0" w:space="0" w:color="auto"/>
        <w:bottom w:val="none" w:sz="0" w:space="0" w:color="auto"/>
        <w:right w:val="none" w:sz="0" w:space="0" w:color="auto"/>
      </w:divBdr>
    </w:div>
    <w:div w:id="456919077">
      <w:bodyDiv w:val="1"/>
      <w:marLeft w:val="0"/>
      <w:marRight w:val="0"/>
      <w:marTop w:val="0"/>
      <w:marBottom w:val="0"/>
      <w:divBdr>
        <w:top w:val="none" w:sz="0" w:space="0" w:color="auto"/>
        <w:left w:val="none" w:sz="0" w:space="0" w:color="auto"/>
        <w:bottom w:val="none" w:sz="0" w:space="0" w:color="auto"/>
        <w:right w:val="none" w:sz="0" w:space="0" w:color="auto"/>
      </w:divBdr>
    </w:div>
    <w:div w:id="459568073">
      <w:bodyDiv w:val="1"/>
      <w:marLeft w:val="0"/>
      <w:marRight w:val="0"/>
      <w:marTop w:val="0"/>
      <w:marBottom w:val="0"/>
      <w:divBdr>
        <w:top w:val="none" w:sz="0" w:space="0" w:color="auto"/>
        <w:left w:val="none" w:sz="0" w:space="0" w:color="auto"/>
        <w:bottom w:val="none" w:sz="0" w:space="0" w:color="auto"/>
        <w:right w:val="none" w:sz="0" w:space="0" w:color="auto"/>
      </w:divBdr>
    </w:div>
    <w:div w:id="460853154">
      <w:bodyDiv w:val="1"/>
      <w:marLeft w:val="0"/>
      <w:marRight w:val="0"/>
      <w:marTop w:val="0"/>
      <w:marBottom w:val="0"/>
      <w:divBdr>
        <w:top w:val="none" w:sz="0" w:space="0" w:color="auto"/>
        <w:left w:val="none" w:sz="0" w:space="0" w:color="auto"/>
        <w:bottom w:val="none" w:sz="0" w:space="0" w:color="auto"/>
        <w:right w:val="none" w:sz="0" w:space="0" w:color="auto"/>
      </w:divBdr>
    </w:div>
    <w:div w:id="462357479">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66045447">
      <w:bodyDiv w:val="1"/>
      <w:marLeft w:val="0"/>
      <w:marRight w:val="0"/>
      <w:marTop w:val="0"/>
      <w:marBottom w:val="0"/>
      <w:divBdr>
        <w:top w:val="none" w:sz="0" w:space="0" w:color="auto"/>
        <w:left w:val="none" w:sz="0" w:space="0" w:color="auto"/>
        <w:bottom w:val="none" w:sz="0" w:space="0" w:color="auto"/>
        <w:right w:val="none" w:sz="0" w:space="0" w:color="auto"/>
      </w:divBdr>
    </w:div>
    <w:div w:id="467287063">
      <w:bodyDiv w:val="1"/>
      <w:marLeft w:val="0"/>
      <w:marRight w:val="0"/>
      <w:marTop w:val="0"/>
      <w:marBottom w:val="0"/>
      <w:divBdr>
        <w:top w:val="none" w:sz="0" w:space="0" w:color="auto"/>
        <w:left w:val="none" w:sz="0" w:space="0" w:color="auto"/>
        <w:bottom w:val="none" w:sz="0" w:space="0" w:color="auto"/>
        <w:right w:val="none" w:sz="0" w:space="0" w:color="auto"/>
      </w:divBdr>
    </w:div>
    <w:div w:id="472987960">
      <w:bodyDiv w:val="1"/>
      <w:marLeft w:val="0"/>
      <w:marRight w:val="0"/>
      <w:marTop w:val="0"/>
      <w:marBottom w:val="0"/>
      <w:divBdr>
        <w:top w:val="none" w:sz="0" w:space="0" w:color="auto"/>
        <w:left w:val="none" w:sz="0" w:space="0" w:color="auto"/>
        <w:bottom w:val="none" w:sz="0" w:space="0" w:color="auto"/>
        <w:right w:val="none" w:sz="0" w:space="0" w:color="auto"/>
      </w:divBdr>
    </w:div>
    <w:div w:id="474224585">
      <w:bodyDiv w:val="1"/>
      <w:marLeft w:val="0"/>
      <w:marRight w:val="0"/>
      <w:marTop w:val="0"/>
      <w:marBottom w:val="0"/>
      <w:divBdr>
        <w:top w:val="none" w:sz="0" w:space="0" w:color="auto"/>
        <w:left w:val="none" w:sz="0" w:space="0" w:color="auto"/>
        <w:bottom w:val="none" w:sz="0" w:space="0" w:color="auto"/>
        <w:right w:val="none" w:sz="0" w:space="0" w:color="auto"/>
      </w:divBdr>
    </w:div>
    <w:div w:id="474375404">
      <w:bodyDiv w:val="1"/>
      <w:marLeft w:val="0"/>
      <w:marRight w:val="0"/>
      <w:marTop w:val="0"/>
      <w:marBottom w:val="0"/>
      <w:divBdr>
        <w:top w:val="none" w:sz="0" w:space="0" w:color="auto"/>
        <w:left w:val="none" w:sz="0" w:space="0" w:color="auto"/>
        <w:bottom w:val="none" w:sz="0" w:space="0" w:color="auto"/>
        <w:right w:val="none" w:sz="0" w:space="0" w:color="auto"/>
      </w:divBdr>
    </w:div>
    <w:div w:id="475146281">
      <w:bodyDiv w:val="1"/>
      <w:marLeft w:val="0"/>
      <w:marRight w:val="0"/>
      <w:marTop w:val="0"/>
      <w:marBottom w:val="0"/>
      <w:divBdr>
        <w:top w:val="none" w:sz="0" w:space="0" w:color="auto"/>
        <w:left w:val="none" w:sz="0" w:space="0" w:color="auto"/>
        <w:bottom w:val="none" w:sz="0" w:space="0" w:color="auto"/>
        <w:right w:val="none" w:sz="0" w:space="0" w:color="auto"/>
      </w:divBdr>
    </w:div>
    <w:div w:id="479154380">
      <w:bodyDiv w:val="1"/>
      <w:marLeft w:val="0"/>
      <w:marRight w:val="0"/>
      <w:marTop w:val="0"/>
      <w:marBottom w:val="0"/>
      <w:divBdr>
        <w:top w:val="none" w:sz="0" w:space="0" w:color="auto"/>
        <w:left w:val="none" w:sz="0" w:space="0" w:color="auto"/>
        <w:bottom w:val="none" w:sz="0" w:space="0" w:color="auto"/>
        <w:right w:val="none" w:sz="0" w:space="0" w:color="auto"/>
      </w:divBdr>
    </w:div>
    <w:div w:id="482813805">
      <w:bodyDiv w:val="1"/>
      <w:marLeft w:val="0"/>
      <w:marRight w:val="0"/>
      <w:marTop w:val="0"/>
      <w:marBottom w:val="0"/>
      <w:divBdr>
        <w:top w:val="none" w:sz="0" w:space="0" w:color="auto"/>
        <w:left w:val="none" w:sz="0" w:space="0" w:color="auto"/>
        <w:bottom w:val="none" w:sz="0" w:space="0" w:color="auto"/>
        <w:right w:val="none" w:sz="0" w:space="0" w:color="auto"/>
      </w:divBdr>
    </w:div>
    <w:div w:id="483085414">
      <w:bodyDiv w:val="1"/>
      <w:marLeft w:val="0"/>
      <w:marRight w:val="0"/>
      <w:marTop w:val="0"/>
      <w:marBottom w:val="0"/>
      <w:divBdr>
        <w:top w:val="none" w:sz="0" w:space="0" w:color="auto"/>
        <w:left w:val="none" w:sz="0" w:space="0" w:color="auto"/>
        <w:bottom w:val="none" w:sz="0" w:space="0" w:color="auto"/>
        <w:right w:val="none" w:sz="0" w:space="0" w:color="auto"/>
      </w:divBdr>
    </w:div>
    <w:div w:id="485362332">
      <w:bodyDiv w:val="1"/>
      <w:marLeft w:val="0"/>
      <w:marRight w:val="0"/>
      <w:marTop w:val="0"/>
      <w:marBottom w:val="0"/>
      <w:divBdr>
        <w:top w:val="none" w:sz="0" w:space="0" w:color="auto"/>
        <w:left w:val="none" w:sz="0" w:space="0" w:color="auto"/>
        <w:bottom w:val="none" w:sz="0" w:space="0" w:color="auto"/>
        <w:right w:val="none" w:sz="0" w:space="0" w:color="auto"/>
      </w:divBdr>
    </w:div>
    <w:div w:id="485707928">
      <w:bodyDiv w:val="1"/>
      <w:marLeft w:val="0"/>
      <w:marRight w:val="0"/>
      <w:marTop w:val="0"/>
      <w:marBottom w:val="0"/>
      <w:divBdr>
        <w:top w:val="none" w:sz="0" w:space="0" w:color="auto"/>
        <w:left w:val="none" w:sz="0" w:space="0" w:color="auto"/>
        <w:bottom w:val="none" w:sz="0" w:space="0" w:color="auto"/>
        <w:right w:val="none" w:sz="0" w:space="0" w:color="auto"/>
      </w:divBdr>
    </w:div>
    <w:div w:id="486747701">
      <w:bodyDiv w:val="1"/>
      <w:marLeft w:val="0"/>
      <w:marRight w:val="0"/>
      <w:marTop w:val="0"/>
      <w:marBottom w:val="0"/>
      <w:divBdr>
        <w:top w:val="none" w:sz="0" w:space="0" w:color="auto"/>
        <w:left w:val="none" w:sz="0" w:space="0" w:color="auto"/>
        <w:bottom w:val="none" w:sz="0" w:space="0" w:color="auto"/>
        <w:right w:val="none" w:sz="0" w:space="0" w:color="auto"/>
      </w:divBdr>
    </w:div>
    <w:div w:id="489829601">
      <w:bodyDiv w:val="1"/>
      <w:marLeft w:val="0"/>
      <w:marRight w:val="0"/>
      <w:marTop w:val="0"/>
      <w:marBottom w:val="0"/>
      <w:divBdr>
        <w:top w:val="none" w:sz="0" w:space="0" w:color="auto"/>
        <w:left w:val="none" w:sz="0" w:space="0" w:color="auto"/>
        <w:bottom w:val="none" w:sz="0" w:space="0" w:color="auto"/>
        <w:right w:val="none" w:sz="0" w:space="0" w:color="auto"/>
      </w:divBdr>
    </w:div>
    <w:div w:id="490217516">
      <w:bodyDiv w:val="1"/>
      <w:marLeft w:val="0"/>
      <w:marRight w:val="0"/>
      <w:marTop w:val="0"/>
      <w:marBottom w:val="0"/>
      <w:divBdr>
        <w:top w:val="none" w:sz="0" w:space="0" w:color="auto"/>
        <w:left w:val="none" w:sz="0" w:space="0" w:color="auto"/>
        <w:bottom w:val="none" w:sz="0" w:space="0" w:color="auto"/>
        <w:right w:val="none" w:sz="0" w:space="0" w:color="auto"/>
      </w:divBdr>
    </w:div>
    <w:div w:id="490677331">
      <w:bodyDiv w:val="1"/>
      <w:marLeft w:val="0"/>
      <w:marRight w:val="0"/>
      <w:marTop w:val="0"/>
      <w:marBottom w:val="0"/>
      <w:divBdr>
        <w:top w:val="none" w:sz="0" w:space="0" w:color="auto"/>
        <w:left w:val="none" w:sz="0" w:space="0" w:color="auto"/>
        <w:bottom w:val="none" w:sz="0" w:space="0" w:color="auto"/>
        <w:right w:val="none" w:sz="0" w:space="0" w:color="auto"/>
      </w:divBdr>
    </w:div>
    <w:div w:id="491146162">
      <w:bodyDiv w:val="1"/>
      <w:marLeft w:val="0"/>
      <w:marRight w:val="0"/>
      <w:marTop w:val="0"/>
      <w:marBottom w:val="0"/>
      <w:divBdr>
        <w:top w:val="none" w:sz="0" w:space="0" w:color="auto"/>
        <w:left w:val="none" w:sz="0" w:space="0" w:color="auto"/>
        <w:bottom w:val="none" w:sz="0" w:space="0" w:color="auto"/>
        <w:right w:val="none" w:sz="0" w:space="0" w:color="auto"/>
      </w:divBdr>
    </w:div>
    <w:div w:id="493034664">
      <w:bodyDiv w:val="1"/>
      <w:marLeft w:val="0"/>
      <w:marRight w:val="0"/>
      <w:marTop w:val="0"/>
      <w:marBottom w:val="0"/>
      <w:divBdr>
        <w:top w:val="none" w:sz="0" w:space="0" w:color="auto"/>
        <w:left w:val="none" w:sz="0" w:space="0" w:color="auto"/>
        <w:bottom w:val="none" w:sz="0" w:space="0" w:color="auto"/>
        <w:right w:val="none" w:sz="0" w:space="0" w:color="auto"/>
      </w:divBdr>
    </w:div>
    <w:div w:id="493570322">
      <w:bodyDiv w:val="1"/>
      <w:marLeft w:val="0"/>
      <w:marRight w:val="0"/>
      <w:marTop w:val="0"/>
      <w:marBottom w:val="0"/>
      <w:divBdr>
        <w:top w:val="none" w:sz="0" w:space="0" w:color="auto"/>
        <w:left w:val="none" w:sz="0" w:space="0" w:color="auto"/>
        <w:bottom w:val="none" w:sz="0" w:space="0" w:color="auto"/>
        <w:right w:val="none" w:sz="0" w:space="0" w:color="auto"/>
      </w:divBdr>
    </w:div>
    <w:div w:id="494345047">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51273">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495999487">
      <w:bodyDiv w:val="1"/>
      <w:marLeft w:val="0"/>
      <w:marRight w:val="0"/>
      <w:marTop w:val="0"/>
      <w:marBottom w:val="0"/>
      <w:divBdr>
        <w:top w:val="none" w:sz="0" w:space="0" w:color="auto"/>
        <w:left w:val="none" w:sz="0" w:space="0" w:color="auto"/>
        <w:bottom w:val="none" w:sz="0" w:space="0" w:color="auto"/>
        <w:right w:val="none" w:sz="0" w:space="0" w:color="auto"/>
      </w:divBdr>
    </w:div>
    <w:div w:id="496699608">
      <w:bodyDiv w:val="1"/>
      <w:marLeft w:val="0"/>
      <w:marRight w:val="0"/>
      <w:marTop w:val="0"/>
      <w:marBottom w:val="0"/>
      <w:divBdr>
        <w:top w:val="none" w:sz="0" w:space="0" w:color="auto"/>
        <w:left w:val="none" w:sz="0" w:space="0" w:color="auto"/>
        <w:bottom w:val="none" w:sz="0" w:space="0" w:color="auto"/>
        <w:right w:val="none" w:sz="0" w:space="0" w:color="auto"/>
      </w:divBdr>
    </w:div>
    <w:div w:id="501162237">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02361964">
      <w:bodyDiv w:val="1"/>
      <w:marLeft w:val="0"/>
      <w:marRight w:val="0"/>
      <w:marTop w:val="0"/>
      <w:marBottom w:val="0"/>
      <w:divBdr>
        <w:top w:val="none" w:sz="0" w:space="0" w:color="auto"/>
        <w:left w:val="none" w:sz="0" w:space="0" w:color="auto"/>
        <w:bottom w:val="none" w:sz="0" w:space="0" w:color="auto"/>
        <w:right w:val="none" w:sz="0" w:space="0" w:color="auto"/>
      </w:divBdr>
    </w:div>
    <w:div w:id="503013597">
      <w:bodyDiv w:val="1"/>
      <w:marLeft w:val="0"/>
      <w:marRight w:val="0"/>
      <w:marTop w:val="0"/>
      <w:marBottom w:val="0"/>
      <w:divBdr>
        <w:top w:val="none" w:sz="0" w:space="0" w:color="auto"/>
        <w:left w:val="none" w:sz="0" w:space="0" w:color="auto"/>
        <w:bottom w:val="none" w:sz="0" w:space="0" w:color="auto"/>
        <w:right w:val="none" w:sz="0" w:space="0" w:color="auto"/>
      </w:divBdr>
    </w:div>
    <w:div w:id="504245733">
      <w:bodyDiv w:val="1"/>
      <w:marLeft w:val="0"/>
      <w:marRight w:val="0"/>
      <w:marTop w:val="0"/>
      <w:marBottom w:val="0"/>
      <w:divBdr>
        <w:top w:val="none" w:sz="0" w:space="0" w:color="auto"/>
        <w:left w:val="none" w:sz="0" w:space="0" w:color="auto"/>
        <w:bottom w:val="none" w:sz="0" w:space="0" w:color="auto"/>
        <w:right w:val="none" w:sz="0" w:space="0" w:color="auto"/>
      </w:divBdr>
    </w:div>
    <w:div w:id="507137225">
      <w:bodyDiv w:val="1"/>
      <w:marLeft w:val="0"/>
      <w:marRight w:val="0"/>
      <w:marTop w:val="0"/>
      <w:marBottom w:val="0"/>
      <w:divBdr>
        <w:top w:val="none" w:sz="0" w:space="0" w:color="auto"/>
        <w:left w:val="none" w:sz="0" w:space="0" w:color="auto"/>
        <w:bottom w:val="none" w:sz="0" w:space="0" w:color="auto"/>
        <w:right w:val="none" w:sz="0" w:space="0" w:color="auto"/>
      </w:divBdr>
    </w:div>
    <w:div w:id="508298161">
      <w:bodyDiv w:val="1"/>
      <w:marLeft w:val="0"/>
      <w:marRight w:val="0"/>
      <w:marTop w:val="0"/>
      <w:marBottom w:val="0"/>
      <w:divBdr>
        <w:top w:val="none" w:sz="0" w:space="0" w:color="auto"/>
        <w:left w:val="none" w:sz="0" w:space="0" w:color="auto"/>
        <w:bottom w:val="none" w:sz="0" w:space="0" w:color="auto"/>
        <w:right w:val="none" w:sz="0" w:space="0" w:color="auto"/>
      </w:divBdr>
    </w:div>
    <w:div w:id="518281757">
      <w:bodyDiv w:val="1"/>
      <w:marLeft w:val="0"/>
      <w:marRight w:val="0"/>
      <w:marTop w:val="0"/>
      <w:marBottom w:val="0"/>
      <w:divBdr>
        <w:top w:val="none" w:sz="0" w:space="0" w:color="auto"/>
        <w:left w:val="none" w:sz="0" w:space="0" w:color="auto"/>
        <w:bottom w:val="none" w:sz="0" w:space="0" w:color="auto"/>
        <w:right w:val="none" w:sz="0" w:space="0" w:color="auto"/>
      </w:divBdr>
    </w:div>
    <w:div w:id="519202523">
      <w:bodyDiv w:val="1"/>
      <w:marLeft w:val="0"/>
      <w:marRight w:val="0"/>
      <w:marTop w:val="0"/>
      <w:marBottom w:val="0"/>
      <w:divBdr>
        <w:top w:val="none" w:sz="0" w:space="0" w:color="auto"/>
        <w:left w:val="none" w:sz="0" w:space="0" w:color="auto"/>
        <w:bottom w:val="none" w:sz="0" w:space="0" w:color="auto"/>
        <w:right w:val="none" w:sz="0" w:space="0" w:color="auto"/>
      </w:divBdr>
    </w:div>
    <w:div w:id="524707647">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26338509">
      <w:bodyDiv w:val="1"/>
      <w:marLeft w:val="0"/>
      <w:marRight w:val="0"/>
      <w:marTop w:val="0"/>
      <w:marBottom w:val="0"/>
      <w:divBdr>
        <w:top w:val="none" w:sz="0" w:space="0" w:color="auto"/>
        <w:left w:val="none" w:sz="0" w:space="0" w:color="auto"/>
        <w:bottom w:val="none" w:sz="0" w:space="0" w:color="auto"/>
        <w:right w:val="none" w:sz="0" w:space="0" w:color="auto"/>
      </w:divBdr>
    </w:div>
    <w:div w:id="527373836">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29682799">
      <w:bodyDiv w:val="1"/>
      <w:marLeft w:val="0"/>
      <w:marRight w:val="0"/>
      <w:marTop w:val="0"/>
      <w:marBottom w:val="0"/>
      <w:divBdr>
        <w:top w:val="none" w:sz="0" w:space="0" w:color="auto"/>
        <w:left w:val="none" w:sz="0" w:space="0" w:color="auto"/>
        <w:bottom w:val="none" w:sz="0" w:space="0" w:color="auto"/>
        <w:right w:val="none" w:sz="0" w:space="0" w:color="auto"/>
      </w:divBdr>
    </w:div>
    <w:div w:id="534999936">
      <w:bodyDiv w:val="1"/>
      <w:marLeft w:val="0"/>
      <w:marRight w:val="0"/>
      <w:marTop w:val="0"/>
      <w:marBottom w:val="0"/>
      <w:divBdr>
        <w:top w:val="none" w:sz="0" w:space="0" w:color="auto"/>
        <w:left w:val="none" w:sz="0" w:space="0" w:color="auto"/>
        <w:bottom w:val="none" w:sz="0" w:space="0" w:color="auto"/>
        <w:right w:val="none" w:sz="0" w:space="0" w:color="auto"/>
      </w:divBdr>
    </w:div>
    <w:div w:id="537280112">
      <w:bodyDiv w:val="1"/>
      <w:marLeft w:val="0"/>
      <w:marRight w:val="0"/>
      <w:marTop w:val="0"/>
      <w:marBottom w:val="0"/>
      <w:divBdr>
        <w:top w:val="none" w:sz="0" w:space="0" w:color="auto"/>
        <w:left w:val="none" w:sz="0" w:space="0" w:color="auto"/>
        <w:bottom w:val="none" w:sz="0" w:space="0" w:color="auto"/>
        <w:right w:val="none" w:sz="0" w:space="0" w:color="auto"/>
      </w:divBdr>
    </w:div>
    <w:div w:id="537623301">
      <w:bodyDiv w:val="1"/>
      <w:marLeft w:val="0"/>
      <w:marRight w:val="0"/>
      <w:marTop w:val="0"/>
      <w:marBottom w:val="0"/>
      <w:divBdr>
        <w:top w:val="none" w:sz="0" w:space="0" w:color="auto"/>
        <w:left w:val="none" w:sz="0" w:space="0" w:color="auto"/>
        <w:bottom w:val="none" w:sz="0" w:space="0" w:color="auto"/>
        <w:right w:val="none" w:sz="0" w:space="0" w:color="auto"/>
      </w:divBdr>
    </w:div>
    <w:div w:id="538782447">
      <w:bodyDiv w:val="1"/>
      <w:marLeft w:val="0"/>
      <w:marRight w:val="0"/>
      <w:marTop w:val="0"/>
      <w:marBottom w:val="0"/>
      <w:divBdr>
        <w:top w:val="none" w:sz="0" w:space="0" w:color="auto"/>
        <w:left w:val="none" w:sz="0" w:space="0" w:color="auto"/>
        <w:bottom w:val="none" w:sz="0" w:space="0" w:color="auto"/>
        <w:right w:val="none" w:sz="0" w:space="0" w:color="auto"/>
      </w:divBdr>
    </w:div>
    <w:div w:id="545920114">
      <w:bodyDiv w:val="1"/>
      <w:marLeft w:val="0"/>
      <w:marRight w:val="0"/>
      <w:marTop w:val="0"/>
      <w:marBottom w:val="0"/>
      <w:divBdr>
        <w:top w:val="none" w:sz="0" w:space="0" w:color="auto"/>
        <w:left w:val="none" w:sz="0" w:space="0" w:color="auto"/>
        <w:bottom w:val="none" w:sz="0" w:space="0" w:color="auto"/>
        <w:right w:val="none" w:sz="0" w:space="0" w:color="auto"/>
      </w:divBdr>
    </w:div>
    <w:div w:id="545992722">
      <w:bodyDiv w:val="1"/>
      <w:marLeft w:val="0"/>
      <w:marRight w:val="0"/>
      <w:marTop w:val="0"/>
      <w:marBottom w:val="0"/>
      <w:divBdr>
        <w:top w:val="none" w:sz="0" w:space="0" w:color="auto"/>
        <w:left w:val="none" w:sz="0" w:space="0" w:color="auto"/>
        <w:bottom w:val="none" w:sz="0" w:space="0" w:color="auto"/>
        <w:right w:val="none" w:sz="0" w:space="0" w:color="auto"/>
      </w:divBdr>
    </w:div>
    <w:div w:id="551306567">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0678333">
      <w:bodyDiv w:val="1"/>
      <w:marLeft w:val="0"/>
      <w:marRight w:val="0"/>
      <w:marTop w:val="0"/>
      <w:marBottom w:val="0"/>
      <w:divBdr>
        <w:top w:val="none" w:sz="0" w:space="0" w:color="auto"/>
        <w:left w:val="none" w:sz="0" w:space="0" w:color="auto"/>
        <w:bottom w:val="none" w:sz="0" w:space="0" w:color="auto"/>
        <w:right w:val="none" w:sz="0" w:space="0" w:color="auto"/>
      </w:divBdr>
    </w:div>
    <w:div w:id="560747667">
      <w:bodyDiv w:val="1"/>
      <w:marLeft w:val="0"/>
      <w:marRight w:val="0"/>
      <w:marTop w:val="0"/>
      <w:marBottom w:val="0"/>
      <w:divBdr>
        <w:top w:val="none" w:sz="0" w:space="0" w:color="auto"/>
        <w:left w:val="none" w:sz="0" w:space="0" w:color="auto"/>
        <w:bottom w:val="none" w:sz="0" w:space="0" w:color="auto"/>
        <w:right w:val="none" w:sz="0" w:space="0" w:color="auto"/>
      </w:divBdr>
    </w:div>
    <w:div w:id="561451973">
      <w:bodyDiv w:val="1"/>
      <w:marLeft w:val="0"/>
      <w:marRight w:val="0"/>
      <w:marTop w:val="0"/>
      <w:marBottom w:val="0"/>
      <w:divBdr>
        <w:top w:val="none" w:sz="0" w:space="0" w:color="auto"/>
        <w:left w:val="none" w:sz="0" w:space="0" w:color="auto"/>
        <w:bottom w:val="none" w:sz="0" w:space="0" w:color="auto"/>
        <w:right w:val="none" w:sz="0" w:space="0" w:color="auto"/>
      </w:divBdr>
    </w:div>
    <w:div w:id="561525036">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62712866">
      <w:bodyDiv w:val="1"/>
      <w:marLeft w:val="0"/>
      <w:marRight w:val="0"/>
      <w:marTop w:val="0"/>
      <w:marBottom w:val="0"/>
      <w:divBdr>
        <w:top w:val="none" w:sz="0" w:space="0" w:color="auto"/>
        <w:left w:val="none" w:sz="0" w:space="0" w:color="auto"/>
        <w:bottom w:val="none" w:sz="0" w:space="0" w:color="auto"/>
        <w:right w:val="none" w:sz="0" w:space="0" w:color="auto"/>
      </w:divBdr>
    </w:div>
    <w:div w:id="569466439">
      <w:bodyDiv w:val="1"/>
      <w:marLeft w:val="0"/>
      <w:marRight w:val="0"/>
      <w:marTop w:val="0"/>
      <w:marBottom w:val="0"/>
      <w:divBdr>
        <w:top w:val="none" w:sz="0" w:space="0" w:color="auto"/>
        <w:left w:val="none" w:sz="0" w:space="0" w:color="auto"/>
        <w:bottom w:val="none" w:sz="0" w:space="0" w:color="auto"/>
        <w:right w:val="none" w:sz="0" w:space="0" w:color="auto"/>
      </w:divBdr>
    </w:div>
    <w:div w:id="573930565">
      <w:bodyDiv w:val="1"/>
      <w:marLeft w:val="0"/>
      <w:marRight w:val="0"/>
      <w:marTop w:val="0"/>
      <w:marBottom w:val="0"/>
      <w:divBdr>
        <w:top w:val="none" w:sz="0" w:space="0" w:color="auto"/>
        <w:left w:val="none" w:sz="0" w:space="0" w:color="auto"/>
        <w:bottom w:val="none" w:sz="0" w:space="0" w:color="auto"/>
        <w:right w:val="none" w:sz="0" w:space="0" w:color="auto"/>
      </w:divBdr>
    </w:div>
    <w:div w:id="575632563">
      <w:bodyDiv w:val="1"/>
      <w:marLeft w:val="0"/>
      <w:marRight w:val="0"/>
      <w:marTop w:val="0"/>
      <w:marBottom w:val="0"/>
      <w:divBdr>
        <w:top w:val="none" w:sz="0" w:space="0" w:color="auto"/>
        <w:left w:val="none" w:sz="0" w:space="0" w:color="auto"/>
        <w:bottom w:val="none" w:sz="0" w:space="0" w:color="auto"/>
        <w:right w:val="none" w:sz="0" w:space="0" w:color="auto"/>
      </w:divBdr>
    </w:div>
    <w:div w:id="579683833">
      <w:bodyDiv w:val="1"/>
      <w:marLeft w:val="0"/>
      <w:marRight w:val="0"/>
      <w:marTop w:val="0"/>
      <w:marBottom w:val="0"/>
      <w:divBdr>
        <w:top w:val="none" w:sz="0" w:space="0" w:color="auto"/>
        <w:left w:val="none" w:sz="0" w:space="0" w:color="auto"/>
        <w:bottom w:val="none" w:sz="0" w:space="0" w:color="auto"/>
        <w:right w:val="none" w:sz="0" w:space="0" w:color="auto"/>
      </w:divBdr>
    </w:div>
    <w:div w:id="582111800">
      <w:bodyDiv w:val="1"/>
      <w:marLeft w:val="0"/>
      <w:marRight w:val="0"/>
      <w:marTop w:val="0"/>
      <w:marBottom w:val="0"/>
      <w:divBdr>
        <w:top w:val="none" w:sz="0" w:space="0" w:color="auto"/>
        <w:left w:val="none" w:sz="0" w:space="0" w:color="auto"/>
        <w:bottom w:val="none" w:sz="0" w:space="0" w:color="auto"/>
        <w:right w:val="none" w:sz="0" w:space="0" w:color="auto"/>
      </w:divBdr>
    </w:div>
    <w:div w:id="585960165">
      <w:bodyDiv w:val="1"/>
      <w:marLeft w:val="0"/>
      <w:marRight w:val="0"/>
      <w:marTop w:val="0"/>
      <w:marBottom w:val="0"/>
      <w:divBdr>
        <w:top w:val="none" w:sz="0" w:space="0" w:color="auto"/>
        <w:left w:val="none" w:sz="0" w:space="0" w:color="auto"/>
        <w:bottom w:val="none" w:sz="0" w:space="0" w:color="auto"/>
        <w:right w:val="none" w:sz="0" w:space="0" w:color="auto"/>
      </w:divBdr>
    </w:div>
    <w:div w:id="587007771">
      <w:bodyDiv w:val="1"/>
      <w:marLeft w:val="0"/>
      <w:marRight w:val="0"/>
      <w:marTop w:val="0"/>
      <w:marBottom w:val="0"/>
      <w:divBdr>
        <w:top w:val="none" w:sz="0" w:space="0" w:color="auto"/>
        <w:left w:val="none" w:sz="0" w:space="0" w:color="auto"/>
        <w:bottom w:val="none" w:sz="0" w:space="0" w:color="auto"/>
        <w:right w:val="none" w:sz="0" w:space="0" w:color="auto"/>
      </w:divBdr>
    </w:div>
    <w:div w:id="589508144">
      <w:bodyDiv w:val="1"/>
      <w:marLeft w:val="0"/>
      <w:marRight w:val="0"/>
      <w:marTop w:val="0"/>
      <w:marBottom w:val="0"/>
      <w:divBdr>
        <w:top w:val="none" w:sz="0" w:space="0" w:color="auto"/>
        <w:left w:val="none" w:sz="0" w:space="0" w:color="auto"/>
        <w:bottom w:val="none" w:sz="0" w:space="0" w:color="auto"/>
        <w:right w:val="none" w:sz="0" w:space="0" w:color="auto"/>
      </w:divBdr>
    </w:div>
    <w:div w:id="591821195">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593899714">
      <w:bodyDiv w:val="1"/>
      <w:marLeft w:val="0"/>
      <w:marRight w:val="0"/>
      <w:marTop w:val="0"/>
      <w:marBottom w:val="0"/>
      <w:divBdr>
        <w:top w:val="none" w:sz="0" w:space="0" w:color="auto"/>
        <w:left w:val="none" w:sz="0" w:space="0" w:color="auto"/>
        <w:bottom w:val="none" w:sz="0" w:space="0" w:color="auto"/>
        <w:right w:val="none" w:sz="0" w:space="0" w:color="auto"/>
      </w:divBdr>
    </w:div>
    <w:div w:id="598417214">
      <w:bodyDiv w:val="1"/>
      <w:marLeft w:val="0"/>
      <w:marRight w:val="0"/>
      <w:marTop w:val="0"/>
      <w:marBottom w:val="0"/>
      <w:divBdr>
        <w:top w:val="none" w:sz="0" w:space="0" w:color="auto"/>
        <w:left w:val="none" w:sz="0" w:space="0" w:color="auto"/>
        <w:bottom w:val="none" w:sz="0" w:space="0" w:color="auto"/>
        <w:right w:val="none" w:sz="0" w:space="0" w:color="auto"/>
      </w:divBdr>
    </w:div>
    <w:div w:id="604264128">
      <w:bodyDiv w:val="1"/>
      <w:marLeft w:val="0"/>
      <w:marRight w:val="0"/>
      <w:marTop w:val="0"/>
      <w:marBottom w:val="0"/>
      <w:divBdr>
        <w:top w:val="none" w:sz="0" w:space="0" w:color="auto"/>
        <w:left w:val="none" w:sz="0" w:space="0" w:color="auto"/>
        <w:bottom w:val="none" w:sz="0" w:space="0" w:color="auto"/>
        <w:right w:val="none" w:sz="0" w:space="0" w:color="auto"/>
      </w:divBdr>
    </w:div>
    <w:div w:id="604268605">
      <w:bodyDiv w:val="1"/>
      <w:marLeft w:val="0"/>
      <w:marRight w:val="0"/>
      <w:marTop w:val="0"/>
      <w:marBottom w:val="0"/>
      <w:divBdr>
        <w:top w:val="none" w:sz="0" w:space="0" w:color="auto"/>
        <w:left w:val="none" w:sz="0" w:space="0" w:color="auto"/>
        <w:bottom w:val="none" w:sz="0" w:space="0" w:color="auto"/>
        <w:right w:val="none" w:sz="0" w:space="0" w:color="auto"/>
      </w:divBdr>
    </w:div>
    <w:div w:id="605426828">
      <w:bodyDiv w:val="1"/>
      <w:marLeft w:val="0"/>
      <w:marRight w:val="0"/>
      <w:marTop w:val="0"/>
      <w:marBottom w:val="0"/>
      <w:divBdr>
        <w:top w:val="none" w:sz="0" w:space="0" w:color="auto"/>
        <w:left w:val="none" w:sz="0" w:space="0" w:color="auto"/>
        <w:bottom w:val="none" w:sz="0" w:space="0" w:color="auto"/>
        <w:right w:val="none" w:sz="0" w:space="0" w:color="auto"/>
      </w:divBdr>
    </w:div>
    <w:div w:id="605771725">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08046710">
      <w:bodyDiv w:val="1"/>
      <w:marLeft w:val="0"/>
      <w:marRight w:val="0"/>
      <w:marTop w:val="0"/>
      <w:marBottom w:val="0"/>
      <w:divBdr>
        <w:top w:val="none" w:sz="0" w:space="0" w:color="auto"/>
        <w:left w:val="none" w:sz="0" w:space="0" w:color="auto"/>
        <w:bottom w:val="none" w:sz="0" w:space="0" w:color="auto"/>
        <w:right w:val="none" w:sz="0" w:space="0" w:color="auto"/>
      </w:divBdr>
    </w:div>
    <w:div w:id="609438774">
      <w:bodyDiv w:val="1"/>
      <w:marLeft w:val="0"/>
      <w:marRight w:val="0"/>
      <w:marTop w:val="0"/>
      <w:marBottom w:val="0"/>
      <w:divBdr>
        <w:top w:val="none" w:sz="0" w:space="0" w:color="auto"/>
        <w:left w:val="none" w:sz="0" w:space="0" w:color="auto"/>
        <w:bottom w:val="none" w:sz="0" w:space="0" w:color="auto"/>
        <w:right w:val="none" w:sz="0" w:space="0" w:color="auto"/>
      </w:divBdr>
    </w:div>
    <w:div w:id="611477098">
      <w:bodyDiv w:val="1"/>
      <w:marLeft w:val="0"/>
      <w:marRight w:val="0"/>
      <w:marTop w:val="0"/>
      <w:marBottom w:val="0"/>
      <w:divBdr>
        <w:top w:val="none" w:sz="0" w:space="0" w:color="auto"/>
        <w:left w:val="none" w:sz="0" w:space="0" w:color="auto"/>
        <w:bottom w:val="none" w:sz="0" w:space="0" w:color="auto"/>
        <w:right w:val="none" w:sz="0" w:space="0" w:color="auto"/>
      </w:divBdr>
    </w:div>
    <w:div w:id="612203790">
      <w:bodyDiv w:val="1"/>
      <w:marLeft w:val="0"/>
      <w:marRight w:val="0"/>
      <w:marTop w:val="0"/>
      <w:marBottom w:val="0"/>
      <w:divBdr>
        <w:top w:val="none" w:sz="0" w:space="0" w:color="auto"/>
        <w:left w:val="none" w:sz="0" w:space="0" w:color="auto"/>
        <w:bottom w:val="none" w:sz="0" w:space="0" w:color="auto"/>
        <w:right w:val="none" w:sz="0" w:space="0" w:color="auto"/>
      </w:divBdr>
    </w:div>
    <w:div w:id="612904122">
      <w:bodyDiv w:val="1"/>
      <w:marLeft w:val="0"/>
      <w:marRight w:val="0"/>
      <w:marTop w:val="0"/>
      <w:marBottom w:val="0"/>
      <w:divBdr>
        <w:top w:val="none" w:sz="0" w:space="0" w:color="auto"/>
        <w:left w:val="none" w:sz="0" w:space="0" w:color="auto"/>
        <w:bottom w:val="none" w:sz="0" w:space="0" w:color="auto"/>
        <w:right w:val="none" w:sz="0" w:space="0" w:color="auto"/>
      </w:divBdr>
    </w:div>
    <w:div w:id="617374705">
      <w:bodyDiv w:val="1"/>
      <w:marLeft w:val="0"/>
      <w:marRight w:val="0"/>
      <w:marTop w:val="0"/>
      <w:marBottom w:val="0"/>
      <w:divBdr>
        <w:top w:val="none" w:sz="0" w:space="0" w:color="auto"/>
        <w:left w:val="none" w:sz="0" w:space="0" w:color="auto"/>
        <w:bottom w:val="none" w:sz="0" w:space="0" w:color="auto"/>
        <w:right w:val="none" w:sz="0" w:space="0" w:color="auto"/>
      </w:divBdr>
    </w:div>
    <w:div w:id="619456864">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0380975">
      <w:bodyDiv w:val="1"/>
      <w:marLeft w:val="0"/>
      <w:marRight w:val="0"/>
      <w:marTop w:val="0"/>
      <w:marBottom w:val="0"/>
      <w:divBdr>
        <w:top w:val="none" w:sz="0" w:space="0" w:color="auto"/>
        <w:left w:val="none" w:sz="0" w:space="0" w:color="auto"/>
        <w:bottom w:val="none" w:sz="0" w:space="0" w:color="auto"/>
        <w:right w:val="none" w:sz="0" w:space="0" w:color="auto"/>
      </w:divBdr>
    </w:div>
    <w:div w:id="621837572">
      <w:bodyDiv w:val="1"/>
      <w:marLeft w:val="0"/>
      <w:marRight w:val="0"/>
      <w:marTop w:val="0"/>
      <w:marBottom w:val="0"/>
      <w:divBdr>
        <w:top w:val="none" w:sz="0" w:space="0" w:color="auto"/>
        <w:left w:val="none" w:sz="0" w:space="0" w:color="auto"/>
        <w:bottom w:val="none" w:sz="0" w:space="0" w:color="auto"/>
        <w:right w:val="none" w:sz="0" w:space="0" w:color="auto"/>
      </w:divBdr>
    </w:div>
    <w:div w:id="623847879">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25743711">
      <w:bodyDiv w:val="1"/>
      <w:marLeft w:val="0"/>
      <w:marRight w:val="0"/>
      <w:marTop w:val="0"/>
      <w:marBottom w:val="0"/>
      <w:divBdr>
        <w:top w:val="none" w:sz="0" w:space="0" w:color="auto"/>
        <w:left w:val="none" w:sz="0" w:space="0" w:color="auto"/>
        <w:bottom w:val="none" w:sz="0" w:space="0" w:color="auto"/>
        <w:right w:val="none" w:sz="0" w:space="0" w:color="auto"/>
      </w:divBdr>
    </w:div>
    <w:div w:id="626349502">
      <w:bodyDiv w:val="1"/>
      <w:marLeft w:val="0"/>
      <w:marRight w:val="0"/>
      <w:marTop w:val="0"/>
      <w:marBottom w:val="0"/>
      <w:divBdr>
        <w:top w:val="none" w:sz="0" w:space="0" w:color="auto"/>
        <w:left w:val="none" w:sz="0" w:space="0" w:color="auto"/>
        <w:bottom w:val="none" w:sz="0" w:space="0" w:color="auto"/>
        <w:right w:val="none" w:sz="0" w:space="0" w:color="auto"/>
      </w:divBdr>
    </w:div>
    <w:div w:id="629212365">
      <w:bodyDiv w:val="1"/>
      <w:marLeft w:val="0"/>
      <w:marRight w:val="0"/>
      <w:marTop w:val="0"/>
      <w:marBottom w:val="0"/>
      <w:divBdr>
        <w:top w:val="none" w:sz="0" w:space="0" w:color="auto"/>
        <w:left w:val="none" w:sz="0" w:space="0" w:color="auto"/>
        <w:bottom w:val="none" w:sz="0" w:space="0" w:color="auto"/>
        <w:right w:val="none" w:sz="0" w:space="0" w:color="auto"/>
      </w:divBdr>
    </w:div>
    <w:div w:id="629240136">
      <w:bodyDiv w:val="1"/>
      <w:marLeft w:val="0"/>
      <w:marRight w:val="0"/>
      <w:marTop w:val="0"/>
      <w:marBottom w:val="0"/>
      <w:divBdr>
        <w:top w:val="none" w:sz="0" w:space="0" w:color="auto"/>
        <w:left w:val="none" w:sz="0" w:space="0" w:color="auto"/>
        <w:bottom w:val="none" w:sz="0" w:space="0" w:color="auto"/>
        <w:right w:val="none" w:sz="0" w:space="0" w:color="auto"/>
      </w:divBdr>
    </w:div>
    <w:div w:id="630281931">
      <w:bodyDiv w:val="1"/>
      <w:marLeft w:val="0"/>
      <w:marRight w:val="0"/>
      <w:marTop w:val="0"/>
      <w:marBottom w:val="0"/>
      <w:divBdr>
        <w:top w:val="none" w:sz="0" w:space="0" w:color="auto"/>
        <w:left w:val="none" w:sz="0" w:space="0" w:color="auto"/>
        <w:bottom w:val="none" w:sz="0" w:space="0" w:color="auto"/>
        <w:right w:val="none" w:sz="0" w:space="0" w:color="auto"/>
      </w:divBdr>
    </w:div>
    <w:div w:id="630941669">
      <w:bodyDiv w:val="1"/>
      <w:marLeft w:val="0"/>
      <w:marRight w:val="0"/>
      <w:marTop w:val="0"/>
      <w:marBottom w:val="0"/>
      <w:divBdr>
        <w:top w:val="none" w:sz="0" w:space="0" w:color="auto"/>
        <w:left w:val="none" w:sz="0" w:space="0" w:color="auto"/>
        <w:bottom w:val="none" w:sz="0" w:space="0" w:color="auto"/>
        <w:right w:val="none" w:sz="0" w:space="0" w:color="auto"/>
      </w:divBdr>
    </w:div>
    <w:div w:id="632562604">
      <w:bodyDiv w:val="1"/>
      <w:marLeft w:val="0"/>
      <w:marRight w:val="0"/>
      <w:marTop w:val="0"/>
      <w:marBottom w:val="0"/>
      <w:divBdr>
        <w:top w:val="none" w:sz="0" w:space="0" w:color="auto"/>
        <w:left w:val="none" w:sz="0" w:space="0" w:color="auto"/>
        <w:bottom w:val="none" w:sz="0" w:space="0" w:color="auto"/>
        <w:right w:val="none" w:sz="0" w:space="0" w:color="auto"/>
      </w:divBdr>
    </w:div>
    <w:div w:id="635112684">
      <w:bodyDiv w:val="1"/>
      <w:marLeft w:val="0"/>
      <w:marRight w:val="0"/>
      <w:marTop w:val="0"/>
      <w:marBottom w:val="0"/>
      <w:divBdr>
        <w:top w:val="none" w:sz="0" w:space="0" w:color="auto"/>
        <w:left w:val="none" w:sz="0" w:space="0" w:color="auto"/>
        <w:bottom w:val="none" w:sz="0" w:space="0" w:color="auto"/>
        <w:right w:val="none" w:sz="0" w:space="0" w:color="auto"/>
      </w:divBdr>
    </w:div>
    <w:div w:id="635531311">
      <w:bodyDiv w:val="1"/>
      <w:marLeft w:val="0"/>
      <w:marRight w:val="0"/>
      <w:marTop w:val="0"/>
      <w:marBottom w:val="0"/>
      <w:divBdr>
        <w:top w:val="none" w:sz="0" w:space="0" w:color="auto"/>
        <w:left w:val="none" w:sz="0" w:space="0" w:color="auto"/>
        <w:bottom w:val="none" w:sz="0" w:space="0" w:color="auto"/>
        <w:right w:val="none" w:sz="0" w:space="0" w:color="auto"/>
      </w:divBdr>
    </w:div>
    <w:div w:id="641496650">
      <w:bodyDiv w:val="1"/>
      <w:marLeft w:val="0"/>
      <w:marRight w:val="0"/>
      <w:marTop w:val="0"/>
      <w:marBottom w:val="0"/>
      <w:divBdr>
        <w:top w:val="none" w:sz="0" w:space="0" w:color="auto"/>
        <w:left w:val="none" w:sz="0" w:space="0" w:color="auto"/>
        <w:bottom w:val="none" w:sz="0" w:space="0" w:color="auto"/>
        <w:right w:val="none" w:sz="0" w:space="0" w:color="auto"/>
      </w:divBdr>
    </w:div>
    <w:div w:id="644243489">
      <w:bodyDiv w:val="1"/>
      <w:marLeft w:val="0"/>
      <w:marRight w:val="0"/>
      <w:marTop w:val="0"/>
      <w:marBottom w:val="0"/>
      <w:divBdr>
        <w:top w:val="none" w:sz="0" w:space="0" w:color="auto"/>
        <w:left w:val="none" w:sz="0" w:space="0" w:color="auto"/>
        <w:bottom w:val="none" w:sz="0" w:space="0" w:color="auto"/>
        <w:right w:val="none" w:sz="0" w:space="0" w:color="auto"/>
      </w:divBdr>
    </w:div>
    <w:div w:id="644553614">
      <w:bodyDiv w:val="1"/>
      <w:marLeft w:val="0"/>
      <w:marRight w:val="0"/>
      <w:marTop w:val="0"/>
      <w:marBottom w:val="0"/>
      <w:divBdr>
        <w:top w:val="none" w:sz="0" w:space="0" w:color="auto"/>
        <w:left w:val="none" w:sz="0" w:space="0" w:color="auto"/>
        <w:bottom w:val="none" w:sz="0" w:space="0" w:color="auto"/>
        <w:right w:val="none" w:sz="0" w:space="0" w:color="auto"/>
      </w:divBdr>
    </w:div>
    <w:div w:id="648216751">
      <w:bodyDiv w:val="1"/>
      <w:marLeft w:val="0"/>
      <w:marRight w:val="0"/>
      <w:marTop w:val="0"/>
      <w:marBottom w:val="0"/>
      <w:divBdr>
        <w:top w:val="none" w:sz="0" w:space="0" w:color="auto"/>
        <w:left w:val="none" w:sz="0" w:space="0" w:color="auto"/>
        <w:bottom w:val="none" w:sz="0" w:space="0" w:color="auto"/>
        <w:right w:val="none" w:sz="0" w:space="0" w:color="auto"/>
      </w:divBdr>
    </w:div>
    <w:div w:id="650523368">
      <w:bodyDiv w:val="1"/>
      <w:marLeft w:val="0"/>
      <w:marRight w:val="0"/>
      <w:marTop w:val="0"/>
      <w:marBottom w:val="0"/>
      <w:divBdr>
        <w:top w:val="none" w:sz="0" w:space="0" w:color="auto"/>
        <w:left w:val="none" w:sz="0" w:space="0" w:color="auto"/>
        <w:bottom w:val="none" w:sz="0" w:space="0" w:color="auto"/>
        <w:right w:val="none" w:sz="0" w:space="0" w:color="auto"/>
      </w:divBdr>
    </w:div>
    <w:div w:id="650595468">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7342089">
      <w:bodyDiv w:val="1"/>
      <w:marLeft w:val="0"/>
      <w:marRight w:val="0"/>
      <w:marTop w:val="0"/>
      <w:marBottom w:val="0"/>
      <w:divBdr>
        <w:top w:val="none" w:sz="0" w:space="0" w:color="auto"/>
        <w:left w:val="none" w:sz="0" w:space="0" w:color="auto"/>
        <w:bottom w:val="none" w:sz="0" w:space="0" w:color="auto"/>
        <w:right w:val="none" w:sz="0" w:space="0" w:color="auto"/>
      </w:divBdr>
    </w:div>
    <w:div w:id="657540193">
      <w:bodyDiv w:val="1"/>
      <w:marLeft w:val="0"/>
      <w:marRight w:val="0"/>
      <w:marTop w:val="0"/>
      <w:marBottom w:val="0"/>
      <w:divBdr>
        <w:top w:val="none" w:sz="0" w:space="0" w:color="auto"/>
        <w:left w:val="none" w:sz="0" w:space="0" w:color="auto"/>
        <w:bottom w:val="none" w:sz="0" w:space="0" w:color="auto"/>
        <w:right w:val="none" w:sz="0" w:space="0" w:color="auto"/>
      </w:divBdr>
    </w:div>
    <w:div w:id="663779746">
      <w:bodyDiv w:val="1"/>
      <w:marLeft w:val="0"/>
      <w:marRight w:val="0"/>
      <w:marTop w:val="0"/>
      <w:marBottom w:val="0"/>
      <w:divBdr>
        <w:top w:val="none" w:sz="0" w:space="0" w:color="auto"/>
        <w:left w:val="none" w:sz="0" w:space="0" w:color="auto"/>
        <w:bottom w:val="none" w:sz="0" w:space="0" w:color="auto"/>
        <w:right w:val="none" w:sz="0" w:space="0" w:color="auto"/>
      </w:divBdr>
    </w:div>
    <w:div w:id="664627922">
      <w:bodyDiv w:val="1"/>
      <w:marLeft w:val="0"/>
      <w:marRight w:val="0"/>
      <w:marTop w:val="0"/>
      <w:marBottom w:val="0"/>
      <w:divBdr>
        <w:top w:val="none" w:sz="0" w:space="0" w:color="auto"/>
        <w:left w:val="none" w:sz="0" w:space="0" w:color="auto"/>
        <w:bottom w:val="none" w:sz="0" w:space="0" w:color="auto"/>
        <w:right w:val="none" w:sz="0" w:space="0" w:color="auto"/>
      </w:divBdr>
    </w:div>
    <w:div w:id="666055368">
      <w:bodyDiv w:val="1"/>
      <w:marLeft w:val="0"/>
      <w:marRight w:val="0"/>
      <w:marTop w:val="0"/>
      <w:marBottom w:val="0"/>
      <w:divBdr>
        <w:top w:val="none" w:sz="0" w:space="0" w:color="auto"/>
        <w:left w:val="none" w:sz="0" w:space="0" w:color="auto"/>
        <w:bottom w:val="none" w:sz="0" w:space="0" w:color="auto"/>
        <w:right w:val="none" w:sz="0" w:space="0" w:color="auto"/>
      </w:divBdr>
    </w:div>
    <w:div w:id="671369611">
      <w:bodyDiv w:val="1"/>
      <w:marLeft w:val="0"/>
      <w:marRight w:val="0"/>
      <w:marTop w:val="0"/>
      <w:marBottom w:val="0"/>
      <w:divBdr>
        <w:top w:val="none" w:sz="0" w:space="0" w:color="auto"/>
        <w:left w:val="none" w:sz="0" w:space="0" w:color="auto"/>
        <w:bottom w:val="none" w:sz="0" w:space="0" w:color="auto"/>
        <w:right w:val="none" w:sz="0" w:space="0" w:color="auto"/>
      </w:divBdr>
    </w:div>
    <w:div w:id="671492062">
      <w:bodyDiv w:val="1"/>
      <w:marLeft w:val="0"/>
      <w:marRight w:val="0"/>
      <w:marTop w:val="0"/>
      <w:marBottom w:val="0"/>
      <w:divBdr>
        <w:top w:val="none" w:sz="0" w:space="0" w:color="auto"/>
        <w:left w:val="none" w:sz="0" w:space="0" w:color="auto"/>
        <w:bottom w:val="none" w:sz="0" w:space="0" w:color="auto"/>
        <w:right w:val="none" w:sz="0" w:space="0" w:color="auto"/>
      </w:divBdr>
    </w:div>
    <w:div w:id="671564335">
      <w:bodyDiv w:val="1"/>
      <w:marLeft w:val="0"/>
      <w:marRight w:val="0"/>
      <w:marTop w:val="0"/>
      <w:marBottom w:val="0"/>
      <w:divBdr>
        <w:top w:val="none" w:sz="0" w:space="0" w:color="auto"/>
        <w:left w:val="none" w:sz="0" w:space="0" w:color="auto"/>
        <w:bottom w:val="none" w:sz="0" w:space="0" w:color="auto"/>
        <w:right w:val="none" w:sz="0" w:space="0" w:color="auto"/>
      </w:divBdr>
    </w:div>
    <w:div w:id="674460726">
      <w:bodyDiv w:val="1"/>
      <w:marLeft w:val="0"/>
      <w:marRight w:val="0"/>
      <w:marTop w:val="0"/>
      <w:marBottom w:val="0"/>
      <w:divBdr>
        <w:top w:val="none" w:sz="0" w:space="0" w:color="auto"/>
        <w:left w:val="none" w:sz="0" w:space="0" w:color="auto"/>
        <w:bottom w:val="none" w:sz="0" w:space="0" w:color="auto"/>
        <w:right w:val="none" w:sz="0" w:space="0" w:color="auto"/>
      </w:divBdr>
    </w:div>
    <w:div w:id="675620353">
      <w:bodyDiv w:val="1"/>
      <w:marLeft w:val="0"/>
      <w:marRight w:val="0"/>
      <w:marTop w:val="0"/>
      <w:marBottom w:val="0"/>
      <w:divBdr>
        <w:top w:val="none" w:sz="0" w:space="0" w:color="auto"/>
        <w:left w:val="none" w:sz="0" w:space="0" w:color="auto"/>
        <w:bottom w:val="none" w:sz="0" w:space="0" w:color="auto"/>
        <w:right w:val="none" w:sz="0" w:space="0" w:color="auto"/>
      </w:divBdr>
    </w:div>
    <w:div w:id="67773835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84286306">
      <w:bodyDiv w:val="1"/>
      <w:marLeft w:val="0"/>
      <w:marRight w:val="0"/>
      <w:marTop w:val="0"/>
      <w:marBottom w:val="0"/>
      <w:divBdr>
        <w:top w:val="none" w:sz="0" w:space="0" w:color="auto"/>
        <w:left w:val="none" w:sz="0" w:space="0" w:color="auto"/>
        <w:bottom w:val="none" w:sz="0" w:space="0" w:color="auto"/>
        <w:right w:val="none" w:sz="0" w:space="0" w:color="auto"/>
      </w:divBdr>
    </w:div>
    <w:div w:id="688794640">
      <w:bodyDiv w:val="1"/>
      <w:marLeft w:val="0"/>
      <w:marRight w:val="0"/>
      <w:marTop w:val="0"/>
      <w:marBottom w:val="0"/>
      <w:divBdr>
        <w:top w:val="none" w:sz="0" w:space="0" w:color="auto"/>
        <w:left w:val="none" w:sz="0" w:space="0" w:color="auto"/>
        <w:bottom w:val="none" w:sz="0" w:space="0" w:color="auto"/>
        <w:right w:val="none" w:sz="0" w:space="0" w:color="auto"/>
      </w:divBdr>
    </w:div>
    <w:div w:id="688801403">
      <w:bodyDiv w:val="1"/>
      <w:marLeft w:val="0"/>
      <w:marRight w:val="0"/>
      <w:marTop w:val="0"/>
      <w:marBottom w:val="0"/>
      <w:divBdr>
        <w:top w:val="none" w:sz="0" w:space="0" w:color="auto"/>
        <w:left w:val="none" w:sz="0" w:space="0" w:color="auto"/>
        <w:bottom w:val="none" w:sz="0" w:space="0" w:color="auto"/>
        <w:right w:val="none" w:sz="0" w:space="0" w:color="auto"/>
      </w:divBdr>
    </w:div>
    <w:div w:id="691958523">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696007641">
      <w:bodyDiv w:val="1"/>
      <w:marLeft w:val="0"/>
      <w:marRight w:val="0"/>
      <w:marTop w:val="0"/>
      <w:marBottom w:val="0"/>
      <w:divBdr>
        <w:top w:val="none" w:sz="0" w:space="0" w:color="auto"/>
        <w:left w:val="none" w:sz="0" w:space="0" w:color="auto"/>
        <w:bottom w:val="none" w:sz="0" w:space="0" w:color="auto"/>
        <w:right w:val="none" w:sz="0" w:space="0" w:color="auto"/>
      </w:divBdr>
    </w:div>
    <w:div w:id="696463478">
      <w:bodyDiv w:val="1"/>
      <w:marLeft w:val="0"/>
      <w:marRight w:val="0"/>
      <w:marTop w:val="0"/>
      <w:marBottom w:val="0"/>
      <w:divBdr>
        <w:top w:val="none" w:sz="0" w:space="0" w:color="auto"/>
        <w:left w:val="none" w:sz="0" w:space="0" w:color="auto"/>
        <w:bottom w:val="none" w:sz="0" w:space="0" w:color="auto"/>
        <w:right w:val="none" w:sz="0" w:space="0" w:color="auto"/>
      </w:divBdr>
    </w:div>
    <w:div w:id="697203075">
      <w:bodyDiv w:val="1"/>
      <w:marLeft w:val="0"/>
      <w:marRight w:val="0"/>
      <w:marTop w:val="0"/>
      <w:marBottom w:val="0"/>
      <w:divBdr>
        <w:top w:val="none" w:sz="0" w:space="0" w:color="auto"/>
        <w:left w:val="none" w:sz="0" w:space="0" w:color="auto"/>
        <w:bottom w:val="none" w:sz="0" w:space="0" w:color="auto"/>
        <w:right w:val="none" w:sz="0" w:space="0" w:color="auto"/>
      </w:divBdr>
    </w:div>
    <w:div w:id="703210370">
      <w:bodyDiv w:val="1"/>
      <w:marLeft w:val="0"/>
      <w:marRight w:val="0"/>
      <w:marTop w:val="0"/>
      <w:marBottom w:val="0"/>
      <w:divBdr>
        <w:top w:val="none" w:sz="0" w:space="0" w:color="auto"/>
        <w:left w:val="none" w:sz="0" w:space="0" w:color="auto"/>
        <w:bottom w:val="none" w:sz="0" w:space="0" w:color="auto"/>
        <w:right w:val="none" w:sz="0" w:space="0" w:color="auto"/>
      </w:divBdr>
    </w:div>
    <w:div w:id="703557120">
      <w:bodyDiv w:val="1"/>
      <w:marLeft w:val="0"/>
      <w:marRight w:val="0"/>
      <w:marTop w:val="0"/>
      <w:marBottom w:val="0"/>
      <w:divBdr>
        <w:top w:val="none" w:sz="0" w:space="0" w:color="auto"/>
        <w:left w:val="none" w:sz="0" w:space="0" w:color="auto"/>
        <w:bottom w:val="none" w:sz="0" w:space="0" w:color="auto"/>
        <w:right w:val="none" w:sz="0" w:space="0" w:color="auto"/>
      </w:divBdr>
    </w:div>
    <w:div w:id="704671878">
      <w:bodyDiv w:val="1"/>
      <w:marLeft w:val="0"/>
      <w:marRight w:val="0"/>
      <w:marTop w:val="0"/>
      <w:marBottom w:val="0"/>
      <w:divBdr>
        <w:top w:val="none" w:sz="0" w:space="0" w:color="auto"/>
        <w:left w:val="none" w:sz="0" w:space="0" w:color="auto"/>
        <w:bottom w:val="none" w:sz="0" w:space="0" w:color="auto"/>
        <w:right w:val="none" w:sz="0" w:space="0" w:color="auto"/>
      </w:divBdr>
    </w:div>
    <w:div w:id="711072647">
      <w:bodyDiv w:val="1"/>
      <w:marLeft w:val="0"/>
      <w:marRight w:val="0"/>
      <w:marTop w:val="0"/>
      <w:marBottom w:val="0"/>
      <w:divBdr>
        <w:top w:val="none" w:sz="0" w:space="0" w:color="auto"/>
        <w:left w:val="none" w:sz="0" w:space="0" w:color="auto"/>
        <w:bottom w:val="none" w:sz="0" w:space="0" w:color="auto"/>
        <w:right w:val="none" w:sz="0" w:space="0" w:color="auto"/>
      </w:divBdr>
    </w:div>
    <w:div w:id="715201277">
      <w:bodyDiv w:val="1"/>
      <w:marLeft w:val="0"/>
      <w:marRight w:val="0"/>
      <w:marTop w:val="0"/>
      <w:marBottom w:val="0"/>
      <w:divBdr>
        <w:top w:val="none" w:sz="0" w:space="0" w:color="auto"/>
        <w:left w:val="none" w:sz="0" w:space="0" w:color="auto"/>
        <w:bottom w:val="none" w:sz="0" w:space="0" w:color="auto"/>
        <w:right w:val="none" w:sz="0" w:space="0" w:color="auto"/>
      </w:divBdr>
    </w:div>
    <w:div w:id="715470517">
      <w:bodyDiv w:val="1"/>
      <w:marLeft w:val="0"/>
      <w:marRight w:val="0"/>
      <w:marTop w:val="0"/>
      <w:marBottom w:val="0"/>
      <w:divBdr>
        <w:top w:val="none" w:sz="0" w:space="0" w:color="auto"/>
        <w:left w:val="none" w:sz="0" w:space="0" w:color="auto"/>
        <w:bottom w:val="none" w:sz="0" w:space="0" w:color="auto"/>
        <w:right w:val="none" w:sz="0" w:space="0" w:color="auto"/>
      </w:divBdr>
    </w:div>
    <w:div w:id="715740451">
      <w:bodyDiv w:val="1"/>
      <w:marLeft w:val="0"/>
      <w:marRight w:val="0"/>
      <w:marTop w:val="0"/>
      <w:marBottom w:val="0"/>
      <w:divBdr>
        <w:top w:val="none" w:sz="0" w:space="0" w:color="auto"/>
        <w:left w:val="none" w:sz="0" w:space="0" w:color="auto"/>
        <w:bottom w:val="none" w:sz="0" w:space="0" w:color="auto"/>
        <w:right w:val="none" w:sz="0" w:space="0" w:color="auto"/>
      </w:divBdr>
    </w:div>
    <w:div w:id="716898509">
      <w:bodyDiv w:val="1"/>
      <w:marLeft w:val="0"/>
      <w:marRight w:val="0"/>
      <w:marTop w:val="0"/>
      <w:marBottom w:val="0"/>
      <w:divBdr>
        <w:top w:val="none" w:sz="0" w:space="0" w:color="auto"/>
        <w:left w:val="none" w:sz="0" w:space="0" w:color="auto"/>
        <w:bottom w:val="none" w:sz="0" w:space="0" w:color="auto"/>
        <w:right w:val="none" w:sz="0" w:space="0" w:color="auto"/>
      </w:divBdr>
    </w:div>
    <w:div w:id="717243482">
      <w:bodyDiv w:val="1"/>
      <w:marLeft w:val="0"/>
      <w:marRight w:val="0"/>
      <w:marTop w:val="0"/>
      <w:marBottom w:val="0"/>
      <w:divBdr>
        <w:top w:val="none" w:sz="0" w:space="0" w:color="auto"/>
        <w:left w:val="none" w:sz="0" w:space="0" w:color="auto"/>
        <w:bottom w:val="none" w:sz="0" w:space="0" w:color="auto"/>
        <w:right w:val="none" w:sz="0" w:space="0" w:color="auto"/>
      </w:divBdr>
    </w:div>
    <w:div w:id="727921701">
      <w:bodyDiv w:val="1"/>
      <w:marLeft w:val="0"/>
      <w:marRight w:val="0"/>
      <w:marTop w:val="0"/>
      <w:marBottom w:val="0"/>
      <w:divBdr>
        <w:top w:val="none" w:sz="0" w:space="0" w:color="auto"/>
        <w:left w:val="none" w:sz="0" w:space="0" w:color="auto"/>
        <w:bottom w:val="none" w:sz="0" w:space="0" w:color="auto"/>
        <w:right w:val="none" w:sz="0" w:space="0" w:color="auto"/>
      </w:divBdr>
    </w:div>
    <w:div w:id="728111674">
      <w:bodyDiv w:val="1"/>
      <w:marLeft w:val="0"/>
      <w:marRight w:val="0"/>
      <w:marTop w:val="0"/>
      <w:marBottom w:val="0"/>
      <w:divBdr>
        <w:top w:val="none" w:sz="0" w:space="0" w:color="auto"/>
        <w:left w:val="none" w:sz="0" w:space="0" w:color="auto"/>
        <w:bottom w:val="none" w:sz="0" w:space="0" w:color="auto"/>
        <w:right w:val="none" w:sz="0" w:space="0" w:color="auto"/>
      </w:divBdr>
    </w:div>
    <w:div w:id="729961464">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4548262">
      <w:bodyDiv w:val="1"/>
      <w:marLeft w:val="0"/>
      <w:marRight w:val="0"/>
      <w:marTop w:val="0"/>
      <w:marBottom w:val="0"/>
      <w:divBdr>
        <w:top w:val="none" w:sz="0" w:space="0" w:color="auto"/>
        <w:left w:val="none" w:sz="0" w:space="0" w:color="auto"/>
        <w:bottom w:val="none" w:sz="0" w:space="0" w:color="auto"/>
        <w:right w:val="none" w:sz="0" w:space="0" w:color="auto"/>
      </w:divBdr>
    </w:div>
    <w:div w:id="735476659">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3593247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44650265">
      <w:bodyDiv w:val="1"/>
      <w:marLeft w:val="0"/>
      <w:marRight w:val="0"/>
      <w:marTop w:val="0"/>
      <w:marBottom w:val="0"/>
      <w:divBdr>
        <w:top w:val="none" w:sz="0" w:space="0" w:color="auto"/>
        <w:left w:val="none" w:sz="0" w:space="0" w:color="auto"/>
        <w:bottom w:val="none" w:sz="0" w:space="0" w:color="auto"/>
        <w:right w:val="none" w:sz="0" w:space="0" w:color="auto"/>
      </w:divBdr>
    </w:div>
    <w:div w:id="746073174">
      <w:bodyDiv w:val="1"/>
      <w:marLeft w:val="0"/>
      <w:marRight w:val="0"/>
      <w:marTop w:val="0"/>
      <w:marBottom w:val="0"/>
      <w:divBdr>
        <w:top w:val="none" w:sz="0" w:space="0" w:color="auto"/>
        <w:left w:val="none" w:sz="0" w:space="0" w:color="auto"/>
        <w:bottom w:val="none" w:sz="0" w:space="0" w:color="auto"/>
        <w:right w:val="none" w:sz="0" w:space="0" w:color="auto"/>
      </w:divBdr>
    </w:div>
    <w:div w:id="748308588">
      <w:bodyDiv w:val="1"/>
      <w:marLeft w:val="0"/>
      <w:marRight w:val="0"/>
      <w:marTop w:val="0"/>
      <w:marBottom w:val="0"/>
      <w:divBdr>
        <w:top w:val="none" w:sz="0" w:space="0" w:color="auto"/>
        <w:left w:val="none" w:sz="0" w:space="0" w:color="auto"/>
        <w:bottom w:val="none" w:sz="0" w:space="0" w:color="auto"/>
        <w:right w:val="none" w:sz="0" w:space="0" w:color="auto"/>
      </w:divBdr>
    </w:div>
    <w:div w:id="750084109">
      <w:bodyDiv w:val="1"/>
      <w:marLeft w:val="0"/>
      <w:marRight w:val="0"/>
      <w:marTop w:val="0"/>
      <w:marBottom w:val="0"/>
      <w:divBdr>
        <w:top w:val="none" w:sz="0" w:space="0" w:color="auto"/>
        <w:left w:val="none" w:sz="0" w:space="0" w:color="auto"/>
        <w:bottom w:val="none" w:sz="0" w:space="0" w:color="auto"/>
        <w:right w:val="none" w:sz="0" w:space="0" w:color="auto"/>
      </w:divBdr>
    </w:div>
    <w:div w:id="752966835">
      <w:bodyDiv w:val="1"/>
      <w:marLeft w:val="0"/>
      <w:marRight w:val="0"/>
      <w:marTop w:val="0"/>
      <w:marBottom w:val="0"/>
      <w:divBdr>
        <w:top w:val="none" w:sz="0" w:space="0" w:color="auto"/>
        <w:left w:val="none" w:sz="0" w:space="0" w:color="auto"/>
        <w:bottom w:val="none" w:sz="0" w:space="0" w:color="auto"/>
        <w:right w:val="none" w:sz="0" w:space="0" w:color="auto"/>
      </w:divBdr>
    </w:div>
    <w:div w:id="754277886">
      <w:bodyDiv w:val="1"/>
      <w:marLeft w:val="0"/>
      <w:marRight w:val="0"/>
      <w:marTop w:val="0"/>
      <w:marBottom w:val="0"/>
      <w:divBdr>
        <w:top w:val="none" w:sz="0" w:space="0" w:color="auto"/>
        <w:left w:val="none" w:sz="0" w:space="0" w:color="auto"/>
        <w:bottom w:val="none" w:sz="0" w:space="0" w:color="auto"/>
        <w:right w:val="none" w:sz="0" w:space="0" w:color="auto"/>
      </w:divBdr>
    </w:div>
    <w:div w:id="759833271">
      <w:bodyDiv w:val="1"/>
      <w:marLeft w:val="0"/>
      <w:marRight w:val="0"/>
      <w:marTop w:val="0"/>
      <w:marBottom w:val="0"/>
      <w:divBdr>
        <w:top w:val="none" w:sz="0" w:space="0" w:color="auto"/>
        <w:left w:val="none" w:sz="0" w:space="0" w:color="auto"/>
        <w:bottom w:val="none" w:sz="0" w:space="0" w:color="auto"/>
        <w:right w:val="none" w:sz="0" w:space="0" w:color="auto"/>
      </w:divBdr>
    </w:div>
    <w:div w:id="761417088">
      <w:bodyDiv w:val="1"/>
      <w:marLeft w:val="0"/>
      <w:marRight w:val="0"/>
      <w:marTop w:val="0"/>
      <w:marBottom w:val="0"/>
      <w:divBdr>
        <w:top w:val="none" w:sz="0" w:space="0" w:color="auto"/>
        <w:left w:val="none" w:sz="0" w:space="0" w:color="auto"/>
        <w:bottom w:val="none" w:sz="0" w:space="0" w:color="auto"/>
        <w:right w:val="none" w:sz="0" w:space="0" w:color="auto"/>
      </w:divBdr>
    </w:div>
    <w:div w:id="763497771">
      <w:bodyDiv w:val="1"/>
      <w:marLeft w:val="0"/>
      <w:marRight w:val="0"/>
      <w:marTop w:val="0"/>
      <w:marBottom w:val="0"/>
      <w:divBdr>
        <w:top w:val="none" w:sz="0" w:space="0" w:color="auto"/>
        <w:left w:val="none" w:sz="0" w:space="0" w:color="auto"/>
        <w:bottom w:val="none" w:sz="0" w:space="0" w:color="auto"/>
        <w:right w:val="none" w:sz="0" w:space="0" w:color="auto"/>
      </w:divBdr>
    </w:div>
    <w:div w:id="766389105">
      <w:bodyDiv w:val="1"/>
      <w:marLeft w:val="0"/>
      <w:marRight w:val="0"/>
      <w:marTop w:val="0"/>
      <w:marBottom w:val="0"/>
      <w:divBdr>
        <w:top w:val="none" w:sz="0" w:space="0" w:color="auto"/>
        <w:left w:val="none" w:sz="0" w:space="0" w:color="auto"/>
        <w:bottom w:val="none" w:sz="0" w:space="0" w:color="auto"/>
        <w:right w:val="none" w:sz="0" w:space="0" w:color="auto"/>
      </w:divBdr>
    </w:div>
    <w:div w:id="768622418">
      <w:bodyDiv w:val="1"/>
      <w:marLeft w:val="0"/>
      <w:marRight w:val="0"/>
      <w:marTop w:val="0"/>
      <w:marBottom w:val="0"/>
      <w:divBdr>
        <w:top w:val="none" w:sz="0" w:space="0" w:color="auto"/>
        <w:left w:val="none" w:sz="0" w:space="0" w:color="auto"/>
        <w:bottom w:val="none" w:sz="0" w:space="0" w:color="auto"/>
        <w:right w:val="none" w:sz="0" w:space="0" w:color="auto"/>
      </w:divBdr>
    </w:div>
    <w:div w:id="768768993">
      <w:bodyDiv w:val="1"/>
      <w:marLeft w:val="0"/>
      <w:marRight w:val="0"/>
      <w:marTop w:val="0"/>
      <w:marBottom w:val="0"/>
      <w:divBdr>
        <w:top w:val="none" w:sz="0" w:space="0" w:color="auto"/>
        <w:left w:val="none" w:sz="0" w:space="0" w:color="auto"/>
        <w:bottom w:val="none" w:sz="0" w:space="0" w:color="auto"/>
        <w:right w:val="none" w:sz="0" w:space="0" w:color="auto"/>
      </w:divBdr>
    </w:div>
    <w:div w:id="771629524">
      <w:bodyDiv w:val="1"/>
      <w:marLeft w:val="0"/>
      <w:marRight w:val="0"/>
      <w:marTop w:val="0"/>
      <w:marBottom w:val="0"/>
      <w:divBdr>
        <w:top w:val="none" w:sz="0" w:space="0" w:color="auto"/>
        <w:left w:val="none" w:sz="0" w:space="0" w:color="auto"/>
        <w:bottom w:val="none" w:sz="0" w:space="0" w:color="auto"/>
        <w:right w:val="none" w:sz="0" w:space="0" w:color="auto"/>
      </w:divBdr>
    </w:div>
    <w:div w:id="771701208">
      <w:bodyDiv w:val="1"/>
      <w:marLeft w:val="0"/>
      <w:marRight w:val="0"/>
      <w:marTop w:val="0"/>
      <w:marBottom w:val="0"/>
      <w:divBdr>
        <w:top w:val="none" w:sz="0" w:space="0" w:color="auto"/>
        <w:left w:val="none" w:sz="0" w:space="0" w:color="auto"/>
        <w:bottom w:val="none" w:sz="0" w:space="0" w:color="auto"/>
        <w:right w:val="none" w:sz="0" w:space="0" w:color="auto"/>
      </w:divBdr>
    </w:div>
    <w:div w:id="774905750">
      <w:bodyDiv w:val="1"/>
      <w:marLeft w:val="0"/>
      <w:marRight w:val="0"/>
      <w:marTop w:val="0"/>
      <w:marBottom w:val="0"/>
      <w:divBdr>
        <w:top w:val="none" w:sz="0" w:space="0" w:color="auto"/>
        <w:left w:val="none" w:sz="0" w:space="0" w:color="auto"/>
        <w:bottom w:val="none" w:sz="0" w:space="0" w:color="auto"/>
        <w:right w:val="none" w:sz="0" w:space="0" w:color="auto"/>
      </w:divBdr>
    </w:div>
    <w:div w:id="775978259">
      <w:bodyDiv w:val="1"/>
      <w:marLeft w:val="0"/>
      <w:marRight w:val="0"/>
      <w:marTop w:val="0"/>
      <w:marBottom w:val="0"/>
      <w:divBdr>
        <w:top w:val="none" w:sz="0" w:space="0" w:color="auto"/>
        <w:left w:val="none" w:sz="0" w:space="0" w:color="auto"/>
        <w:bottom w:val="none" w:sz="0" w:space="0" w:color="auto"/>
        <w:right w:val="none" w:sz="0" w:space="0" w:color="auto"/>
      </w:divBdr>
    </w:div>
    <w:div w:id="776602424">
      <w:bodyDiv w:val="1"/>
      <w:marLeft w:val="0"/>
      <w:marRight w:val="0"/>
      <w:marTop w:val="0"/>
      <w:marBottom w:val="0"/>
      <w:divBdr>
        <w:top w:val="none" w:sz="0" w:space="0" w:color="auto"/>
        <w:left w:val="none" w:sz="0" w:space="0" w:color="auto"/>
        <w:bottom w:val="none" w:sz="0" w:space="0" w:color="auto"/>
        <w:right w:val="none" w:sz="0" w:space="0" w:color="auto"/>
      </w:divBdr>
    </w:div>
    <w:div w:id="776751121">
      <w:bodyDiv w:val="1"/>
      <w:marLeft w:val="0"/>
      <w:marRight w:val="0"/>
      <w:marTop w:val="0"/>
      <w:marBottom w:val="0"/>
      <w:divBdr>
        <w:top w:val="none" w:sz="0" w:space="0" w:color="auto"/>
        <w:left w:val="none" w:sz="0" w:space="0" w:color="auto"/>
        <w:bottom w:val="none" w:sz="0" w:space="0" w:color="auto"/>
        <w:right w:val="none" w:sz="0" w:space="0" w:color="auto"/>
      </w:divBdr>
    </w:div>
    <w:div w:id="777526225">
      <w:bodyDiv w:val="1"/>
      <w:marLeft w:val="0"/>
      <w:marRight w:val="0"/>
      <w:marTop w:val="0"/>
      <w:marBottom w:val="0"/>
      <w:divBdr>
        <w:top w:val="none" w:sz="0" w:space="0" w:color="auto"/>
        <w:left w:val="none" w:sz="0" w:space="0" w:color="auto"/>
        <w:bottom w:val="none" w:sz="0" w:space="0" w:color="auto"/>
        <w:right w:val="none" w:sz="0" w:space="0" w:color="auto"/>
      </w:divBdr>
    </w:div>
    <w:div w:id="778525980">
      <w:bodyDiv w:val="1"/>
      <w:marLeft w:val="0"/>
      <w:marRight w:val="0"/>
      <w:marTop w:val="0"/>
      <w:marBottom w:val="0"/>
      <w:divBdr>
        <w:top w:val="none" w:sz="0" w:space="0" w:color="auto"/>
        <w:left w:val="none" w:sz="0" w:space="0" w:color="auto"/>
        <w:bottom w:val="none" w:sz="0" w:space="0" w:color="auto"/>
        <w:right w:val="none" w:sz="0" w:space="0" w:color="auto"/>
      </w:divBdr>
    </w:div>
    <w:div w:id="779497861">
      <w:bodyDiv w:val="1"/>
      <w:marLeft w:val="0"/>
      <w:marRight w:val="0"/>
      <w:marTop w:val="0"/>
      <w:marBottom w:val="0"/>
      <w:divBdr>
        <w:top w:val="none" w:sz="0" w:space="0" w:color="auto"/>
        <w:left w:val="none" w:sz="0" w:space="0" w:color="auto"/>
        <w:bottom w:val="none" w:sz="0" w:space="0" w:color="auto"/>
        <w:right w:val="none" w:sz="0" w:space="0" w:color="auto"/>
      </w:divBdr>
    </w:div>
    <w:div w:id="779572561">
      <w:bodyDiv w:val="1"/>
      <w:marLeft w:val="0"/>
      <w:marRight w:val="0"/>
      <w:marTop w:val="0"/>
      <w:marBottom w:val="0"/>
      <w:divBdr>
        <w:top w:val="none" w:sz="0" w:space="0" w:color="auto"/>
        <w:left w:val="none" w:sz="0" w:space="0" w:color="auto"/>
        <w:bottom w:val="none" w:sz="0" w:space="0" w:color="auto"/>
        <w:right w:val="none" w:sz="0" w:space="0" w:color="auto"/>
      </w:divBdr>
    </w:div>
    <w:div w:id="781150293">
      <w:bodyDiv w:val="1"/>
      <w:marLeft w:val="0"/>
      <w:marRight w:val="0"/>
      <w:marTop w:val="0"/>
      <w:marBottom w:val="0"/>
      <w:divBdr>
        <w:top w:val="none" w:sz="0" w:space="0" w:color="auto"/>
        <w:left w:val="none" w:sz="0" w:space="0" w:color="auto"/>
        <w:bottom w:val="none" w:sz="0" w:space="0" w:color="auto"/>
        <w:right w:val="none" w:sz="0" w:space="0" w:color="auto"/>
      </w:divBdr>
    </w:div>
    <w:div w:id="782724329">
      <w:bodyDiv w:val="1"/>
      <w:marLeft w:val="0"/>
      <w:marRight w:val="0"/>
      <w:marTop w:val="0"/>
      <w:marBottom w:val="0"/>
      <w:divBdr>
        <w:top w:val="none" w:sz="0" w:space="0" w:color="auto"/>
        <w:left w:val="none" w:sz="0" w:space="0" w:color="auto"/>
        <w:bottom w:val="none" w:sz="0" w:space="0" w:color="auto"/>
        <w:right w:val="none" w:sz="0" w:space="0" w:color="auto"/>
      </w:divBdr>
    </w:div>
    <w:div w:id="787773966">
      <w:bodyDiv w:val="1"/>
      <w:marLeft w:val="0"/>
      <w:marRight w:val="0"/>
      <w:marTop w:val="0"/>
      <w:marBottom w:val="0"/>
      <w:divBdr>
        <w:top w:val="none" w:sz="0" w:space="0" w:color="auto"/>
        <w:left w:val="none" w:sz="0" w:space="0" w:color="auto"/>
        <w:bottom w:val="none" w:sz="0" w:space="0" w:color="auto"/>
        <w:right w:val="none" w:sz="0" w:space="0" w:color="auto"/>
      </w:divBdr>
    </w:div>
    <w:div w:id="788741514">
      <w:bodyDiv w:val="1"/>
      <w:marLeft w:val="0"/>
      <w:marRight w:val="0"/>
      <w:marTop w:val="0"/>
      <w:marBottom w:val="0"/>
      <w:divBdr>
        <w:top w:val="none" w:sz="0" w:space="0" w:color="auto"/>
        <w:left w:val="none" w:sz="0" w:space="0" w:color="auto"/>
        <w:bottom w:val="none" w:sz="0" w:space="0" w:color="auto"/>
        <w:right w:val="none" w:sz="0" w:space="0" w:color="auto"/>
      </w:divBdr>
    </w:div>
    <w:div w:id="789519044">
      <w:bodyDiv w:val="1"/>
      <w:marLeft w:val="0"/>
      <w:marRight w:val="0"/>
      <w:marTop w:val="0"/>
      <w:marBottom w:val="0"/>
      <w:divBdr>
        <w:top w:val="none" w:sz="0" w:space="0" w:color="auto"/>
        <w:left w:val="none" w:sz="0" w:space="0" w:color="auto"/>
        <w:bottom w:val="none" w:sz="0" w:space="0" w:color="auto"/>
        <w:right w:val="none" w:sz="0" w:space="0" w:color="auto"/>
      </w:divBdr>
    </w:div>
    <w:div w:id="792790977">
      <w:bodyDiv w:val="1"/>
      <w:marLeft w:val="0"/>
      <w:marRight w:val="0"/>
      <w:marTop w:val="0"/>
      <w:marBottom w:val="0"/>
      <w:divBdr>
        <w:top w:val="none" w:sz="0" w:space="0" w:color="auto"/>
        <w:left w:val="none" w:sz="0" w:space="0" w:color="auto"/>
        <w:bottom w:val="none" w:sz="0" w:space="0" w:color="auto"/>
        <w:right w:val="none" w:sz="0" w:space="0" w:color="auto"/>
      </w:divBdr>
    </w:div>
    <w:div w:id="796412490">
      <w:bodyDiv w:val="1"/>
      <w:marLeft w:val="0"/>
      <w:marRight w:val="0"/>
      <w:marTop w:val="0"/>
      <w:marBottom w:val="0"/>
      <w:divBdr>
        <w:top w:val="none" w:sz="0" w:space="0" w:color="auto"/>
        <w:left w:val="none" w:sz="0" w:space="0" w:color="auto"/>
        <w:bottom w:val="none" w:sz="0" w:space="0" w:color="auto"/>
        <w:right w:val="none" w:sz="0" w:space="0" w:color="auto"/>
      </w:divBdr>
    </w:div>
    <w:div w:id="797141345">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798956680">
      <w:bodyDiv w:val="1"/>
      <w:marLeft w:val="0"/>
      <w:marRight w:val="0"/>
      <w:marTop w:val="0"/>
      <w:marBottom w:val="0"/>
      <w:divBdr>
        <w:top w:val="none" w:sz="0" w:space="0" w:color="auto"/>
        <w:left w:val="none" w:sz="0" w:space="0" w:color="auto"/>
        <w:bottom w:val="none" w:sz="0" w:space="0" w:color="auto"/>
        <w:right w:val="none" w:sz="0" w:space="0" w:color="auto"/>
      </w:divBdr>
    </w:div>
    <w:div w:id="800878522">
      <w:bodyDiv w:val="1"/>
      <w:marLeft w:val="0"/>
      <w:marRight w:val="0"/>
      <w:marTop w:val="0"/>
      <w:marBottom w:val="0"/>
      <w:divBdr>
        <w:top w:val="none" w:sz="0" w:space="0" w:color="auto"/>
        <w:left w:val="none" w:sz="0" w:space="0" w:color="auto"/>
        <w:bottom w:val="none" w:sz="0" w:space="0" w:color="auto"/>
        <w:right w:val="none" w:sz="0" w:space="0" w:color="auto"/>
      </w:divBdr>
    </w:div>
    <w:div w:id="801073754">
      <w:bodyDiv w:val="1"/>
      <w:marLeft w:val="0"/>
      <w:marRight w:val="0"/>
      <w:marTop w:val="0"/>
      <w:marBottom w:val="0"/>
      <w:divBdr>
        <w:top w:val="none" w:sz="0" w:space="0" w:color="auto"/>
        <w:left w:val="none" w:sz="0" w:space="0" w:color="auto"/>
        <w:bottom w:val="none" w:sz="0" w:space="0" w:color="auto"/>
        <w:right w:val="none" w:sz="0" w:space="0" w:color="auto"/>
      </w:divBdr>
    </w:div>
    <w:div w:id="801770015">
      <w:bodyDiv w:val="1"/>
      <w:marLeft w:val="0"/>
      <w:marRight w:val="0"/>
      <w:marTop w:val="0"/>
      <w:marBottom w:val="0"/>
      <w:divBdr>
        <w:top w:val="none" w:sz="0" w:space="0" w:color="auto"/>
        <w:left w:val="none" w:sz="0" w:space="0" w:color="auto"/>
        <w:bottom w:val="none" w:sz="0" w:space="0" w:color="auto"/>
        <w:right w:val="none" w:sz="0" w:space="0" w:color="auto"/>
      </w:divBdr>
    </w:div>
    <w:div w:id="801967490">
      <w:bodyDiv w:val="1"/>
      <w:marLeft w:val="0"/>
      <w:marRight w:val="0"/>
      <w:marTop w:val="0"/>
      <w:marBottom w:val="0"/>
      <w:divBdr>
        <w:top w:val="none" w:sz="0" w:space="0" w:color="auto"/>
        <w:left w:val="none" w:sz="0" w:space="0" w:color="auto"/>
        <w:bottom w:val="none" w:sz="0" w:space="0" w:color="auto"/>
        <w:right w:val="none" w:sz="0" w:space="0" w:color="auto"/>
      </w:divBdr>
    </w:div>
    <w:div w:id="803936124">
      <w:bodyDiv w:val="1"/>
      <w:marLeft w:val="0"/>
      <w:marRight w:val="0"/>
      <w:marTop w:val="0"/>
      <w:marBottom w:val="0"/>
      <w:divBdr>
        <w:top w:val="none" w:sz="0" w:space="0" w:color="auto"/>
        <w:left w:val="none" w:sz="0" w:space="0" w:color="auto"/>
        <w:bottom w:val="none" w:sz="0" w:space="0" w:color="auto"/>
        <w:right w:val="none" w:sz="0" w:space="0" w:color="auto"/>
      </w:divBdr>
    </w:div>
    <w:div w:id="806242427">
      <w:bodyDiv w:val="1"/>
      <w:marLeft w:val="0"/>
      <w:marRight w:val="0"/>
      <w:marTop w:val="0"/>
      <w:marBottom w:val="0"/>
      <w:divBdr>
        <w:top w:val="none" w:sz="0" w:space="0" w:color="auto"/>
        <w:left w:val="none" w:sz="0" w:space="0" w:color="auto"/>
        <w:bottom w:val="none" w:sz="0" w:space="0" w:color="auto"/>
        <w:right w:val="none" w:sz="0" w:space="0" w:color="auto"/>
      </w:divBdr>
    </w:div>
    <w:div w:id="806897980">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11140764">
      <w:bodyDiv w:val="1"/>
      <w:marLeft w:val="0"/>
      <w:marRight w:val="0"/>
      <w:marTop w:val="0"/>
      <w:marBottom w:val="0"/>
      <w:divBdr>
        <w:top w:val="none" w:sz="0" w:space="0" w:color="auto"/>
        <w:left w:val="none" w:sz="0" w:space="0" w:color="auto"/>
        <w:bottom w:val="none" w:sz="0" w:space="0" w:color="auto"/>
        <w:right w:val="none" w:sz="0" w:space="0" w:color="auto"/>
      </w:divBdr>
    </w:div>
    <w:div w:id="811210991">
      <w:bodyDiv w:val="1"/>
      <w:marLeft w:val="0"/>
      <w:marRight w:val="0"/>
      <w:marTop w:val="0"/>
      <w:marBottom w:val="0"/>
      <w:divBdr>
        <w:top w:val="none" w:sz="0" w:space="0" w:color="auto"/>
        <w:left w:val="none" w:sz="0" w:space="0" w:color="auto"/>
        <w:bottom w:val="none" w:sz="0" w:space="0" w:color="auto"/>
        <w:right w:val="none" w:sz="0" w:space="0" w:color="auto"/>
      </w:divBdr>
    </w:div>
    <w:div w:id="811869382">
      <w:bodyDiv w:val="1"/>
      <w:marLeft w:val="0"/>
      <w:marRight w:val="0"/>
      <w:marTop w:val="0"/>
      <w:marBottom w:val="0"/>
      <w:divBdr>
        <w:top w:val="none" w:sz="0" w:space="0" w:color="auto"/>
        <w:left w:val="none" w:sz="0" w:space="0" w:color="auto"/>
        <w:bottom w:val="none" w:sz="0" w:space="0" w:color="auto"/>
        <w:right w:val="none" w:sz="0" w:space="0" w:color="auto"/>
      </w:divBdr>
    </w:div>
    <w:div w:id="812528004">
      <w:bodyDiv w:val="1"/>
      <w:marLeft w:val="0"/>
      <w:marRight w:val="0"/>
      <w:marTop w:val="0"/>
      <w:marBottom w:val="0"/>
      <w:divBdr>
        <w:top w:val="none" w:sz="0" w:space="0" w:color="auto"/>
        <w:left w:val="none" w:sz="0" w:space="0" w:color="auto"/>
        <w:bottom w:val="none" w:sz="0" w:space="0" w:color="auto"/>
        <w:right w:val="none" w:sz="0" w:space="0" w:color="auto"/>
      </w:divBdr>
    </w:div>
    <w:div w:id="815688284">
      <w:bodyDiv w:val="1"/>
      <w:marLeft w:val="0"/>
      <w:marRight w:val="0"/>
      <w:marTop w:val="0"/>
      <w:marBottom w:val="0"/>
      <w:divBdr>
        <w:top w:val="none" w:sz="0" w:space="0" w:color="auto"/>
        <w:left w:val="none" w:sz="0" w:space="0" w:color="auto"/>
        <w:bottom w:val="none" w:sz="0" w:space="0" w:color="auto"/>
        <w:right w:val="none" w:sz="0" w:space="0" w:color="auto"/>
      </w:divBdr>
    </w:div>
    <w:div w:id="816072466">
      <w:bodyDiv w:val="1"/>
      <w:marLeft w:val="0"/>
      <w:marRight w:val="0"/>
      <w:marTop w:val="0"/>
      <w:marBottom w:val="0"/>
      <w:divBdr>
        <w:top w:val="none" w:sz="0" w:space="0" w:color="auto"/>
        <w:left w:val="none" w:sz="0" w:space="0" w:color="auto"/>
        <w:bottom w:val="none" w:sz="0" w:space="0" w:color="auto"/>
        <w:right w:val="none" w:sz="0" w:space="0" w:color="auto"/>
      </w:divBdr>
    </w:div>
    <w:div w:id="816452497">
      <w:bodyDiv w:val="1"/>
      <w:marLeft w:val="0"/>
      <w:marRight w:val="0"/>
      <w:marTop w:val="0"/>
      <w:marBottom w:val="0"/>
      <w:divBdr>
        <w:top w:val="none" w:sz="0" w:space="0" w:color="auto"/>
        <w:left w:val="none" w:sz="0" w:space="0" w:color="auto"/>
        <w:bottom w:val="none" w:sz="0" w:space="0" w:color="auto"/>
        <w:right w:val="none" w:sz="0" w:space="0" w:color="auto"/>
      </w:divBdr>
    </w:div>
    <w:div w:id="816455219">
      <w:bodyDiv w:val="1"/>
      <w:marLeft w:val="0"/>
      <w:marRight w:val="0"/>
      <w:marTop w:val="0"/>
      <w:marBottom w:val="0"/>
      <w:divBdr>
        <w:top w:val="none" w:sz="0" w:space="0" w:color="auto"/>
        <w:left w:val="none" w:sz="0" w:space="0" w:color="auto"/>
        <w:bottom w:val="none" w:sz="0" w:space="0" w:color="auto"/>
        <w:right w:val="none" w:sz="0" w:space="0" w:color="auto"/>
      </w:divBdr>
    </w:div>
    <w:div w:id="818887037">
      <w:bodyDiv w:val="1"/>
      <w:marLeft w:val="0"/>
      <w:marRight w:val="0"/>
      <w:marTop w:val="0"/>
      <w:marBottom w:val="0"/>
      <w:divBdr>
        <w:top w:val="none" w:sz="0" w:space="0" w:color="auto"/>
        <w:left w:val="none" w:sz="0" w:space="0" w:color="auto"/>
        <w:bottom w:val="none" w:sz="0" w:space="0" w:color="auto"/>
        <w:right w:val="none" w:sz="0" w:space="0" w:color="auto"/>
      </w:divBdr>
    </w:div>
    <w:div w:id="820804312">
      <w:bodyDiv w:val="1"/>
      <w:marLeft w:val="0"/>
      <w:marRight w:val="0"/>
      <w:marTop w:val="0"/>
      <w:marBottom w:val="0"/>
      <w:divBdr>
        <w:top w:val="none" w:sz="0" w:space="0" w:color="auto"/>
        <w:left w:val="none" w:sz="0" w:space="0" w:color="auto"/>
        <w:bottom w:val="none" w:sz="0" w:space="0" w:color="auto"/>
        <w:right w:val="none" w:sz="0" w:space="0" w:color="auto"/>
      </w:divBdr>
    </w:div>
    <w:div w:id="820853491">
      <w:bodyDiv w:val="1"/>
      <w:marLeft w:val="0"/>
      <w:marRight w:val="0"/>
      <w:marTop w:val="0"/>
      <w:marBottom w:val="0"/>
      <w:divBdr>
        <w:top w:val="none" w:sz="0" w:space="0" w:color="auto"/>
        <w:left w:val="none" w:sz="0" w:space="0" w:color="auto"/>
        <w:bottom w:val="none" w:sz="0" w:space="0" w:color="auto"/>
        <w:right w:val="none" w:sz="0" w:space="0" w:color="auto"/>
      </w:divBdr>
    </w:div>
    <w:div w:id="823666498">
      <w:bodyDiv w:val="1"/>
      <w:marLeft w:val="0"/>
      <w:marRight w:val="0"/>
      <w:marTop w:val="0"/>
      <w:marBottom w:val="0"/>
      <w:divBdr>
        <w:top w:val="none" w:sz="0" w:space="0" w:color="auto"/>
        <w:left w:val="none" w:sz="0" w:space="0" w:color="auto"/>
        <w:bottom w:val="none" w:sz="0" w:space="0" w:color="auto"/>
        <w:right w:val="none" w:sz="0" w:space="0" w:color="auto"/>
      </w:divBdr>
    </w:div>
    <w:div w:id="825823295">
      <w:bodyDiv w:val="1"/>
      <w:marLeft w:val="0"/>
      <w:marRight w:val="0"/>
      <w:marTop w:val="0"/>
      <w:marBottom w:val="0"/>
      <w:divBdr>
        <w:top w:val="none" w:sz="0" w:space="0" w:color="auto"/>
        <w:left w:val="none" w:sz="0" w:space="0" w:color="auto"/>
        <w:bottom w:val="none" w:sz="0" w:space="0" w:color="auto"/>
        <w:right w:val="none" w:sz="0" w:space="0" w:color="auto"/>
      </w:divBdr>
    </w:div>
    <w:div w:id="827092226">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37228843">
      <w:bodyDiv w:val="1"/>
      <w:marLeft w:val="0"/>
      <w:marRight w:val="0"/>
      <w:marTop w:val="0"/>
      <w:marBottom w:val="0"/>
      <w:divBdr>
        <w:top w:val="none" w:sz="0" w:space="0" w:color="auto"/>
        <w:left w:val="none" w:sz="0" w:space="0" w:color="auto"/>
        <w:bottom w:val="none" w:sz="0" w:space="0" w:color="auto"/>
        <w:right w:val="none" w:sz="0" w:space="0" w:color="auto"/>
      </w:divBdr>
    </w:div>
    <w:div w:id="837887169">
      <w:bodyDiv w:val="1"/>
      <w:marLeft w:val="0"/>
      <w:marRight w:val="0"/>
      <w:marTop w:val="0"/>
      <w:marBottom w:val="0"/>
      <w:divBdr>
        <w:top w:val="none" w:sz="0" w:space="0" w:color="auto"/>
        <w:left w:val="none" w:sz="0" w:space="0" w:color="auto"/>
        <w:bottom w:val="none" w:sz="0" w:space="0" w:color="auto"/>
        <w:right w:val="none" w:sz="0" w:space="0" w:color="auto"/>
      </w:divBdr>
    </w:div>
    <w:div w:id="838496399">
      <w:bodyDiv w:val="1"/>
      <w:marLeft w:val="0"/>
      <w:marRight w:val="0"/>
      <w:marTop w:val="0"/>
      <w:marBottom w:val="0"/>
      <w:divBdr>
        <w:top w:val="none" w:sz="0" w:space="0" w:color="auto"/>
        <w:left w:val="none" w:sz="0" w:space="0" w:color="auto"/>
        <w:bottom w:val="none" w:sz="0" w:space="0" w:color="auto"/>
        <w:right w:val="none" w:sz="0" w:space="0" w:color="auto"/>
      </w:divBdr>
    </w:div>
    <w:div w:id="839779551">
      <w:bodyDiv w:val="1"/>
      <w:marLeft w:val="0"/>
      <w:marRight w:val="0"/>
      <w:marTop w:val="0"/>
      <w:marBottom w:val="0"/>
      <w:divBdr>
        <w:top w:val="none" w:sz="0" w:space="0" w:color="auto"/>
        <w:left w:val="none" w:sz="0" w:space="0" w:color="auto"/>
        <w:bottom w:val="none" w:sz="0" w:space="0" w:color="auto"/>
        <w:right w:val="none" w:sz="0" w:space="0" w:color="auto"/>
      </w:divBdr>
    </w:div>
    <w:div w:id="842354721">
      <w:bodyDiv w:val="1"/>
      <w:marLeft w:val="0"/>
      <w:marRight w:val="0"/>
      <w:marTop w:val="0"/>
      <w:marBottom w:val="0"/>
      <w:divBdr>
        <w:top w:val="none" w:sz="0" w:space="0" w:color="auto"/>
        <w:left w:val="none" w:sz="0" w:space="0" w:color="auto"/>
        <w:bottom w:val="none" w:sz="0" w:space="0" w:color="auto"/>
        <w:right w:val="none" w:sz="0" w:space="0" w:color="auto"/>
      </w:divBdr>
    </w:div>
    <w:div w:id="842620816">
      <w:bodyDiv w:val="1"/>
      <w:marLeft w:val="0"/>
      <w:marRight w:val="0"/>
      <w:marTop w:val="0"/>
      <w:marBottom w:val="0"/>
      <w:divBdr>
        <w:top w:val="none" w:sz="0" w:space="0" w:color="auto"/>
        <w:left w:val="none" w:sz="0" w:space="0" w:color="auto"/>
        <w:bottom w:val="none" w:sz="0" w:space="0" w:color="auto"/>
        <w:right w:val="none" w:sz="0" w:space="0" w:color="auto"/>
      </w:divBdr>
    </w:div>
    <w:div w:id="843672238">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44588228">
      <w:bodyDiv w:val="1"/>
      <w:marLeft w:val="0"/>
      <w:marRight w:val="0"/>
      <w:marTop w:val="0"/>
      <w:marBottom w:val="0"/>
      <w:divBdr>
        <w:top w:val="none" w:sz="0" w:space="0" w:color="auto"/>
        <w:left w:val="none" w:sz="0" w:space="0" w:color="auto"/>
        <w:bottom w:val="none" w:sz="0" w:space="0" w:color="auto"/>
        <w:right w:val="none" w:sz="0" w:space="0" w:color="auto"/>
      </w:divBdr>
    </w:div>
    <w:div w:id="846283667">
      <w:bodyDiv w:val="1"/>
      <w:marLeft w:val="0"/>
      <w:marRight w:val="0"/>
      <w:marTop w:val="0"/>
      <w:marBottom w:val="0"/>
      <w:divBdr>
        <w:top w:val="none" w:sz="0" w:space="0" w:color="auto"/>
        <w:left w:val="none" w:sz="0" w:space="0" w:color="auto"/>
        <w:bottom w:val="none" w:sz="0" w:space="0" w:color="auto"/>
        <w:right w:val="none" w:sz="0" w:space="0" w:color="auto"/>
      </w:divBdr>
    </w:div>
    <w:div w:id="847059497">
      <w:bodyDiv w:val="1"/>
      <w:marLeft w:val="0"/>
      <w:marRight w:val="0"/>
      <w:marTop w:val="0"/>
      <w:marBottom w:val="0"/>
      <w:divBdr>
        <w:top w:val="none" w:sz="0" w:space="0" w:color="auto"/>
        <w:left w:val="none" w:sz="0" w:space="0" w:color="auto"/>
        <w:bottom w:val="none" w:sz="0" w:space="0" w:color="auto"/>
        <w:right w:val="none" w:sz="0" w:space="0" w:color="auto"/>
      </w:divBdr>
    </w:div>
    <w:div w:id="847209172">
      <w:bodyDiv w:val="1"/>
      <w:marLeft w:val="0"/>
      <w:marRight w:val="0"/>
      <w:marTop w:val="0"/>
      <w:marBottom w:val="0"/>
      <w:divBdr>
        <w:top w:val="none" w:sz="0" w:space="0" w:color="auto"/>
        <w:left w:val="none" w:sz="0" w:space="0" w:color="auto"/>
        <w:bottom w:val="none" w:sz="0" w:space="0" w:color="auto"/>
        <w:right w:val="none" w:sz="0" w:space="0" w:color="auto"/>
      </w:divBdr>
    </w:div>
    <w:div w:id="847713303">
      <w:bodyDiv w:val="1"/>
      <w:marLeft w:val="0"/>
      <w:marRight w:val="0"/>
      <w:marTop w:val="0"/>
      <w:marBottom w:val="0"/>
      <w:divBdr>
        <w:top w:val="none" w:sz="0" w:space="0" w:color="auto"/>
        <w:left w:val="none" w:sz="0" w:space="0" w:color="auto"/>
        <w:bottom w:val="none" w:sz="0" w:space="0" w:color="auto"/>
        <w:right w:val="none" w:sz="0" w:space="0" w:color="auto"/>
      </w:divBdr>
    </w:div>
    <w:div w:id="848251921">
      <w:bodyDiv w:val="1"/>
      <w:marLeft w:val="0"/>
      <w:marRight w:val="0"/>
      <w:marTop w:val="0"/>
      <w:marBottom w:val="0"/>
      <w:divBdr>
        <w:top w:val="none" w:sz="0" w:space="0" w:color="auto"/>
        <w:left w:val="none" w:sz="0" w:space="0" w:color="auto"/>
        <w:bottom w:val="none" w:sz="0" w:space="0" w:color="auto"/>
        <w:right w:val="none" w:sz="0" w:space="0" w:color="auto"/>
      </w:divBdr>
    </w:div>
    <w:div w:id="848330321">
      <w:bodyDiv w:val="1"/>
      <w:marLeft w:val="0"/>
      <w:marRight w:val="0"/>
      <w:marTop w:val="0"/>
      <w:marBottom w:val="0"/>
      <w:divBdr>
        <w:top w:val="none" w:sz="0" w:space="0" w:color="auto"/>
        <w:left w:val="none" w:sz="0" w:space="0" w:color="auto"/>
        <w:bottom w:val="none" w:sz="0" w:space="0" w:color="auto"/>
        <w:right w:val="none" w:sz="0" w:space="0" w:color="auto"/>
      </w:divBdr>
    </w:div>
    <w:div w:id="850753891">
      <w:bodyDiv w:val="1"/>
      <w:marLeft w:val="0"/>
      <w:marRight w:val="0"/>
      <w:marTop w:val="0"/>
      <w:marBottom w:val="0"/>
      <w:divBdr>
        <w:top w:val="none" w:sz="0" w:space="0" w:color="auto"/>
        <w:left w:val="none" w:sz="0" w:space="0" w:color="auto"/>
        <w:bottom w:val="none" w:sz="0" w:space="0" w:color="auto"/>
        <w:right w:val="none" w:sz="0" w:space="0" w:color="auto"/>
      </w:divBdr>
    </w:div>
    <w:div w:id="850993863">
      <w:bodyDiv w:val="1"/>
      <w:marLeft w:val="0"/>
      <w:marRight w:val="0"/>
      <w:marTop w:val="0"/>
      <w:marBottom w:val="0"/>
      <w:divBdr>
        <w:top w:val="none" w:sz="0" w:space="0" w:color="auto"/>
        <w:left w:val="none" w:sz="0" w:space="0" w:color="auto"/>
        <w:bottom w:val="none" w:sz="0" w:space="0" w:color="auto"/>
        <w:right w:val="none" w:sz="0" w:space="0" w:color="auto"/>
      </w:divBdr>
    </w:div>
    <w:div w:id="852456613">
      <w:bodyDiv w:val="1"/>
      <w:marLeft w:val="0"/>
      <w:marRight w:val="0"/>
      <w:marTop w:val="0"/>
      <w:marBottom w:val="0"/>
      <w:divBdr>
        <w:top w:val="none" w:sz="0" w:space="0" w:color="auto"/>
        <w:left w:val="none" w:sz="0" w:space="0" w:color="auto"/>
        <w:bottom w:val="none" w:sz="0" w:space="0" w:color="auto"/>
        <w:right w:val="none" w:sz="0" w:space="0" w:color="auto"/>
      </w:divBdr>
    </w:div>
    <w:div w:id="853306101">
      <w:bodyDiv w:val="1"/>
      <w:marLeft w:val="0"/>
      <w:marRight w:val="0"/>
      <w:marTop w:val="0"/>
      <w:marBottom w:val="0"/>
      <w:divBdr>
        <w:top w:val="none" w:sz="0" w:space="0" w:color="auto"/>
        <w:left w:val="none" w:sz="0" w:space="0" w:color="auto"/>
        <w:bottom w:val="none" w:sz="0" w:space="0" w:color="auto"/>
        <w:right w:val="none" w:sz="0" w:space="0" w:color="auto"/>
      </w:divBdr>
    </w:div>
    <w:div w:id="853762915">
      <w:bodyDiv w:val="1"/>
      <w:marLeft w:val="0"/>
      <w:marRight w:val="0"/>
      <w:marTop w:val="0"/>
      <w:marBottom w:val="0"/>
      <w:divBdr>
        <w:top w:val="none" w:sz="0" w:space="0" w:color="auto"/>
        <w:left w:val="none" w:sz="0" w:space="0" w:color="auto"/>
        <w:bottom w:val="none" w:sz="0" w:space="0" w:color="auto"/>
        <w:right w:val="none" w:sz="0" w:space="0" w:color="auto"/>
      </w:divBdr>
    </w:div>
    <w:div w:id="860511623">
      <w:bodyDiv w:val="1"/>
      <w:marLeft w:val="0"/>
      <w:marRight w:val="0"/>
      <w:marTop w:val="0"/>
      <w:marBottom w:val="0"/>
      <w:divBdr>
        <w:top w:val="none" w:sz="0" w:space="0" w:color="auto"/>
        <w:left w:val="none" w:sz="0" w:space="0" w:color="auto"/>
        <w:bottom w:val="none" w:sz="0" w:space="0" w:color="auto"/>
        <w:right w:val="none" w:sz="0" w:space="0" w:color="auto"/>
      </w:divBdr>
    </w:div>
    <w:div w:id="860777773">
      <w:bodyDiv w:val="1"/>
      <w:marLeft w:val="0"/>
      <w:marRight w:val="0"/>
      <w:marTop w:val="0"/>
      <w:marBottom w:val="0"/>
      <w:divBdr>
        <w:top w:val="none" w:sz="0" w:space="0" w:color="auto"/>
        <w:left w:val="none" w:sz="0" w:space="0" w:color="auto"/>
        <w:bottom w:val="none" w:sz="0" w:space="0" w:color="auto"/>
        <w:right w:val="none" w:sz="0" w:space="0" w:color="auto"/>
      </w:divBdr>
    </w:div>
    <w:div w:id="865287280">
      <w:bodyDiv w:val="1"/>
      <w:marLeft w:val="0"/>
      <w:marRight w:val="0"/>
      <w:marTop w:val="0"/>
      <w:marBottom w:val="0"/>
      <w:divBdr>
        <w:top w:val="none" w:sz="0" w:space="0" w:color="auto"/>
        <w:left w:val="none" w:sz="0" w:space="0" w:color="auto"/>
        <w:bottom w:val="none" w:sz="0" w:space="0" w:color="auto"/>
        <w:right w:val="none" w:sz="0" w:space="0" w:color="auto"/>
      </w:divBdr>
    </w:div>
    <w:div w:id="865485504">
      <w:bodyDiv w:val="1"/>
      <w:marLeft w:val="0"/>
      <w:marRight w:val="0"/>
      <w:marTop w:val="0"/>
      <w:marBottom w:val="0"/>
      <w:divBdr>
        <w:top w:val="none" w:sz="0" w:space="0" w:color="auto"/>
        <w:left w:val="none" w:sz="0" w:space="0" w:color="auto"/>
        <w:bottom w:val="none" w:sz="0" w:space="0" w:color="auto"/>
        <w:right w:val="none" w:sz="0" w:space="0" w:color="auto"/>
      </w:divBdr>
    </w:div>
    <w:div w:id="866335911">
      <w:bodyDiv w:val="1"/>
      <w:marLeft w:val="0"/>
      <w:marRight w:val="0"/>
      <w:marTop w:val="0"/>
      <w:marBottom w:val="0"/>
      <w:divBdr>
        <w:top w:val="none" w:sz="0" w:space="0" w:color="auto"/>
        <w:left w:val="none" w:sz="0" w:space="0" w:color="auto"/>
        <w:bottom w:val="none" w:sz="0" w:space="0" w:color="auto"/>
        <w:right w:val="none" w:sz="0" w:space="0" w:color="auto"/>
      </w:divBdr>
    </w:div>
    <w:div w:id="867718353">
      <w:bodyDiv w:val="1"/>
      <w:marLeft w:val="0"/>
      <w:marRight w:val="0"/>
      <w:marTop w:val="0"/>
      <w:marBottom w:val="0"/>
      <w:divBdr>
        <w:top w:val="none" w:sz="0" w:space="0" w:color="auto"/>
        <w:left w:val="none" w:sz="0" w:space="0" w:color="auto"/>
        <w:bottom w:val="none" w:sz="0" w:space="0" w:color="auto"/>
        <w:right w:val="none" w:sz="0" w:space="0" w:color="auto"/>
      </w:divBdr>
    </w:div>
    <w:div w:id="874852316">
      <w:bodyDiv w:val="1"/>
      <w:marLeft w:val="0"/>
      <w:marRight w:val="0"/>
      <w:marTop w:val="0"/>
      <w:marBottom w:val="0"/>
      <w:divBdr>
        <w:top w:val="none" w:sz="0" w:space="0" w:color="auto"/>
        <w:left w:val="none" w:sz="0" w:space="0" w:color="auto"/>
        <w:bottom w:val="none" w:sz="0" w:space="0" w:color="auto"/>
        <w:right w:val="none" w:sz="0" w:space="0" w:color="auto"/>
      </w:divBdr>
    </w:div>
    <w:div w:id="877736620">
      <w:bodyDiv w:val="1"/>
      <w:marLeft w:val="0"/>
      <w:marRight w:val="0"/>
      <w:marTop w:val="0"/>
      <w:marBottom w:val="0"/>
      <w:divBdr>
        <w:top w:val="none" w:sz="0" w:space="0" w:color="auto"/>
        <w:left w:val="none" w:sz="0" w:space="0" w:color="auto"/>
        <w:bottom w:val="none" w:sz="0" w:space="0" w:color="auto"/>
        <w:right w:val="none" w:sz="0" w:space="0" w:color="auto"/>
      </w:divBdr>
    </w:div>
    <w:div w:id="878126627">
      <w:bodyDiv w:val="1"/>
      <w:marLeft w:val="0"/>
      <w:marRight w:val="0"/>
      <w:marTop w:val="0"/>
      <w:marBottom w:val="0"/>
      <w:divBdr>
        <w:top w:val="none" w:sz="0" w:space="0" w:color="auto"/>
        <w:left w:val="none" w:sz="0" w:space="0" w:color="auto"/>
        <w:bottom w:val="none" w:sz="0" w:space="0" w:color="auto"/>
        <w:right w:val="none" w:sz="0" w:space="0" w:color="auto"/>
      </w:divBdr>
    </w:div>
    <w:div w:id="880094197">
      <w:bodyDiv w:val="1"/>
      <w:marLeft w:val="0"/>
      <w:marRight w:val="0"/>
      <w:marTop w:val="0"/>
      <w:marBottom w:val="0"/>
      <w:divBdr>
        <w:top w:val="none" w:sz="0" w:space="0" w:color="auto"/>
        <w:left w:val="none" w:sz="0" w:space="0" w:color="auto"/>
        <w:bottom w:val="none" w:sz="0" w:space="0" w:color="auto"/>
        <w:right w:val="none" w:sz="0" w:space="0" w:color="auto"/>
      </w:divBdr>
    </w:div>
    <w:div w:id="881094283">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882599083">
      <w:bodyDiv w:val="1"/>
      <w:marLeft w:val="0"/>
      <w:marRight w:val="0"/>
      <w:marTop w:val="0"/>
      <w:marBottom w:val="0"/>
      <w:divBdr>
        <w:top w:val="none" w:sz="0" w:space="0" w:color="auto"/>
        <w:left w:val="none" w:sz="0" w:space="0" w:color="auto"/>
        <w:bottom w:val="none" w:sz="0" w:space="0" w:color="auto"/>
        <w:right w:val="none" w:sz="0" w:space="0" w:color="auto"/>
      </w:divBdr>
    </w:div>
    <w:div w:id="884367067">
      <w:bodyDiv w:val="1"/>
      <w:marLeft w:val="0"/>
      <w:marRight w:val="0"/>
      <w:marTop w:val="0"/>
      <w:marBottom w:val="0"/>
      <w:divBdr>
        <w:top w:val="none" w:sz="0" w:space="0" w:color="auto"/>
        <w:left w:val="none" w:sz="0" w:space="0" w:color="auto"/>
        <w:bottom w:val="none" w:sz="0" w:space="0" w:color="auto"/>
        <w:right w:val="none" w:sz="0" w:space="0" w:color="auto"/>
      </w:divBdr>
    </w:div>
    <w:div w:id="885796533">
      <w:bodyDiv w:val="1"/>
      <w:marLeft w:val="0"/>
      <w:marRight w:val="0"/>
      <w:marTop w:val="0"/>
      <w:marBottom w:val="0"/>
      <w:divBdr>
        <w:top w:val="none" w:sz="0" w:space="0" w:color="auto"/>
        <w:left w:val="none" w:sz="0" w:space="0" w:color="auto"/>
        <w:bottom w:val="none" w:sz="0" w:space="0" w:color="auto"/>
        <w:right w:val="none" w:sz="0" w:space="0" w:color="auto"/>
      </w:divBdr>
    </w:div>
    <w:div w:id="886919972">
      <w:bodyDiv w:val="1"/>
      <w:marLeft w:val="0"/>
      <w:marRight w:val="0"/>
      <w:marTop w:val="0"/>
      <w:marBottom w:val="0"/>
      <w:divBdr>
        <w:top w:val="none" w:sz="0" w:space="0" w:color="auto"/>
        <w:left w:val="none" w:sz="0" w:space="0" w:color="auto"/>
        <w:bottom w:val="none" w:sz="0" w:space="0" w:color="auto"/>
        <w:right w:val="none" w:sz="0" w:space="0" w:color="auto"/>
      </w:divBdr>
    </w:div>
    <w:div w:id="888154792">
      <w:bodyDiv w:val="1"/>
      <w:marLeft w:val="0"/>
      <w:marRight w:val="0"/>
      <w:marTop w:val="0"/>
      <w:marBottom w:val="0"/>
      <w:divBdr>
        <w:top w:val="none" w:sz="0" w:space="0" w:color="auto"/>
        <w:left w:val="none" w:sz="0" w:space="0" w:color="auto"/>
        <w:bottom w:val="none" w:sz="0" w:space="0" w:color="auto"/>
        <w:right w:val="none" w:sz="0" w:space="0" w:color="auto"/>
      </w:divBdr>
    </w:div>
    <w:div w:id="888494034">
      <w:bodyDiv w:val="1"/>
      <w:marLeft w:val="0"/>
      <w:marRight w:val="0"/>
      <w:marTop w:val="0"/>
      <w:marBottom w:val="0"/>
      <w:divBdr>
        <w:top w:val="none" w:sz="0" w:space="0" w:color="auto"/>
        <w:left w:val="none" w:sz="0" w:space="0" w:color="auto"/>
        <w:bottom w:val="none" w:sz="0" w:space="0" w:color="auto"/>
        <w:right w:val="none" w:sz="0" w:space="0" w:color="auto"/>
      </w:divBdr>
    </w:div>
    <w:div w:id="888877717">
      <w:bodyDiv w:val="1"/>
      <w:marLeft w:val="0"/>
      <w:marRight w:val="0"/>
      <w:marTop w:val="0"/>
      <w:marBottom w:val="0"/>
      <w:divBdr>
        <w:top w:val="none" w:sz="0" w:space="0" w:color="auto"/>
        <w:left w:val="none" w:sz="0" w:space="0" w:color="auto"/>
        <w:bottom w:val="none" w:sz="0" w:space="0" w:color="auto"/>
        <w:right w:val="none" w:sz="0" w:space="0" w:color="auto"/>
      </w:divBdr>
    </w:div>
    <w:div w:id="889461318">
      <w:bodyDiv w:val="1"/>
      <w:marLeft w:val="0"/>
      <w:marRight w:val="0"/>
      <w:marTop w:val="0"/>
      <w:marBottom w:val="0"/>
      <w:divBdr>
        <w:top w:val="none" w:sz="0" w:space="0" w:color="auto"/>
        <w:left w:val="none" w:sz="0" w:space="0" w:color="auto"/>
        <w:bottom w:val="none" w:sz="0" w:space="0" w:color="auto"/>
        <w:right w:val="none" w:sz="0" w:space="0" w:color="auto"/>
      </w:divBdr>
    </w:div>
    <w:div w:id="896817106">
      <w:bodyDiv w:val="1"/>
      <w:marLeft w:val="0"/>
      <w:marRight w:val="0"/>
      <w:marTop w:val="0"/>
      <w:marBottom w:val="0"/>
      <w:divBdr>
        <w:top w:val="none" w:sz="0" w:space="0" w:color="auto"/>
        <w:left w:val="none" w:sz="0" w:space="0" w:color="auto"/>
        <w:bottom w:val="none" w:sz="0" w:space="0" w:color="auto"/>
        <w:right w:val="none" w:sz="0" w:space="0" w:color="auto"/>
      </w:divBdr>
    </w:div>
    <w:div w:id="897470385">
      <w:bodyDiv w:val="1"/>
      <w:marLeft w:val="0"/>
      <w:marRight w:val="0"/>
      <w:marTop w:val="0"/>
      <w:marBottom w:val="0"/>
      <w:divBdr>
        <w:top w:val="none" w:sz="0" w:space="0" w:color="auto"/>
        <w:left w:val="none" w:sz="0" w:space="0" w:color="auto"/>
        <w:bottom w:val="none" w:sz="0" w:space="0" w:color="auto"/>
        <w:right w:val="none" w:sz="0" w:space="0" w:color="auto"/>
      </w:divBdr>
    </w:div>
    <w:div w:id="898396307">
      <w:bodyDiv w:val="1"/>
      <w:marLeft w:val="0"/>
      <w:marRight w:val="0"/>
      <w:marTop w:val="0"/>
      <w:marBottom w:val="0"/>
      <w:divBdr>
        <w:top w:val="none" w:sz="0" w:space="0" w:color="auto"/>
        <w:left w:val="none" w:sz="0" w:space="0" w:color="auto"/>
        <w:bottom w:val="none" w:sz="0" w:space="0" w:color="auto"/>
        <w:right w:val="none" w:sz="0" w:space="0" w:color="auto"/>
      </w:divBdr>
    </w:div>
    <w:div w:id="898786487">
      <w:bodyDiv w:val="1"/>
      <w:marLeft w:val="0"/>
      <w:marRight w:val="0"/>
      <w:marTop w:val="0"/>
      <w:marBottom w:val="0"/>
      <w:divBdr>
        <w:top w:val="none" w:sz="0" w:space="0" w:color="auto"/>
        <w:left w:val="none" w:sz="0" w:space="0" w:color="auto"/>
        <w:bottom w:val="none" w:sz="0" w:space="0" w:color="auto"/>
        <w:right w:val="none" w:sz="0" w:space="0" w:color="auto"/>
      </w:divBdr>
    </w:div>
    <w:div w:id="900403232">
      <w:bodyDiv w:val="1"/>
      <w:marLeft w:val="0"/>
      <w:marRight w:val="0"/>
      <w:marTop w:val="0"/>
      <w:marBottom w:val="0"/>
      <w:divBdr>
        <w:top w:val="none" w:sz="0" w:space="0" w:color="auto"/>
        <w:left w:val="none" w:sz="0" w:space="0" w:color="auto"/>
        <w:bottom w:val="none" w:sz="0" w:space="0" w:color="auto"/>
        <w:right w:val="none" w:sz="0" w:space="0" w:color="auto"/>
      </w:divBdr>
    </w:div>
    <w:div w:id="906450918">
      <w:bodyDiv w:val="1"/>
      <w:marLeft w:val="0"/>
      <w:marRight w:val="0"/>
      <w:marTop w:val="0"/>
      <w:marBottom w:val="0"/>
      <w:divBdr>
        <w:top w:val="none" w:sz="0" w:space="0" w:color="auto"/>
        <w:left w:val="none" w:sz="0" w:space="0" w:color="auto"/>
        <w:bottom w:val="none" w:sz="0" w:space="0" w:color="auto"/>
        <w:right w:val="none" w:sz="0" w:space="0" w:color="auto"/>
      </w:divBdr>
    </w:div>
    <w:div w:id="907113137">
      <w:bodyDiv w:val="1"/>
      <w:marLeft w:val="0"/>
      <w:marRight w:val="0"/>
      <w:marTop w:val="0"/>
      <w:marBottom w:val="0"/>
      <w:divBdr>
        <w:top w:val="none" w:sz="0" w:space="0" w:color="auto"/>
        <w:left w:val="none" w:sz="0" w:space="0" w:color="auto"/>
        <w:bottom w:val="none" w:sz="0" w:space="0" w:color="auto"/>
        <w:right w:val="none" w:sz="0" w:space="0" w:color="auto"/>
      </w:divBdr>
    </w:div>
    <w:div w:id="907880634">
      <w:bodyDiv w:val="1"/>
      <w:marLeft w:val="0"/>
      <w:marRight w:val="0"/>
      <w:marTop w:val="0"/>
      <w:marBottom w:val="0"/>
      <w:divBdr>
        <w:top w:val="none" w:sz="0" w:space="0" w:color="auto"/>
        <w:left w:val="none" w:sz="0" w:space="0" w:color="auto"/>
        <w:bottom w:val="none" w:sz="0" w:space="0" w:color="auto"/>
        <w:right w:val="none" w:sz="0" w:space="0" w:color="auto"/>
      </w:divBdr>
    </w:div>
    <w:div w:id="912786325">
      <w:bodyDiv w:val="1"/>
      <w:marLeft w:val="0"/>
      <w:marRight w:val="0"/>
      <w:marTop w:val="0"/>
      <w:marBottom w:val="0"/>
      <w:divBdr>
        <w:top w:val="none" w:sz="0" w:space="0" w:color="auto"/>
        <w:left w:val="none" w:sz="0" w:space="0" w:color="auto"/>
        <w:bottom w:val="none" w:sz="0" w:space="0" w:color="auto"/>
        <w:right w:val="none" w:sz="0" w:space="0" w:color="auto"/>
      </w:divBdr>
    </w:div>
    <w:div w:id="914779631">
      <w:bodyDiv w:val="1"/>
      <w:marLeft w:val="0"/>
      <w:marRight w:val="0"/>
      <w:marTop w:val="0"/>
      <w:marBottom w:val="0"/>
      <w:divBdr>
        <w:top w:val="none" w:sz="0" w:space="0" w:color="auto"/>
        <w:left w:val="none" w:sz="0" w:space="0" w:color="auto"/>
        <w:bottom w:val="none" w:sz="0" w:space="0" w:color="auto"/>
        <w:right w:val="none" w:sz="0" w:space="0" w:color="auto"/>
      </w:divBdr>
    </w:div>
    <w:div w:id="915091746">
      <w:bodyDiv w:val="1"/>
      <w:marLeft w:val="0"/>
      <w:marRight w:val="0"/>
      <w:marTop w:val="0"/>
      <w:marBottom w:val="0"/>
      <w:divBdr>
        <w:top w:val="none" w:sz="0" w:space="0" w:color="auto"/>
        <w:left w:val="none" w:sz="0" w:space="0" w:color="auto"/>
        <w:bottom w:val="none" w:sz="0" w:space="0" w:color="auto"/>
        <w:right w:val="none" w:sz="0" w:space="0" w:color="auto"/>
      </w:divBdr>
    </w:div>
    <w:div w:id="915439299">
      <w:bodyDiv w:val="1"/>
      <w:marLeft w:val="0"/>
      <w:marRight w:val="0"/>
      <w:marTop w:val="0"/>
      <w:marBottom w:val="0"/>
      <w:divBdr>
        <w:top w:val="none" w:sz="0" w:space="0" w:color="auto"/>
        <w:left w:val="none" w:sz="0" w:space="0" w:color="auto"/>
        <w:bottom w:val="none" w:sz="0" w:space="0" w:color="auto"/>
        <w:right w:val="none" w:sz="0" w:space="0" w:color="auto"/>
      </w:divBdr>
    </w:div>
    <w:div w:id="916982755">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28393267">
      <w:bodyDiv w:val="1"/>
      <w:marLeft w:val="0"/>
      <w:marRight w:val="0"/>
      <w:marTop w:val="0"/>
      <w:marBottom w:val="0"/>
      <w:divBdr>
        <w:top w:val="none" w:sz="0" w:space="0" w:color="auto"/>
        <w:left w:val="none" w:sz="0" w:space="0" w:color="auto"/>
        <w:bottom w:val="none" w:sz="0" w:space="0" w:color="auto"/>
        <w:right w:val="none" w:sz="0" w:space="0" w:color="auto"/>
      </w:divBdr>
    </w:div>
    <w:div w:id="928611732">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32905133">
      <w:bodyDiv w:val="1"/>
      <w:marLeft w:val="0"/>
      <w:marRight w:val="0"/>
      <w:marTop w:val="0"/>
      <w:marBottom w:val="0"/>
      <w:divBdr>
        <w:top w:val="none" w:sz="0" w:space="0" w:color="auto"/>
        <w:left w:val="none" w:sz="0" w:space="0" w:color="auto"/>
        <w:bottom w:val="none" w:sz="0" w:space="0" w:color="auto"/>
        <w:right w:val="none" w:sz="0" w:space="0" w:color="auto"/>
      </w:divBdr>
    </w:div>
    <w:div w:id="941448995">
      <w:bodyDiv w:val="1"/>
      <w:marLeft w:val="0"/>
      <w:marRight w:val="0"/>
      <w:marTop w:val="0"/>
      <w:marBottom w:val="0"/>
      <w:divBdr>
        <w:top w:val="none" w:sz="0" w:space="0" w:color="auto"/>
        <w:left w:val="none" w:sz="0" w:space="0" w:color="auto"/>
        <w:bottom w:val="none" w:sz="0" w:space="0" w:color="auto"/>
        <w:right w:val="none" w:sz="0" w:space="0" w:color="auto"/>
      </w:divBdr>
    </w:div>
    <w:div w:id="946542415">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2440130">
      <w:bodyDiv w:val="1"/>
      <w:marLeft w:val="0"/>
      <w:marRight w:val="0"/>
      <w:marTop w:val="0"/>
      <w:marBottom w:val="0"/>
      <w:divBdr>
        <w:top w:val="none" w:sz="0" w:space="0" w:color="auto"/>
        <w:left w:val="none" w:sz="0" w:space="0" w:color="auto"/>
        <w:bottom w:val="none" w:sz="0" w:space="0" w:color="auto"/>
        <w:right w:val="none" w:sz="0" w:space="0" w:color="auto"/>
      </w:divBdr>
    </w:div>
    <w:div w:id="952595310">
      <w:bodyDiv w:val="1"/>
      <w:marLeft w:val="0"/>
      <w:marRight w:val="0"/>
      <w:marTop w:val="0"/>
      <w:marBottom w:val="0"/>
      <w:divBdr>
        <w:top w:val="none" w:sz="0" w:space="0" w:color="auto"/>
        <w:left w:val="none" w:sz="0" w:space="0" w:color="auto"/>
        <w:bottom w:val="none" w:sz="0" w:space="0" w:color="auto"/>
        <w:right w:val="none" w:sz="0" w:space="0" w:color="auto"/>
      </w:divBdr>
    </w:div>
    <w:div w:id="952784913">
      <w:bodyDiv w:val="1"/>
      <w:marLeft w:val="0"/>
      <w:marRight w:val="0"/>
      <w:marTop w:val="0"/>
      <w:marBottom w:val="0"/>
      <w:divBdr>
        <w:top w:val="none" w:sz="0" w:space="0" w:color="auto"/>
        <w:left w:val="none" w:sz="0" w:space="0" w:color="auto"/>
        <w:bottom w:val="none" w:sz="0" w:space="0" w:color="auto"/>
        <w:right w:val="none" w:sz="0" w:space="0" w:color="auto"/>
      </w:divBdr>
    </w:div>
    <w:div w:id="953054504">
      <w:bodyDiv w:val="1"/>
      <w:marLeft w:val="0"/>
      <w:marRight w:val="0"/>
      <w:marTop w:val="0"/>
      <w:marBottom w:val="0"/>
      <w:divBdr>
        <w:top w:val="none" w:sz="0" w:space="0" w:color="auto"/>
        <w:left w:val="none" w:sz="0" w:space="0" w:color="auto"/>
        <w:bottom w:val="none" w:sz="0" w:space="0" w:color="auto"/>
        <w:right w:val="none" w:sz="0" w:space="0" w:color="auto"/>
      </w:divBdr>
    </w:div>
    <w:div w:id="954209941">
      <w:bodyDiv w:val="1"/>
      <w:marLeft w:val="0"/>
      <w:marRight w:val="0"/>
      <w:marTop w:val="0"/>
      <w:marBottom w:val="0"/>
      <w:divBdr>
        <w:top w:val="none" w:sz="0" w:space="0" w:color="auto"/>
        <w:left w:val="none" w:sz="0" w:space="0" w:color="auto"/>
        <w:bottom w:val="none" w:sz="0" w:space="0" w:color="auto"/>
        <w:right w:val="none" w:sz="0" w:space="0" w:color="auto"/>
      </w:divBdr>
    </w:div>
    <w:div w:id="954794169">
      <w:bodyDiv w:val="1"/>
      <w:marLeft w:val="0"/>
      <w:marRight w:val="0"/>
      <w:marTop w:val="0"/>
      <w:marBottom w:val="0"/>
      <w:divBdr>
        <w:top w:val="none" w:sz="0" w:space="0" w:color="auto"/>
        <w:left w:val="none" w:sz="0" w:space="0" w:color="auto"/>
        <w:bottom w:val="none" w:sz="0" w:space="0" w:color="auto"/>
        <w:right w:val="none" w:sz="0" w:space="0" w:color="auto"/>
      </w:divBdr>
    </w:div>
    <w:div w:id="955675976">
      <w:bodyDiv w:val="1"/>
      <w:marLeft w:val="0"/>
      <w:marRight w:val="0"/>
      <w:marTop w:val="0"/>
      <w:marBottom w:val="0"/>
      <w:divBdr>
        <w:top w:val="none" w:sz="0" w:space="0" w:color="auto"/>
        <w:left w:val="none" w:sz="0" w:space="0" w:color="auto"/>
        <w:bottom w:val="none" w:sz="0" w:space="0" w:color="auto"/>
        <w:right w:val="none" w:sz="0" w:space="0" w:color="auto"/>
      </w:divBdr>
    </w:div>
    <w:div w:id="955908798">
      <w:bodyDiv w:val="1"/>
      <w:marLeft w:val="0"/>
      <w:marRight w:val="0"/>
      <w:marTop w:val="0"/>
      <w:marBottom w:val="0"/>
      <w:divBdr>
        <w:top w:val="none" w:sz="0" w:space="0" w:color="auto"/>
        <w:left w:val="none" w:sz="0" w:space="0" w:color="auto"/>
        <w:bottom w:val="none" w:sz="0" w:space="0" w:color="auto"/>
        <w:right w:val="none" w:sz="0" w:space="0" w:color="auto"/>
      </w:divBdr>
    </w:div>
    <w:div w:id="957222316">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57564543">
      <w:bodyDiv w:val="1"/>
      <w:marLeft w:val="0"/>
      <w:marRight w:val="0"/>
      <w:marTop w:val="0"/>
      <w:marBottom w:val="0"/>
      <w:divBdr>
        <w:top w:val="none" w:sz="0" w:space="0" w:color="auto"/>
        <w:left w:val="none" w:sz="0" w:space="0" w:color="auto"/>
        <w:bottom w:val="none" w:sz="0" w:space="0" w:color="auto"/>
        <w:right w:val="none" w:sz="0" w:space="0" w:color="auto"/>
      </w:divBdr>
    </w:div>
    <w:div w:id="957758330">
      <w:bodyDiv w:val="1"/>
      <w:marLeft w:val="0"/>
      <w:marRight w:val="0"/>
      <w:marTop w:val="0"/>
      <w:marBottom w:val="0"/>
      <w:divBdr>
        <w:top w:val="none" w:sz="0" w:space="0" w:color="auto"/>
        <w:left w:val="none" w:sz="0" w:space="0" w:color="auto"/>
        <w:bottom w:val="none" w:sz="0" w:space="0" w:color="auto"/>
        <w:right w:val="none" w:sz="0" w:space="0" w:color="auto"/>
      </w:divBdr>
    </w:div>
    <w:div w:id="960920582">
      <w:bodyDiv w:val="1"/>
      <w:marLeft w:val="0"/>
      <w:marRight w:val="0"/>
      <w:marTop w:val="0"/>
      <w:marBottom w:val="0"/>
      <w:divBdr>
        <w:top w:val="none" w:sz="0" w:space="0" w:color="auto"/>
        <w:left w:val="none" w:sz="0" w:space="0" w:color="auto"/>
        <w:bottom w:val="none" w:sz="0" w:space="0" w:color="auto"/>
        <w:right w:val="none" w:sz="0" w:space="0" w:color="auto"/>
      </w:divBdr>
    </w:div>
    <w:div w:id="961309157">
      <w:bodyDiv w:val="1"/>
      <w:marLeft w:val="0"/>
      <w:marRight w:val="0"/>
      <w:marTop w:val="0"/>
      <w:marBottom w:val="0"/>
      <w:divBdr>
        <w:top w:val="none" w:sz="0" w:space="0" w:color="auto"/>
        <w:left w:val="none" w:sz="0" w:space="0" w:color="auto"/>
        <w:bottom w:val="none" w:sz="0" w:space="0" w:color="auto"/>
        <w:right w:val="none" w:sz="0" w:space="0" w:color="auto"/>
      </w:divBdr>
    </w:div>
    <w:div w:id="962614084">
      <w:bodyDiv w:val="1"/>
      <w:marLeft w:val="0"/>
      <w:marRight w:val="0"/>
      <w:marTop w:val="0"/>
      <w:marBottom w:val="0"/>
      <w:divBdr>
        <w:top w:val="none" w:sz="0" w:space="0" w:color="auto"/>
        <w:left w:val="none" w:sz="0" w:space="0" w:color="auto"/>
        <w:bottom w:val="none" w:sz="0" w:space="0" w:color="auto"/>
        <w:right w:val="none" w:sz="0" w:space="0" w:color="auto"/>
      </w:divBdr>
    </w:div>
    <w:div w:id="963467740">
      <w:bodyDiv w:val="1"/>
      <w:marLeft w:val="0"/>
      <w:marRight w:val="0"/>
      <w:marTop w:val="0"/>
      <w:marBottom w:val="0"/>
      <w:divBdr>
        <w:top w:val="none" w:sz="0" w:space="0" w:color="auto"/>
        <w:left w:val="none" w:sz="0" w:space="0" w:color="auto"/>
        <w:bottom w:val="none" w:sz="0" w:space="0" w:color="auto"/>
        <w:right w:val="none" w:sz="0" w:space="0" w:color="auto"/>
      </w:divBdr>
    </w:div>
    <w:div w:id="965234170">
      <w:bodyDiv w:val="1"/>
      <w:marLeft w:val="0"/>
      <w:marRight w:val="0"/>
      <w:marTop w:val="0"/>
      <w:marBottom w:val="0"/>
      <w:divBdr>
        <w:top w:val="none" w:sz="0" w:space="0" w:color="auto"/>
        <w:left w:val="none" w:sz="0" w:space="0" w:color="auto"/>
        <w:bottom w:val="none" w:sz="0" w:space="0" w:color="auto"/>
        <w:right w:val="none" w:sz="0" w:space="0" w:color="auto"/>
      </w:divBdr>
    </w:div>
    <w:div w:id="965356253">
      <w:bodyDiv w:val="1"/>
      <w:marLeft w:val="0"/>
      <w:marRight w:val="0"/>
      <w:marTop w:val="0"/>
      <w:marBottom w:val="0"/>
      <w:divBdr>
        <w:top w:val="none" w:sz="0" w:space="0" w:color="auto"/>
        <w:left w:val="none" w:sz="0" w:space="0" w:color="auto"/>
        <w:bottom w:val="none" w:sz="0" w:space="0" w:color="auto"/>
        <w:right w:val="none" w:sz="0" w:space="0" w:color="auto"/>
      </w:divBdr>
    </w:div>
    <w:div w:id="966349107">
      <w:bodyDiv w:val="1"/>
      <w:marLeft w:val="0"/>
      <w:marRight w:val="0"/>
      <w:marTop w:val="0"/>
      <w:marBottom w:val="0"/>
      <w:divBdr>
        <w:top w:val="none" w:sz="0" w:space="0" w:color="auto"/>
        <w:left w:val="none" w:sz="0" w:space="0" w:color="auto"/>
        <w:bottom w:val="none" w:sz="0" w:space="0" w:color="auto"/>
        <w:right w:val="none" w:sz="0" w:space="0" w:color="auto"/>
      </w:divBdr>
    </w:div>
    <w:div w:id="966398921">
      <w:bodyDiv w:val="1"/>
      <w:marLeft w:val="0"/>
      <w:marRight w:val="0"/>
      <w:marTop w:val="0"/>
      <w:marBottom w:val="0"/>
      <w:divBdr>
        <w:top w:val="none" w:sz="0" w:space="0" w:color="auto"/>
        <w:left w:val="none" w:sz="0" w:space="0" w:color="auto"/>
        <w:bottom w:val="none" w:sz="0" w:space="0" w:color="auto"/>
        <w:right w:val="none" w:sz="0" w:space="0" w:color="auto"/>
      </w:divBdr>
    </w:div>
    <w:div w:id="967275079">
      <w:bodyDiv w:val="1"/>
      <w:marLeft w:val="0"/>
      <w:marRight w:val="0"/>
      <w:marTop w:val="0"/>
      <w:marBottom w:val="0"/>
      <w:divBdr>
        <w:top w:val="none" w:sz="0" w:space="0" w:color="auto"/>
        <w:left w:val="none" w:sz="0" w:space="0" w:color="auto"/>
        <w:bottom w:val="none" w:sz="0" w:space="0" w:color="auto"/>
        <w:right w:val="none" w:sz="0" w:space="0" w:color="auto"/>
      </w:divBdr>
    </w:div>
    <w:div w:id="969936363">
      <w:bodyDiv w:val="1"/>
      <w:marLeft w:val="0"/>
      <w:marRight w:val="0"/>
      <w:marTop w:val="0"/>
      <w:marBottom w:val="0"/>
      <w:divBdr>
        <w:top w:val="none" w:sz="0" w:space="0" w:color="auto"/>
        <w:left w:val="none" w:sz="0" w:space="0" w:color="auto"/>
        <w:bottom w:val="none" w:sz="0" w:space="0" w:color="auto"/>
        <w:right w:val="none" w:sz="0" w:space="0" w:color="auto"/>
      </w:divBdr>
    </w:div>
    <w:div w:id="971254368">
      <w:bodyDiv w:val="1"/>
      <w:marLeft w:val="0"/>
      <w:marRight w:val="0"/>
      <w:marTop w:val="0"/>
      <w:marBottom w:val="0"/>
      <w:divBdr>
        <w:top w:val="none" w:sz="0" w:space="0" w:color="auto"/>
        <w:left w:val="none" w:sz="0" w:space="0" w:color="auto"/>
        <w:bottom w:val="none" w:sz="0" w:space="0" w:color="auto"/>
        <w:right w:val="none" w:sz="0" w:space="0" w:color="auto"/>
      </w:divBdr>
    </w:div>
    <w:div w:id="976451512">
      <w:bodyDiv w:val="1"/>
      <w:marLeft w:val="0"/>
      <w:marRight w:val="0"/>
      <w:marTop w:val="0"/>
      <w:marBottom w:val="0"/>
      <w:divBdr>
        <w:top w:val="none" w:sz="0" w:space="0" w:color="auto"/>
        <w:left w:val="none" w:sz="0" w:space="0" w:color="auto"/>
        <w:bottom w:val="none" w:sz="0" w:space="0" w:color="auto"/>
        <w:right w:val="none" w:sz="0" w:space="0" w:color="auto"/>
      </w:divBdr>
    </w:div>
    <w:div w:id="979458969">
      <w:bodyDiv w:val="1"/>
      <w:marLeft w:val="0"/>
      <w:marRight w:val="0"/>
      <w:marTop w:val="0"/>
      <w:marBottom w:val="0"/>
      <w:divBdr>
        <w:top w:val="none" w:sz="0" w:space="0" w:color="auto"/>
        <w:left w:val="none" w:sz="0" w:space="0" w:color="auto"/>
        <w:bottom w:val="none" w:sz="0" w:space="0" w:color="auto"/>
        <w:right w:val="none" w:sz="0" w:space="0" w:color="auto"/>
      </w:divBdr>
    </w:div>
    <w:div w:id="982467254">
      <w:bodyDiv w:val="1"/>
      <w:marLeft w:val="0"/>
      <w:marRight w:val="0"/>
      <w:marTop w:val="0"/>
      <w:marBottom w:val="0"/>
      <w:divBdr>
        <w:top w:val="none" w:sz="0" w:space="0" w:color="auto"/>
        <w:left w:val="none" w:sz="0" w:space="0" w:color="auto"/>
        <w:bottom w:val="none" w:sz="0" w:space="0" w:color="auto"/>
        <w:right w:val="none" w:sz="0" w:space="0" w:color="auto"/>
      </w:divBdr>
    </w:div>
    <w:div w:id="983699011">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5234328">
      <w:bodyDiv w:val="1"/>
      <w:marLeft w:val="0"/>
      <w:marRight w:val="0"/>
      <w:marTop w:val="0"/>
      <w:marBottom w:val="0"/>
      <w:divBdr>
        <w:top w:val="none" w:sz="0" w:space="0" w:color="auto"/>
        <w:left w:val="none" w:sz="0" w:space="0" w:color="auto"/>
        <w:bottom w:val="none" w:sz="0" w:space="0" w:color="auto"/>
        <w:right w:val="none" w:sz="0" w:space="0" w:color="auto"/>
      </w:divBdr>
    </w:div>
    <w:div w:id="987250240">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87825863">
      <w:bodyDiv w:val="1"/>
      <w:marLeft w:val="0"/>
      <w:marRight w:val="0"/>
      <w:marTop w:val="0"/>
      <w:marBottom w:val="0"/>
      <w:divBdr>
        <w:top w:val="none" w:sz="0" w:space="0" w:color="auto"/>
        <w:left w:val="none" w:sz="0" w:space="0" w:color="auto"/>
        <w:bottom w:val="none" w:sz="0" w:space="0" w:color="auto"/>
        <w:right w:val="none" w:sz="0" w:space="0" w:color="auto"/>
      </w:divBdr>
    </w:div>
    <w:div w:id="988290385">
      <w:bodyDiv w:val="1"/>
      <w:marLeft w:val="0"/>
      <w:marRight w:val="0"/>
      <w:marTop w:val="0"/>
      <w:marBottom w:val="0"/>
      <w:divBdr>
        <w:top w:val="none" w:sz="0" w:space="0" w:color="auto"/>
        <w:left w:val="none" w:sz="0" w:space="0" w:color="auto"/>
        <w:bottom w:val="none" w:sz="0" w:space="0" w:color="auto"/>
        <w:right w:val="none" w:sz="0" w:space="0" w:color="auto"/>
      </w:divBdr>
    </w:div>
    <w:div w:id="989990247">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995038763">
      <w:bodyDiv w:val="1"/>
      <w:marLeft w:val="0"/>
      <w:marRight w:val="0"/>
      <w:marTop w:val="0"/>
      <w:marBottom w:val="0"/>
      <w:divBdr>
        <w:top w:val="none" w:sz="0" w:space="0" w:color="auto"/>
        <w:left w:val="none" w:sz="0" w:space="0" w:color="auto"/>
        <w:bottom w:val="none" w:sz="0" w:space="0" w:color="auto"/>
        <w:right w:val="none" w:sz="0" w:space="0" w:color="auto"/>
      </w:divBdr>
    </w:div>
    <w:div w:id="999191473">
      <w:bodyDiv w:val="1"/>
      <w:marLeft w:val="0"/>
      <w:marRight w:val="0"/>
      <w:marTop w:val="0"/>
      <w:marBottom w:val="0"/>
      <w:divBdr>
        <w:top w:val="none" w:sz="0" w:space="0" w:color="auto"/>
        <w:left w:val="none" w:sz="0" w:space="0" w:color="auto"/>
        <w:bottom w:val="none" w:sz="0" w:space="0" w:color="auto"/>
        <w:right w:val="none" w:sz="0" w:space="0" w:color="auto"/>
      </w:divBdr>
    </w:div>
    <w:div w:id="999504725">
      <w:bodyDiv w:val="1"/>
      <w:marLeft w:val="0"/>
      <w:marRight w:val="0"/>
      <w:marTop w:val="0"/>
      <w:marBottom w:val="0"/>
      <w:divBdr>
        <w:top w:val="none" w:sz="0" w:space="0" w:color="auto"/>
        <w:left w:val="none" w:sz="0" w:space="0" w:color="auto"/>
        <w:bottom w:val="none" w:sz="0" w:space="0" w:color="auto"/>
        <w:right w:val="none" w:sz="0" w:space="0" w:color="auto"/>
      </w:divBdr>
    </w:div>
    <w:div w:id="1005666165">
      <w:bodyDiv w:val="1"/>
      <w:marLeft w:val="0"/>
      <w:marRight w:val="0"/>
      <w:marTop w:val="0"/>
      <w:marBottom w:val="0"/>
      <w:divBdr>
        <w:top w:val="none" w:sz="0" w:space="0" w:color="auto"/>
        <w:left w:val="none" w:sz="0" w:space="0" w:color="auto"/>
        <w:bottom w:val="none" w:sz="0" w:space="0" w:color="auto"/>
        <w:right w:val="none" w:sz="0" w:space="0" w:color="auto"/>
      </w:divBdr>
    </w:div>
    <w:div w:id="1007293104">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08362636">
      <w:bodyDiv w:val="1"/>
      <w:marLeft w:val="0"/>
      <w:marRight w:val="0"/>
      <w:marTop w:val="0"/>
      <w:marBottom w:val="0"/>
      <w:divBdr>
        <w:top w:val="none" w:sz="0" w:space="0" w:color="auto"/>
        <w:left w:val="none" w:sz="0" w:space="0" w:color="auto"/>
        <w:bottom w:val="none" w:sz="0" w:space="0" w:color="auto"/>
        <w:right w:val="none" w:sz="0" w:space="0" w:color="auto"/>
      </w:divBdr>
    </w:div>
    <w:div w:id="1011688169">
      <w:bodyDiv w:val="1"/>
      <w:marLeft w:val="0"/>
      <w:marRight w:val="0"/>
      <w:marTop w:val="0"/>
      <w:marBottom w:val="0"/>
      <w:divBdr>
        <w:top w:val="none" w:sz="0" w:space="0" w:color="auto"/>
        <w:left w:val="none" w:sz="0" w:space="0" w:color="auto"/>
        <w:bottom w:val="none" w:sz="0" w:space="0" w:color="auto"/>
        <w:right w:val="none" w:sz="0" w:space="0" w:color="auto"/>
      </w:divBdr>
    </w:div>
    <w:div w:id="1012611184">
      <w:bodyDiv w:val="1"/>
      <w:marLeft w:val="0"/>
      <w:marRight w:val="0"/>
      <w:marTop w:val="0"/>
      <w:marBottom w:val="0"/>
      <w:divBdr>
        <w:top w:val="none" w:sz="0" w:space="0" w:color="auto"/>
        <w:left w:val="none" w:sz="0" w:space="0" w:color="auto"/>
        <w:bottom w:val="none" w:sz="0" w:space="0" w:color="auto"/>
        <w:right w:val="none" w:sz="0" w:space="0" w:color="auto"/>
      </w:divBdr>
    </w:div>
    <w:div w:id="1012874784">
      <w:bodyDiv w:val="1"/>
      <w:marLeft w:val="0"/>
      <w:marRight w:val="0"/>
      <w:marTop w:val="0"/>
      <w:marBottom w:val="0"/>
      <w:divBdr>
        <w:top w:val="none" w:sz="0" w:space="0" w:color="auto"/>
        <w:left w:val="none" w:sz="0" w:space="0" w:color="auto"/>
        <w:bottom w:val="none" w:sz="0" w:space="0" w:color="auto"/>
        <w:right w:val="none" w:sz="0" w:space="0" w:color="auto"/>
      </w:divBdr>
    </w:div>
    <w:div w:id="1013920757">
      <w:bodyDiv w:val="1"/>
      <w:marLeft w:val="0"/>
      <w:marRight w:val="0"/>
      <w:marTop w:val="0"/>
      <w:marBottom w:val="0"/>
      <w:divBdr>
        <w:top w:val="none" w:sz="0" w:space="0" w:color="auto"/>
        <w:left w:val="none" w:sz="0" w:space="0" w:color="auto"/>
        <w:bottom w:val="none" w:sz="0" w:space="0" w:color="auto"/>
        <w:right w:val="none" w:sz="0" w:space="0" w:color="auto"/>
      </w:divBdr>
    </w:div>
    <w:div w:id="1014071055">
      <w:bodyDiv w:val="1"/>
      <w:marLeft w:val="0"/>
      <w:marRight w:val="0"/>
      <w:marTop w:val="0"/>
      <w:marBottom w:val="0"/>
      <w:divBdr>
        <w:top w:val="none" w:sz="0" w:space="0" w:color="auto"/>
        <w:left w:val="none" w:sz="0" w:space="0" w:color="auto"/>
        <w:bottom w:val="none" w:sz="0" w:space="0" w:color="auto"/>
        <w:right w:val="none" w:sz="0" w:space="0" w:color="auto"/>
      </w:divBdr>
    </w:div>
    <w:div w:id="1017346053">
      <w:bodyDiv w:val="1"/>
      <w:marLeft w:val="0"/>
      <w:marRight w:val="0"/>
      <w:marTop w:val="0"/>
      <w:marBottom w:val="0"/>
      <w:divBdr>
        <w:top w:val="none" w:sz="0" w:space="0" w:color="auto"/>
        <w:left w:val="none" w:sz="0" w:space="0" w:color="auto"/>
        <w:bottom w:val="none" w:sz="0" w:space="0" w:color="auto"/>
        <w:right w:val="none" w:sz="0" w:space="0" w:color="auto"/>
      </w:divBdr>
    </w:div>
    <w:div w:id="1017806032">
      <w:bodyDiv w:val="1"/>
      <w:marLeft w:val="0"/>
      <w:marRight w:val="0"/>
      <w:marTop w:val="0"/>
      <w:marBottom w:val="0"/>
      <w:divBdr>
        <w:top w:val="none" w:sz="0" w:space="0" w:color="auto"/>
        <w:left w:val="none" w:sz="0" w:space="0" w:color="auto"/>
        <w:bottom w:val="none" w:sz="0" w:space="0" w:color="auto"/>
        <w:right w:val="none" w:sz="0" w:space="0" w:color="auto"/>
      </w:divBdr>
    </w:div>
    <w:div w:id="1023171354">
      <w:bodyDiv w:val="1"/>
      <w:marLeft w:val="0"/>
      <w:marRight w:val="0"/>
      <w:marTop w:val="0"/>
      <w:marBottom w:val="0"/>
      <w:divBdr>
        <w:top w:val="none" w:sz="0" w:space="0" w:color="auto"/>
        <w:left w:val="none" w:sz="0" w:space="0" w:color="auto"/>
        <w:bottom w:val="none" w:sz="0" w:space="0" w:color="auto"/>
        <w:right w:val="none" w:sz="0" w:space="0" w:color="auto"/>
      </w:divBdr>
    </w:div>
    <w:div w:id="1023359971">
      <w:bodyDiv w:val="1"/>
      <w:marLeft w:val="0"/>
      <w:marRight w:val="0"/>
      <w:marTop w:val="0"/>
      <w:marBottom w:val="0"/>
      <w:divBdr>
        <w:top w:val="none" w:sz="0" w:space="0" w:color="auto"/>
        <w:left w:val="none" w:sz="0" w:space="0" w:color="auto"/>
        <w:bottom w:val="none" w:sz="0" w:space="0" w:color="auto"/>
        <w:right w:val="none" w:sz="0" w:space="0" w:color="auto"/>
      </w:divBdr>
    </w:div>
    <w:div w:id="1024134671">
      <w:bodyDiv w:val="1"/>
      <w:marLeft w:val="0"/>
      <w:marRight w:val="0"/>
      <w:marTop w:val="0"/>
      <w:marBottom w:val="0"/>
      <w:divBdr>
        <w:top w:val="none" w:sz="0" w:space="0" w:color="auto"/>
        <w:left w:val="none" w:sz="0" w:space="0" w:color="auto"/>
        <w:bottom w:val="none" w:sz="0" w:space="0" w:color="auto"/>
        <w:right w:val="none" w:sz="0" w:space="0" w:color="auto"/>
      </w:divBdr>
    </w:div>
    <w:div w:id="1024210364">
      <w:bodyDiv w:val="1"/>
      <w:marLeft w:val="0"/>
      <w:marRight w:val="0"/>
      <w:marTop w:val="0"/>
      <w:marBottom w:val="0"/>
      <w:divBdr>
        <w:top w:val="none" w:sz="0" w:space="0" w:color="auto"/>
        <w:left w:val="none" w:sz="0" w:space="0" w:color="auto"/>
        <w:bottom w:val="none" w:sz="0" w:space="0" w:color="auto"/>
        <w:right w:val="none" w:sz="0" w:space="0" w:color="auto"/>
      </w:divBdr>
    </w:div>
    <w:div w:id="1024549966">
      <w:bodyDiv w:val="1"/>
      <w:marLeft w:val="0"/>
      <w:marRight w:val="0"/>
      <w:marTop w:val="0"/>
      <w:marBottom w:val="0"/>
      <w:divBdr>
        <w:top w:val="none" w:sz="0" w:space="0" w:color="auto"/>
        <w:left w:val="none" w:sz="0" w:space="0" w:color="auto"/>
        <w:bottom w:val="none" w:sz="0" w:space="0" w:color="auto"/>
        <w:right w:val="none" w:sz="0" w:space="0" w:color="auto"/>
      </w:divBdr>
    </w:div>
    <w:div w:id="1026443711">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34038854">
      <w:bodyDiv w:val="1"/>
      <w:marLeft w:val="0"/>
      <w:marRight w:val="0"/>
      <w:marTop w:val="0"/>
      <w:marBottom w:val="0"/>
      <w:divBdr>
        <w:top w:val="none" w:sz="0" w:space="0" w:color="auto"/>
        <w:left w:val="none" w:sz="0" w:space="0" w:color="auto"/>
        <w:bottom w:val="none" w:sz="0" w:space="0" w:color="auto"/>
        <w:right w:val="none" w:sz="0" w:space="0" w:color="auto"/>
      </w:divBdr>
    </w:div>
    <w:div w:id="1035083749">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510148">
      <w:bodyDiv w:val="1"/>
      <w:marLeft w:val="0"/>
      <w:marRight w:val="0"/>
      <w:marTop w:val="0"/>
      <w:marBottom w:val="0"/>
      <w:divBdr>
        <w:top w:val="none" w:sz="0" w:space="0" w:color="auto"/>
        <w:left w:val="none" w:sz="0" w:space="0" w:color="auto"/>
        <w:bottom w:val="none" w:sz="0" w:space="0" w:color="auto"/>
        <w:right w:val="none" w:sz="0" w:space="0" w:color="auto"/>
      </w:divBdr>
    </w:div>
    <w:div w:id="1038237940">
      <w:bodyDiv w:val="1"/>
      <w:marLeft w:val="0"/>
      <w:marRight w:val="0"/>
      <w:marTop w:val="0"/>
      <w:marBottom w:val="0"/>
      <w:divBdr>
        <w:top w:val="none" w:sz="0" w:space="0" w:color="auto"/>
        <w:left w:val="none" w:sz="0" w:space="0" w:color="auto"/>
        <w:bottom w:val="none" w:sz="0" w:space="0" w:color="auto"/>
        <w:right w:val="none" w:sz="0" w:space="0" w:color="auto"/>
      </w:divBdr>
    </w:div>
    <w:div w:id="1038697843">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43945529">
      <w:bodyDiv w:val="1"/>
      <w:marLeft w:val="0"/>
      <w:marRight w:val="0"/>
      <w:marTop w:val="0"/>
      <w:marBottom w:val="0"/>
      <w:divBdr>
        <w:top w:val="none" w:sz="0" w:space="0" w:color="auto"/>
        <w:left w:val="none" w:sz="0" w:space="0" w:color="auto"/>
        <w:bottom w:val="none" w:sz="0" w:space="0" w:color="auto"/>
        <w:right w:val="none" w:sz="0" w:space="0" w:color="auto"/>
      </w:divBdr>
    </w:div>
    <w:div w:id="1054277796">
      <w:bodyDiv w:val="1"/>
      <w:marLeft w:val="0"/>
      <w:marRight w:val="0"/>
      <w:marTop w:val="0"/>
      <w:marBottom w:val="0"/>
      <w:divBdr>
        <w:top w:val="none" w:sz="0" w:space="0" w:color="auto"/>
        <w:left w:val="none" w:sz="0" w:space="0" w:color="auto"/>
        <w:bottom w:val="none" w:sz="0" w:space="0" w:color="auto"/>
        <w:right w:val="none" w:sz="0" w:space="0" w:color="auto"/>
      </w:divBdr>
    </w:div>
    <w:div w:id="1054549975">
      <w:bodyDiv w:val="1"/>
      <w:marLeft w:val="0"/>
      <w:marRight w:val="0"/>
      <w:marTop w:val="0"/>
      <w:marBottom w:val="0"/>
      <w:divBdr>
        <w:top w:val="none" w:sz="0" w:space="0" w:color="auto"/>
        <w:left w:val="none" w:sz="0" w:space="0" w:color="auto"/>
        <w:bottom w:val="none" w:sz="0" w:space="0" w:color="auto"/>
        <w:right w:val="none" w:sz="0" w:space="0" w:color="auto"/>
      </w:divBdr>
    </w:div>
    <w:div w:id="1055197883">
      <w:bodyDiv w:val="1"/>
      <w:marLeft w:val="0"/>
      <w:marRight w:val="0"/>
      <w:marTop w:val="0"/>
      <w:marBottom w:val="0"/>
      <w:divBdr>
        <w:top w:val="none" w:sz="0" w:space="0" w:color="auto"/>
        <w:left w:val="none" w:sz="0" w:space="0" w:color="auto"/>
        <w:bottom w:val="none" w:sz="0" w:space="0" w:color="auto"/>
        <w:right w:val="none" w:sz="0" w:space="0" w:color="auto"/>
      </w:divBdr>
    </w:div>
    <w:div w:id="1059210279">
      <w:bodyDiv w:val="1"/>
      <w:marLeft w:val="0"/>
      <w:marRight w:val="0"/>
      <w:marTop w:val="0"/>
      <w:marBottom w:val="0"/>
      <w:divBdr>
        <w:top w:val="none" w:sz="0" w:space="0" w:color="auto"/>
        <w:left w:val="none" w:sz="0" w:space="0" w:color="auto"/>
        <w:bottom w:val="none" w:sz="0" w:space="0" w:color="auto"/>
        <w:right w:val="none" w:sz="0" w:space="0" w:color="auto"/>
      </w:divBdr>
    </w:div>
    <w:div w:id="1060321023">
      <w:bodyDiv w:val="1"/>
      <w:marLeft w:val="0"/>
      <w:marRight w:val="0"/>
      <w:marTop w:val="0"/>
      <w:marBottom w:val="0"/>
      <w:divBdr>
        <w:top w:val="none" w:sz="0" w:space="0" w:color="auto"/>
        <w:left w:val="none" w:sz="0" w:space="0" w:color="auto"/>
        <w:bottom w:val="none" w:sz="0" w:space="0" w:color="auto"/>
        <w:right w:val="none" w:sz="0" w:space="0" w:color="auto"/>
      </w:divBdr>
    </w:div>
    <w:div w:id="1063288677">
      <w:bodyDiv w:val="1"/>
      <w:marLeft w:val="0"/>
      <w:marRight w:val="0"/>
      <w:marTop w:val="0"/>
      <w:marBottom w:val="0"/>
      <w:divBdr>
        <w:top w:val="none" w:sz="0" w:space="0" w:color="auto"/>
        <w:left w:val="none" w:sz="0" w:space="0" w:color="auto"/>
        <w:bottom w:val="none" w:sz="0" w:space="0" w:color="auto"/>
        <w:right w:val="none" w:sz="0" w:space="0" w:color="auto"/>
      </w:divBdr>
    </w:div>
    <w:div w:id="1063674681">
      <w:bodyDiv w:val="1"/>
      <w:marLeft w:val="0"/>
      <w:marRight w:val="0"/>
      <w:marTop w:val="0"/>
      <w:marBottom w:val="0"/>
      <w:divBdr>
        <w:top w:val="none" w:sz="0" w:space="0" w:color="auto"/>
        <w:left w:val="none" w:sz="0" w:space="0" w:color="auto"/>
        <w:bottom w:val="none" w:sz="0" w:space="0" w:color="auto"/>
        <w:right w:val="none" w:sz="0" w:space="0" w:color="auto"/>
      </w:divBdr>
    </w:div>
    <w:div w:id="1068958952">
      <w:bodyDiv w:val="1"/>
      <w:marLeft w:val="0"/>
      <w:marRight w:val="0"/>
      <w:marTop w:val="0"/>
      <w:marBottom w:val="0"/>
      <w:divBdr>
        <w:top w:val="none" w:sz="0" w:space="0" w:color="auto"/>
        <w:left w:val="none" w:sz="0" w:space="0" w:color="auto"/>
        <w:bottom w:val="none" w:sz="0" w:space="0" w:color="auto"/>
        <w:right w:val="none" w:sz="0" w:space="0" w:color="auto"/>
      </w:divBdr>
    </w:div>
    <w:div w:id="1068961516">
      <w:bodyDiv w:val="1"/>
      <w:marLeft w:val="0"/>
      <w:marRight w:val="0"/>
      <w:marTop w:val="0"/>
      <w:marBottom w:val="0"/>
      <w:divBdr>
        <w:top w:val="none" w:sz="0" w:space="0" w:color="auto"/>
        <w:left w:val="none" w:sz="0" w:space="0" w:color="auto"/>
        <w:bottom w:val="none" w:sz="0" w:space="0" w:color="auto"/>
        <w:right w:val="none" w:sz="0" w:space="0" w:color="auto"/>
      </w:divBdr>
    </w:div>
    <w:div w:id="1070544126">
      <w:bodyDiv w:val="1"/>
      <w:marLeft w:val="0"/>
      <w:marRight w:val="0"/>
      <w:marTop w:val="0"/>
      <w:marBottom w:val="0"/>
      <w:divBdr>
        <w:top w:val="none" w:sz="0" w:space="0" w:color="auto"/>
        <w:left w:val="none" w:sz="0" w:space="0" w:color="auto"/>
        <w:bottom w:val="none" w:sz="0" w:space="0" w:color="auto"/>
        <w:right w:val="none" w:sz="0" w:space="0" w:color="auto"/>
      </w:divBdr>
    </w:div>
    <w:div w:id="1072314172">
      <w:bodyDiv w:val="1"/>
      <w:marLeft w:val="0"/>
      <w:marRight w:val="0"/>
      <w:marTop w:val="0"/>
      <w:marBottom w:val="0"/>
      <w:divBdr>
        <w:top w:val="none" w:sz="0" w:space="0" w:color="auto"/>
        <w:left w:val="none" w:sz="0" w:space="0" w:color="auto"/>
        <w:bottom w:val="none" w:sz="0" w:space="0" w:color="auto"/>
        <w:right w:val="none" w:sz="0" w:space="0" w:color="auto"/>
      </w:divBdr>
    </w:div>
    <w:div w:id="1074664502">
      <w:bodyDiv w:val="1"/>
      <w:marLeft w:val="0"/>
      <w:marRight w:val="0"/>
      <w:marTop w:val="0"/>
      <w:marBottom w:val="0"/>
      <w:divBdr>
        <w:top w:val="none" w:sz="0" w:space="0" w:color="auto"/>
        <w:left w:val="none" w:sz="0" w:space="0" w:color="auto"/>
        <w:bottom w:val="none" w:sz="0" w:space="0" w:color="auto"/>
        <w:right w:val="none" w:sz="0" w:space="0" w:color="auto"/>
      </w:divBdr>
    </w:div>
    <w:div w:id="1075974785">
      <w:bodyDiv w:val="1"/>
      <w:marLeft w:val="0"/>
      <w:marRight w:val="0"/>
      <w:marTop w:val="0"/>
      <w:marBottom w:val="0"/>
      <w:divBdr>
        <w:top w:val="none" w:sz="0" w:space="0" w:color="auto"/>
        <w:left w:val="none" w:sz="0" w:space="0" w:color="auto"/>
        <w:bottom w:val="none" w:sz="0" w:space="0" w:color="auto"/>
        <w:right w:val="none" w:sz="0" w:space="0" w:color="auto"/>
      </w:divBdr>
    </w:div>
    <w:div w:id="1076174420">
      <w:bodyDiv w:val="1"/>
      <w:marLeft w:val="0"/>
      <w:marRight w:val="0"/>
      <w:marTop w:val="0"/>
      <w:marBottom w:val="0"/>
      <w:divBdr>
        <w:top w:val="none" w:sz="0" w:space="0" w:color="auto"/>
        <w:left w:val="none" w:sz="0" w:space="0" w:color="auto"/>
        <w:bottom w:val="none" w:sz="0" w:space="0" w:color="auto"/>
        <w:right w:val="none" w:sz="0" w:space="0" w:color="auto"/>
      </w:divBdr>
    </w:div>
    <w:div w:id="1076245213">
      <w:bodyDiv w:val="1"/>
      <w:marLeft w:val="0"/>
      <w:marRight w:val="0"/>
      <w:marTop w:val="0"/>
      <w:marBottom w:val="0"/>
      <w:divBdr>
        <w:top w:val="none" w:sz="0" w:space="0" w:color="auto"/>
        <w:left w:val="none" w:sz="0" w:space="0" w:color="auto"/>
        <w:bottom w:val="none" w:sz="0" w:space="0" w:color="auto"/>
        <w:right w:val="none" w:sz="0" w:space="0" w:color="auto"/>
      </w:divBdr>
    </w:div>
    <w:div w:id="1078089290">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87923316">
      <w:bodyDiv w:val="1"/>
      <w:marLeft w:val="0"/>
      <w:marRight w:val="0"/>
      <w:marTop w:val="0"/>
      <w:marBottom w:val="0"/>
      <w:divBdr>
        <w:top w:val="none" w:sz="0" w:space="0" w:color="auto"/>
        <w:left w:val="none" w:sz="0" w:space="0" w:color="auto"/>
        <w:bottom w:val="none" w:sz="0" w:space="0" w:color="auto"/>
        <w:right w:val="none" w:sz="0" w:space="0" w:color="auto"/>
      </w:divBdr>
    </w:div>
    <w:div w:id="1089353407">
      <w:bodyDiv w:val="1"/>
      <w:marLeft w:val="0"/>
      <w:marRight w:val="0"/>
      <w:marTop w:val="0"/>
      <w:marBottom w:val="0"/>
      <w:divBdr>
        <w:top w:val="none" w:sz="0" w:space="0" w:color="auto"/>
        <w:left w:val="none" w:sz="0" w:space="0" w:color="auto"/>
        <w:bottom w:val="none" w:sz="0" w:space="0" w:color="auto"/>
        <w:right w:val="none" w:sz="0" w:space="0" w:color="auto"/>
      </w:divBdr>
    </w:div>
    <w:div w:id="1092773465">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098719895">
      <w:bodyDiv w:val="1"/>
      <w:marLeft w:val="0"/>
      <w:marRight w:val="0"/>
      <w:marTop w:val="0"/>
      <w:marBottom w:val="0"/>
      <w:divBdr>
        <w:top w:val="none" w:sz="0" w:space="0" w:color="auto"/>
        <w:left w:val="none" w:sz="0" w:space="0" w:color="auto"/>
        <w:bottom w:val="none" w:sz="0" w:space="0" w:color="auto"/>
        <w:right w:val="none" w:sz="0" w:space="0" w:color="auto"/>
      </w:divBdr>
    </w:div>
    <w:div w:id="1099060505">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4612362">
      <w:bodyDiv w:val="1"/>
      <w:marLeft w:val="0"/>
      <w:marRight w:val="0"/>
      <w:marTop w:val="0"/>
      <w:marBottom w:val="0"/>
      <w:divBdr>
        <w:top w:val="none" w:sz="0" w:space="0" w:color="auto"/>
        <w:left w:val="none" w:sz="0" w:space="0" w:color="auto"/>
        <w:bottom w:val="none" w:sz="0" w:space="0" w:color="auto"/>
        <w:right w:val="none" w:sz="0" w:space="0" w:color="auto"/>
      </w:divBdr>
    </w:div>
    <w:div w:id="1105418238">
      <w:bodyDiv w:val="1"/>
      <w:marLeft w:val="0"/>
      <w:marRight w:val="0"/>
      <w:marTop w:val="0"/>
      <w:marBottom w:val="0"/>
      <w:divBdr>
        <w:top w:val="none" w:sz="0" w:space="0" w:color="auto"/>
        <w:left w:val="none" w:sz="0" w:space="0" w:color="auto"/>
        <w:bottom w:val="none" w:sz="0" w:space="0" w:color="auto"/>
        <w:right w:val="none" w:sz="0" w:space="0" w:color="auto"/>
      </w:divBdr>
    </w:div>
    <w:div w:id="1105426066">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15562589">
      <w:bodyDiv w:val="1"/>
      <w:marLeft w:val="0"/>
      <w:marRight w:val="0"/>
      <w:marTop w:val="0"/>
      <w:marBottom w:val="0"/>
      <w:divBdr>
        <w:top w:val="none" w:sz="0" w:space="0" w:color="auto"/>
        <w:left w:val="none" w:sz="0" w:space="0" w:color="auto"/>
        <w:bottom w:val="none" w:sz="0" w:space="0" w:color="auto"/>
        <w:right w:val="none" w:sz="0" w:space="0" w:color="auto"/>
      </w:divBdr>
    </w:div>
    <w:div w:id="1118404417">
      <w:bodyDiv w:val="1"/>
      <w:marLeft w:val="0"/>
      <w:marRight w:val="0"/>
      <w:marTop w:val="0"/>
      <w:marBottom w:val="0"/>
      <w:divBdr>
        <w:top w:val="none" w:sz="0" w:space="0" w:color="auto"/>
        <w:left w:val="none" w:sz="0" w:space="0" w:color="auto"/>
        <w:bottom w:val="none" w:sz="0" w:space="0" w:color="auto"/>
        <w:right w:val="none" w:sz="0" w:space="0" w:color="auto"/>
      </w:divBdr>
    </w:div>
    <w:div w:id="1120563845">
      <w:bodyDiv w:val="1"/>
      <w:marLeft w:val="0"/>
      <w:marRight w:val="0"/>
      <w:marTop w:val="0"/>
      <w:marBottom w:val="0"/>
      <w:divBdr>
        <w:top w:val="none" w:sz="0" w:space="0" w:color="auto"/>
        <w:left w:val="none" w:sz="0" w:space="0" w:color="auto"/>
        <w:bottom w:val="none" w:sz="0" w:space="0" w:color="auto"/>
        <w:right w:val="none" w:sz="0" w:space="0" w:color="auto"/>
      </w:divBdr>
    </w:div>
    <w:div w:id="1120956775">
      <w:bodyDiv w:val="1"/>
      <w:marLeft w:val="0"/>
      <w:marRight w:val="0"/>
      <w:marTop w:val="0"/>
      <w:marBottom w:val="0"/>
      <w:divBdr>
        <w:top w:val="none" w:sz="0" w:space="0" w:color="auto"/>
        <w:left w:val="none" w:sz="0" w:space="0" w:color="auto"/>
        <w:bottom w:val="none" w:sz="0" w:space="0" w:color="auto"/>
        <w:right w:val="none" w:sz="0" w:space="0" w:color="auto"/>
      </w:divBdr>
    </w:div>
    <w:div w:id="1124538245">
      <w:bodyDiv w:val="1"/>
      <w:marLeft w:val="0"/>
      <w:marRight w:val="0"/>
      <w:marTop w:val="0"/>
      <w:marBottom w:val="0"/>
      <w:divBdr>
        <w:top w:val="none" w:sz="0" w:space="0" w:color="auto"/>
        <w:left w:val="none" w:sz="0" w:space="0" w:color="auto"/>
        <w:bottom w:val="none" w:sz="0" w:space="0" w:color="auto"/>
        <w:right w:val="none" w:sz="0" w:space="0" w:color="auto"/>
      </w:divBdr>
    </w:div>
    <w:div w:id="1130436545">
      <w:bodyDiv w:val="1"/>
      <w:marLeft w:val="0"/>
      <w:marRight w:val="0"/>
      <w:marTop w:val="0"/>
      <w:marBottom w:val="0"/>
      <w:divBdr>
        <w:top w:val="none" w:sz="0" w:space="0" w:color="auto"/>
        <w:left w:val="none" w:sz="0" w:space="0" w:color="auto"/>
        <w:bottom w:val="none" w:sz="0" w:space="0" w:color="auto"/>
        <w:right w:val="none" w:sz="0" w:space="0" w:color="auto"/>
      </w:divBdr>
    </w:div>
    <w:div w:id="1130436742">
      <w:bodyDiv w:val="1"/>
      <w:marLeft w:val="0"/>
      <w:marRight w:val="0"/>
      <w:marTop w:val="0"/>
      <w:marBottom w:val="0"/>
      <w:divBdr>
        <w:top w:val="none" w:sz="0" w:space="0" w:color="auto"/>
        <w:left w:val="none" w:sz="0" w:space="0" w:color="auto"/>
        <w:bottom w:val="none" w:sz="0" w:space="0" w:color="auto"/>
        <w:right w:val="none" w:sz="0" w:space="0" w:color="auto"/>
      </w:divBdr>
    </w:div>
    <w:div w:id="1132140891">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34324628">
      <w:bodyDiv w:val="1"/>
      <w:marLeft w:val="0"/>
      <w:marRight w:val="0"/>
      <w:marTop w:val="0"/>
      <w:marBottom w:val="0"/>
      <w:divBdr>
        <w:top w:val="none" w:sz="0" w:space="0" w:color="auto"/>
        <w:left w:val="none" w:sz="0" w:space="0" w:color="auto"/>
        <w:bottom w:val="none" w:sz="0" w:space="0" w:color="auto"/>
        <w:right w:val="none" w:sz="0" w:space="0" w:color="auto"/>
      </w:divBdr>
    </w:div>
    <w:div w:id="1140414691">
      <w:bodyDiv w:val="1"/>
      <w:marLeft w:val="0"/>
      <w:marRight w:val="0"/>
      <w:marTop w:val="0"/>
      <w:marBottom w:val="0"/>
      <w:divBdr>
        <w:top w:val="none" w:sz="0" w:space="0" w:color="auto"/>
        <w:left w:val="none" w:sz="0" w:space="0" w:color="auto"/>
        <w:bottom w:val="none" w:sz="0" w:space="0" w:color="auto"/>
        <w:right w:val="none" w:sz="0" w:space="0" w:color="auto"/>
      </w:divBdr>
    </w:div>
    <w:div w:id="1141311804">
      <w:bodyDiv w:val="1"/>
      <w:marLeft w:val="0"/>
      <w:marRight w:val="0"/>
      <w:marTop w:val="0"/>
      <w:marBottom w:val="0"/>
      <w:divBdr>
        <w:top w:val="none" w:sz="0" w:space="0" w:color="auto"/>
        <w:left w:val="none" w:sz="0" w:space="0" w:color="auto"/>
        <w:bottom w:val="none" w:sz="0" w:space="0" w:color="auto"/>
        <w:right w:val="none" w:sz="0" w:space="0" w:color="auto"/>
      </w:divBdr>
    </w:div>
    <w:div w:id="1142767966">
      <w:bodyDiv w:val="1"/>
      <w:marLeft w:val="0"/>
      <w:marRight w:val="0"/>
      <w:marTop w:val="0"/>
      <w:marBottom w:val="0"/>
      <w:divBdr>
        <w:top w:val="none" w:sz="0" w:space="0" w:color="auto"/>
        <w:left w:val="none" w:sz="0" w:space="0" w:color="auto"/>
        <w:bottom w:val="none" w:sz="0" w:space="0" w:color="auto"/>
        <w:right w:val="none" w:sz="0" w:space="0" w:color="auto"/>
      </w:divBdr>
    </w:div>
    <w:div w:id="1145701270">
      <w:bodyDiv w:val="1"/>
      <w:marLeft w:val="0"/>
      <w:marRight w:val="0"/>
      <w:marTop w:val="0"/>
      <w:marBottom w:val="0"/>
      <w:divBdr>
        <w:top w:val="none" w:sz="0" w:space="0" w:color="auto"/>
        <w:left w:val="none" w:sz="0" w:space="0" w:color="auto"/>
        <w:bottom w:val="none" w:sz="0" w:space="0" w:color="auto"/>
        <w:right w:val="none" w:sz="0" w:space="0" w:color="auto"/>
      </w:divBdr>
    </w:div>
    <w:div w:id="1148670544">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52328941">
      <w:bodyDiv w:val="1"/>
      <w:marLeft w:val="0"/>
      <w:marRight w:val="0"/>
      <w:marTop w:val="0"/>
      <w:marBottom w:val="0"/>
      <w:divBdr>
        <w:top w:val="none" w:sz="0" w:space="0" w:color="auto"/>
        <w:left w:val="none" w:sz="0" w:space="0" w:color="auto"/>
        <w:bottom w:val="none" w:sz="0" w:space="0" w:color="auto"/>
        <w:right w:val="none" w:sz="0" w:space="0" w:color="auto"/>
      </w:divBdr>
    </w:div>
    <w:div w:id="1154570184">
      <w:bodyDiv w:val="1"/>
      <w:marLeft w:val="0"/>
      <w:marRight w:val="0"/>
      <w:marTop w:val="0"/>
      <w:marBottom w:val="0"/>
      <w:divBdr>
        <w:top w:val="none" w:sz="0" w:space="0" w:color="auto"/>
        <w:left w:val="none" w:sz="0" w:space="0" w:color="auto"/>
        <w:bottom w:val="none" w:sz="0" w:space="0" w:color="auto"/>
        <w:right w:val="none" w:sz="0" w:space="0" w:color="auto"/>
      </w:divBdr>
    </w:div>
    <w:div w:id="1155224716">
      <w:bodyDiv w:val="1"/>
      <w:marLeft w:val="0"/>
      <w:marRight w:val="0"/>
      <w:marTop w:val="0"/>
      <w:marBottom w:val="0"/>
      <w:divBdr>
        <w:top w:val="none" w:sz="0" w:space="0" w:color="auto"/>
        <w:left w:val="none" w:sz="0" w:space="0" w:color="auto"/>
        <w:bottom w:val="none" w:sz="0" w:space="0" w:color="auto"/>
        <w:right w:val="none" w:sz="0" w:space="0" w:color="auto"/>
      </w:divBdr>
    </w:div>
    <w:div w:id="1156264911">
      <w:bodyDiv w:val="1"/>
      <w:marLeft w:val="0"/>
      <w:marRight w:val="0"/>
      <w:marTop w:val="0"/>
      <w:marBottom w:val="0"/>
      <w:divBdr>
        <w:top w:val="none" w:sz="0" w:space="0" w:color="auto"/>
        <w:left w:val="none" w:sz="0" w:space="0" w:color="auto"/>
        <w:bottom w:val="none" w:sz="0" w:space="0" w:color="auto"/>
        <w:right w:val="none" w:sz="0" w:space="0" w:color="auto"/>
      </w:divBdr>
    </w:div>
    <w:div w:id="1156413761">
      <w:bodyDiv w:val="1"/>
      <w:marLeft w:val="0"/>
      <w:marRight w:val="0"/>
      <w:marTop w:val="0"/>
      <w:marBottom w:val="0"/>
      <w:divBdr>
        <w:top w:val="none" w:sz="0" w:space="0" w:color="auto"/>
        <w:left w:val="none" w:sz="0" w:space="0" w:color="auto"/>
        <w:bottom w:val="none" w:sz="0" w:space="0" w:color="auto"/>
        <w:right w:val="none" w:sz="0" w:space="0" w:color="auto"/>
      </w:divBdr>
    </w:div>
    <w:div w:id="1156804202">
      <w:bodyDiv w:val="1"/>
      <w:marLeft w:val="0"/>
      <w:marRight w:val="0"/>
      <w:marTop w:val="0"/>
      <w:marBottom w:val="0"/>
      <w:divBdr>
        <w:top w:val="none" w:sz="0" w:space="0" w:color="auto"/>
        <w:left w:val="none" w:sz="0" w:space="0" w:color="auto"/>
        <w:bottom w:val="none" w:sz="0" w:space="0" w:color="auto"/>
        <w:right w:val="none" w:sz="0" w:space="0" w:color="auto"/>
      </w:divBdr>
    </w:div>
    <w:div w:id="1158959709">
      <w:bodyDiv w:val="1"/>
      <w:marLeft w:val="0"/>
      <w:marRight w:val="0"/>
      <w:marTop w:val="0"/>
      <w:marBottom w:val="0"/>
      <w:divBdr>
        <w:top w:val="none" w:sz="0" w:space="0" w:color="auto"/>
        <w:left w:val="none" w:sz="0" w:space="0" w:color="auto"/>
        <w:bottom w:val="none" w:sz="0" w:space="0" w:color="auto"/>
        <w:right w:val="none" w:sz="0" w:space="0" w:color="auto"/>
      </w:divBdr>
    </w:div>
    <w:div w:id="1161849434">
      <w:bodyDiv w:val="1"/>
      <w:marLeft w:val="0"/>
      <w:marRight w:val="0"/>
      <w:marTop w:val="0"/>
      <w:marBottom w:val="0"/>
      <w:divBdr>
        <w:top w:val="none" w:sz="0" w:space="0" w:color="auto"/>
        <w:left w:val="none" w:sz="0" w:space="0" w:color="auto"/>
        <w:bottom w:val="none" w:sz="0" w:space="0" w:color="auto"/>
        <w:right w:val="none" w:sz="0" w:space="0" w:color="auto"/>
      </w:divBdr>
    </w:div>
    <w:div w:id="1162623373">
      <w:bodyDiv w:val="1"/>
      <w:marLeft w:val="0"/>
      <w:marRight w:val="0"/>
      <w:marTop w:val="0"/>
      <w:marBottom w:val="0"/>
      <w:divBdr>
        <w:top w:val="none" w:sz="0" w:space="0" w:color="auto"/>
        <w:left w:val="none" w:sz="0" w:space="0" w:color="auto"/>
        <w:bottom w:val="none" w:sz="0" w:space="0" w:color="auto"/>
        <w:right w:val="none" w:sz="0" w:space="0" w:color="auto"/>
      </w:divBdr>
    </w:div>
    <w:div w:id="1163469285">
      <w:bodyDiv w:val="1"/>
      <w:marLeft w:val="0"/>
      <w:marRight w:val="0"/>
      <w:marTop w:val="0"/>
      <w:marBottom w:val="0"/>
      <w:divBdr>
        <w:top w:val="none" w:sz="0" w:space="0" w:color="auto"/>
        <w:left w:val="none" w:sz="0" w:space="0" w:color="auto"/>
        <w:bottom w:val="none" w:sz="0" w:space="0" w:color="auto"/>
        <w:right w:val="none" w:sz="0" w:space="0" w:color="auto"/>
      </w:divBdr>
    </w:div>
    <w:div w:id="1164706830">
      <w:bodyDiv w:val="1"/>
      <w:marLeft w:val="0"/>
      <w:marRight w:val="0"/>
      <w:marTop w:val="0"/>
      <w:marBottom w:val="0"/>
      <w:divBdr>
        <w:top w:val="none" w:sz="0" w:space="0" w:color="auto"/>
        <w:left w:val="none" w:sz="0" w:space="0" w:color="auto"/>
        <w:bottom w:val="none" w:sz="0" w:space="0" w:color="auto"/>
        <w:right w:val="none" w:sz="0" w:space="0" w:color="auto"/>
      </w:divBdr>
    </w:div>
    <w:div w:id="1167086997">
      <w:bodyDiv w:val="1"/>
      <w:marLeft w:val="0"/>
      <w:marRight w:val="0"/>
      <w:marTop w:val="0"/>
      <w:marBottom w:val="0"/>
      <w:divBdr>
        <w:top w:val="none" w:sz="0" w:space="0" w:color="auto"/>
        <w:left w:val="none" w:sz="0" w:space="0" w:color="auto"/>
        <w:bottom w:val="none" w:sz="0" w:space="0" w:color="auto"/>
        <w:right w:val="none" w:sz="0" w:space="0" w:color="auto"/>
      </w:divBdr>
    </w:div>
    <w:div w:id="1167869045">
      <w:bodyDiv w:val="1"/>
      <w:marLeft w:val="0"/>
      <w:marRight w:val="0"/>
      <w:marTop w:val="0"/>
      <w:marBottom w:val="0"/>
      <w:divBdr>
        <w:top w:val="none" w:sz="0" w:space="0" w:color="auto"/>
        <w:left w:val="none" w:sz="0" w:space="0" w:color="auto"/>
        <w:bottom w:val="none" w:sz="0" w:space="0" w:color="auto"/>
        <w:right w:val="none" w:sz="0" w:space="0" w:color="auto"/>
      </w:divBdr>
    </w:div>
    <w:div w:id="1168784785">
      <w:bodyDiv w:val="1"/>
      <w:marLeft w:val="0"/>
      <w:marRight w:val="0"/>
      <w:marTop w:val="0"/>
      <w:marBottom w:val="0"/>
      <w:divBdr>
        <w:top w:val="none" w:sz="0" w:space="0" w:color="auto"/>
        <w:left w:val="none" w:sz="0" w:space="0" w:color="auto"/>
        <w:bottom w:val="none" w:sz="0" w:space="0" w:color="auto"/>
        <w:right w:val="none" w:sz="0" w:space="0" w:color="auto"/>
      </w:divBdr>
    </w:div>
    <w:div w:id="1168909016">
      <w:bodyDiv w:val="1"/>
      <w:marLeft w:val="0"/>
      <w:marRight w:val="0"/>
      <w:marTop w:val="0"/>
      <w:marBottom w:val="0"/>
      <w:divBdr>
        <w:top w:val="none" w:sz="0" w:space="0" w:color="auto"/>
        <w:left w:val="none" w:sz="0" w:space="0" w:color="auto"/>
        <w:bottom w:val="none" w:sz="0" w:space="0" w:color="auto"/>
        <w:right w:val="none" w:sz="0" w:space="0" w:color="auto"/>
      </w:divBdr>
    </w:div>
    <w:div w:id="1170100981">
      <w:bodyDiv w:val="1"/>
      <w:marLeft w:val="0"/>
      <w:marRight w:val="0"/>
      <w:marTop w:val="0"/>
      <w:marBottom w:val="0"/>
      <w:divBdr>
        <w:top w:val="none" w:sz="0" w:space="0" w:color="auto"/>
        <w:left w:val="none" w:sz="0" w:space="0" w:color="auto"/>
        <w:bottom w:val="none" w:sz="0" w:space="0" w:color="auto"/>
        <w:right w:val="none" w:sz="0" w:space="0" w:color="auto"/>
      </w:divBdr>
    </w:div>
    <w:div w:id="1170177683">
      <w:bodyDiv w:val="1"/>
      <w:marLeft w:val="0"/>
      <w:marRight w:val="0"/>
      <w:marTop w:val="0"/>
      <w:marBottom w:val="0"/>
      <w:divBdr>
        <w:top w:val="none" w:sz="0" w:space="0" w:color="auto"/>
        <w:left w:val="none" w:sz="0" w:space="0" w:color="auto"/>
        <w:bottom w:val="none" w:sz="0" w:space="0" w:color="auto"/>
        <w:right w:val="none" w:sz="0" w:space="0" w:color="auto"/>
      </w:divBdr>
    </w:div>
    <w:div w:id="1173836724">
      <w:bodyDiv w:val="1"/>
      <w:marLeft w:val="0"/>
      <w:marRight w:val="0"/>
      <w:marTop w:val="0"/>
      <w:marBottom w:val="0"/>
      <w:divBdr>
        <w:top w:val="none" w:sz="0" w:space="0" w:color="auto"/>
        <w:left w:val="none" w:sz="0" w:space="0" w:color="auto"/>
        <w:bottom w:val="none" w:sz="0" w:space="0" w:color="auto"/>
        <w:right w:val="none" w:sz="0" w:space="0" w:color="auto"/>
      </w:divBdr>
    </w:div>
    <w:div w:id="1177385114">
      <w:bodyDiv w:val="1"/>
      <w:marLeft w:val="0"/>
      <w:marRight w:val="0"/>
      <w:marTop w:val="0"/>
      <w:marBottom w:val="0"/>
      <w:divBdr>
        <w:top w:val="none" w:sz="0" w:space="0" w:color="auto"/>
        <w:left w:val="none" w:sz="0" w:space="0" w:color="auto"/>
        <w:bottom w:val="none" w:sz="0" w:space="0" w:color="auto"/>
        <w:right w:val="none" w:sz="0" w:space="0" w:color="auto"/>
      </w:divBdr>
    </w:div>
    <w:div w:id="1181746593">
      <w:bodyDiv w:val="1"/>
      <w:marLeft w:val="0"/>
      <w:marRight w:val="0"/>
      <w:marTop w:val="0"/>
      <w:marBottom w:val="0"/>
      <w:divBdr>
        <w:top w:val="none" w:sz="0" w:space="0" w:color="auto"/>
        <w:left w:val="none" w:sz="0" w:space="0" w:color="auto"/>
        <w:bottom w:val="none" w:sz="0" w:space="0" w:color="auto"/>
        <w:right w:val="none" w:sz="0" w:space="0" w:color="auto"/>
      </w:divBdr>
    </w:div>
    <w:div w:id="1181894851">
      <w:bodyDiv w:val="1"/>
      <w:marLeft w:val="0"/>
      <w:marRight w:val="0"/>
      <w:marTop w:val="0"/>
      <w:marBottom w:val="0"/>
      <w:divBdr>
        <w:top w:val="none" w:sz="0" w:space="0" w:color="auto"/>
        <w:left w:val="none" w:sz="0" w:space="0" w:color="auto"/>
        <w:bottom w:val="none" w:sz="0" w:space="0" w:color="auto"/>
        <w:right w:val="none" w:sz="0" w:space="0" w:color="auto"/>
      </w:divBdr>
    </w:div>
    <w:div w:id="1182629073">
      <w:bodyDiv w:val="1"/>
      <w:marLeft w:val="0"/>
      <w:marRight w:val="0"/>
      <w:marTop w:val="0"/>
      <w:marBottom w:val="0"/>
      <w:divBdr>
        <w:top w:val="none" w:sz="0" w:space="0" w:color="auto"/>
        <w:left w:val="none" w:sz="0" w:space="0" w:color="auto"/>
        <w:bottom w:val="none" w:sz="0" w:space="0" w:color="auto"/>
        <w:right w:val="none" w:sz="0" w:space="0" w:color="auto"/>
      </w:divBdr>
    </w:div>
    <w:div w:id="1186552424">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187796527">
      <w:bodyDiv w:val="1"/>
      <w:marLeft w:val="0"/>
      <w:marRight w:val="0"/>
      <w:marTop w:val="0"/>
      <w:marBottom w:val="0"/>
      <w:divBdr>
        <w:top w:val="none" w:sz="0" w:space="0" w:color="auto"/>
        <w:left w:val="none" w:sz="0" w:space="0" w:color="auto"/>
        <w:bottom w:val="none" w:sz="0" w:space="0" w:color="auto"/>
        <w:right w:val="none" w:sz="0" w:space="0" w:color="auto"/>
      </w:divBdr>
    </w:div>
    <w:div w:id="1191260107">
      <w:bodyDiv w:val="1"/>
      <w:marLeft w:val="0"/>
      <w:marRight w:val="0"/>
      <w:marTop w:val="0"/>
      <w:marBottom w:val="0"/>
      <w:divBdr>
        <w:top w:val="none" w:sz="0" w:space="0" w:color="auto"/>
        <w:left w:val="none" w:sz="0" w:space="0" w:color="auto"/>
        <w:bottom w:val="none" w:sz="0" w:space="0" w:color="auto"/>
        <w:right w:val="none" w:sz="0" w:space="0" w:color="auto"/>
      </w:divBdr>
    </w:div>
    <w:div w:id="1193615485">
      <w:bodyDiv w:val="1"/>
      <w:marLeft w:val="0"/>
      <w:marRight w:val="0"/>
      <w:marTop w:val="0"/>
      <w:marBottom w:val="0"/>
      <w:divBdr>
        <w:top w:val="none" w:sz="0" w:space="0" w:color="auto"/>
        <w:left w:val="none" w:sz="0" w:space="0" w:color="auto"/>
        <w:bottom w:val="none" w:sz="0" w:space="0" w:color="auto"/>
        <w:right w:val="none" w:sz="0" w:space="0" w:color="auto"/>
      </w:divBdr>
    </w:div>
    <w:div w:id="1193765213">
      <w:bodyDiv w:val="1"/>
      <w:marLeft w:val="0"/>
      <w:marRight w:val="0"/>
      <w:marTop w:val="0"/>
      <w:marBottom w:val="0"/>
      <w:divBdr>
        <w:top w:val="none" w:sz="0" w:space="0" w:color="auto"/>
        <w:left w:val="none" w:sz="0" w:space="0" w:color="auto"/>
        <w:bottom w:val="none" w:sz="0" w:space="0" w:color="auto"/>
        <w:right w:val="none" w:sz="0" w:space="0" w:color="auto"/>
      </w:divBdr>
    </w:div>
    <w:div w:id="1195770822">
      <w:bodyDiv w:val="1"/>
      <w:marLeft w:val="0"/>
      <w:marRight w:val="0"/>
      <w:marTop w:val="0"/>
      <w:marBottom w:val="0"/>
      <w:divBdr>
        <w:top w:val="none" w:sz="0" w:space="0" w:color="auto"/>
        <w:left w:val="none" w:sz="0" w:space="0" w:color="auto"/>
        <w:bottom w:val="none" w:sz="0" w:space="0" w:color="auto"/>
        <w:right w:val="none" w:sz="0" w:space="0" w:color="auto"/>
      </w:divBdr>
    </w:div>
    <w:div w:id="1198470864">
      <w:bodyDiv w:val="1"/>
      <w:marLeft w:val="0"/>
      <w:marRight w:val="0"/>
      <w:marTop w:val="0"/>
      <w:marBottom w:val="0"/>
      <w:divBdr>
        <w:top w:val="none" w:sz="0" w:space="0" w:color="auto"/>
        <w:left w:val="none" w:sz="0" w:space="0" w:color="auto"/>
        <w:bottom w:val="none" w:sz="0" w:space="0" w:color="auto"/>
        <w:right w:val="none" w:sz="0" w:space="0" w:color="auto"/>
      </w:divBdr>
    </w:div>
    <w:div w:id="1198738924">
      <w:bodyDiv w:val="1"/>
      <w:marLeft w:val="0"/>
      <w:marRight w:val="0"/>
      <w:marTop w:val="0"/>
      <w:marBottom w:val="0"/>
      <w:divBdr>
        <w:top w:val="none" w:sz="0" w:space="0" w:color="auto"/>
        <w:left w:val="none" w:sz="0" w:space="0" w:color="auto"/>
        <w:bottom w:val="none" w:sz="0" w:space="0" w:color="auto"/>
        <w:right w:val="none" w:sz="0" w:space="0" w:color="auto"/>
      </w:divBdr>
    </w:div>
    <w:div w:id="1199506844">
      <w:bodyDiv w:val="1"/>
      <w:marLeft w:val="0"/>
      <w:marRight w:val="0"/>
      <w:marTop w:val="0"/>
      <w:marBottom w:val="0"/>
      <w:divBdr>
        <w:top w:val="none" w:sz="0" w:space="0" w:color="auto"/>
        <w:left w:val="none" w:sz="0" w:space="0" w:color="auto"/>
        <w:bottom w:val="none" w:sz="0" w:space="0" w:color="auto"/>
        <w:right w:val="none" w:sz="0" w:space="0" w:color="auto"/>
      </w:divBdr>
    </w:div>
    <w:div w:id="1201430766">
      <w:bodyDiv w:val="1"/>
      <w:marLeft w:val="0"/>
      <w:marRight w:val="0"/>
      <w:marTop w:val="0"/>
      <w:marBottom w:val="0"/>
      <w:divBdr>
        <w:top w:val="none" w:sz="0" w:space="0" w:color="auto"/>
        <w:left w:val="none" w:sz="0" w:space="0" w:color="auto"/>
        <w:bottom w:val="none" w:sz="0" w:space="0" w:color="auto"/>
        <w:right w:val="none" w:sz="0" w:space="0" w:color="auto"/>
      </w:divBdr>
    </w:div>
    <w:div w:id="1204296017">
      <w:bodyDiv w:val="1"/>
      <w:marLeft w:val="0"/>
      <w:marRight w:val="0"/>
      <w:marTop w:val="0"/>
      <w:marBottom w:val="0"/>
      <w:divBdr>
        <w:top w:val="none" w:sz="0" w:space="0" w:color="auto"/>
        <w:left w:val="none" w:sz="0" w:space="0" w:color="auto"/>
        <w:bottom w:val="none" w:sz="0" w:space="0" w:color="auto"/>
        <w:right w:val="none" w:sz="0" w:space="0" w:color="auto"/>
      </w:divBdr>
    </w:div>
    <w:div w:id="1204512905">
      <w:bodyDiv w:val="1"/>
      <w:marLeft w:val="0"/>
      <w:marRight w:val="0"/>
      <w:marTop w:val="0"/>
      <w:marBottom w:val="0"/>
      <w:divBdr>
        <w:top w:val="none" w:sz="0" w:space="0" w:color="auto"/>
        <w:left w:val="none" w:sz="0" w:space="0" w:color="auto"/>
        <w:bottom w:val="none" w:sz="0" w:space="0" w:color="auto"/>
        <w:right w:val="none" w:sz="0" w:space="0" w:color="auto"/>
      </w:divBdr>
    </w:div>
    <w:div w:id="1218396969">
      <w:bodyDiv w:val="1"/>
      <w:marLeft w:val="0"/>
      <w:marRight w:val="0"/>
      <w:marTop w:val="0"/>
      <w:marBottom w:val="0"/>
      <w:divBdr>
        <w:top w:val="none" w:sz="0" w:space="0" w:color="auto"/>
        <w:left w:val="none" w:sz="0" w:space="0" w:color="auto"/>
        <w:bottom w:val="none" w:sz="0" w:space="0" w:color="auto"/>
        <w:right w:val="none" w:sz="0" w:space="0" w:color="auto"/>
      </w:divBdr>
    </w:div>
    <w:div w:id="1221672172">
      <w:bodyDiv w:val="1"/>
      <w:marLeft w:val="0"/>
      <w:marRight w:val="0"/>
      <w:marTop w:val="0"/>
      <w:marBottom w:val="0"/>
      <w:divBdr>
        <w:top w:val="none" w:sz="0" w:space="0" w:color="auto"/>
        <w:left w:val="none" w:sz="0" w:space="0" w:color="auto"/>
        <w:bottom w:val="none" w:sz="0" w:space="0" w:color="auto"/>
        <w:right w:val="none" w:sz="0" w:space="0" w:color="auto"/>
      </w:divBdr>
    </w:div>
    <w:div w:id="1223756323">
      <w:bodyDiv w:val="1"/>
      <w:marLeft w:val="0"/>
      <w:marRight w:val="0"/>
      <w:marTop w:val="0"/>
      <w:marBottom w:val="0"/>
      <w:divBdr>
        <w:top w:val="none" w:sz="0" w:space="0" w:color="auto"/>
        <w:left w:val="none" w:sz="0" w:space="0" w:color="auto"/>
        <w:bottom w:val="none" w:sz="0" w:space="0" w:color="auto"/>
        <w:right w:val="none" w:sz="0" w:space="0" w:color="auto"/>
      </w:divBdr>
    </w:div>
    <w:div w:id="1224680722">
      <w:bodyDiv w:val="1"/>
      <w:marLeft w:val="0"/>
      <w:marRight w:val="0"/>
      <w:marTop w:val="0"/>
      <w:marBottom w:val="0"/>
      <w:divBdr>
        <w:top w:val="none" w:sz="0" w:space="0" w:color="auto"/>
        <w:left w:val="none" w:sz="0" w:space="0" w:color="auto"/>
        <w:bottom w:val="none" w:sz="0" w:space="0" w:color="auto"/>
        <w:right w:val="none" w:sz="0" w:space="0" w:color="auto"/>
      </w:divBdr>
    </w:div>
    <w:div w:id="1226336079">
      <w:bodyDiv w:val="1"/>
      <w:marLeft w:val="0"/>
      <w:marRight w:val="0"/>
      <w:marTop w:val="0"/>
      <w:marBottom w:val="0"/>
      <w:divBdr>
        <w:top w:val="none" w:sz="0" w:space="0" w:color="auto"/>
        <w:left w:val="none" w:sz="0" w:space="0" w:color="auto"/>
        <w:bottom w:val="none" w:sz="0" w:space="0" w:color="auto"/>
        <w:right w:val="none" w:sz="0" w:space="0" w:color="auto"/>
      </w:divBdr>
    </w:div>
    <w:div w:id="1227764861">
      <w:bodyDiv w:val="1"/>
      <w:marLeft w:val="0"/>
      <w:marRight w:val="0"/>
      <w:marTop w:val="0"/>
      <w:marBottom w:val="0"/>
      <w:divBdr>
        <w:top w:val="none" w:sz="0" w:space="0" w:color="auto"/>
        <w:left w:val="none" w:sz="0" w:space="0" w:color="auto"/>
        <w:bottom w:val="none" w:sz="0" w:space="0" w:color="auto"/>
        <w:right w:val="none" w:sz="0" w:space="0" w:color="auto"/>
      </w:divBdr>
    </w:div>
    <w:div w:id="1229608211">
      <w:bodyDiv w:val="1"/>
      <w:marLeft w:val="0"/>
      <w:marRight w:val="0"/>
      <w:marTop w:val="0"/>
      <w:marBottom w:val="0"/>
      <w:divBdr>
        <w:top w:val="none" w:sz="0" w:space="0" w:color="auto"/>
        <w:left w:val="none" w:sz="0" w:space="0" w:color="auto"/>
        <w:bottom w:val="none" w:sz="0" w:space="0" w:color="auto"/>
        <w:right w:val="none" w:sz="0" w:space="0" w:color="auto"/>
      </w:divBdr>
    </w:div>
    <w:div w:id="1231577393">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233734854">
      <w:bodyDiv w:val="1"/>
      <w:marLeft w:val="0"/>
      <w:marRight w:val="0"/>
      <w:marTop w:val="0"/>
      <w:marBottom w:val="0"/>
      <w:divBdr>
        <w:top w:val="none" w:sz="0" w:space="0" w:color="auto"/>
        <w:left w:val="none" w:sz="0" w:space="0" w:color="auto"/>
        <w:bottom w:val="none" w:sz="0" w:space="0" w:color="auto"/>
        <w:right w:val="none" w:sz="0" w:space="0" w:color="auto"/>
      </w:divBdr>
    </w:div>
    <w:div w:id="1234899576">
      <w:bodyDiv w:val="1"/>
      <w:marLeft w:val="0"/>
      <w:marRight w:val="0"/>
      <w:marTop w:val="0"/>
      <w:marBottom w:val="0"/>
      <w:divBdr>
        <w:top w:val="none" w:sz="0" w:space="0" w:color="auto"/>
        <w:left w:val="none" w:sz="0" w:space="0" w:color="auto"/>
        <w:bottom w:val="none" w:sz="0" w:space="0" w:color="auto"/>
        <w:right w:val="none" w:sz="0" w:space="0" w:color="auto"/>
      </w:divBdr>
    </w:div>
    <w:div w:id="1236402503">
      <w:bodyDiv w:val="1"/>
      <w:marLeft w:val="0"/>
      <w:marRight w:val="0"/>
      <w:marTop w:val="0"/>
      <w:marBottom w:val="0"/>
      <w:divBdr>
        <w:top w:val="none" w:sz="0" w:space="0" w:color="auto"/>
        <w:left w:val="none" w:sz="0" w:space="0" w:color="auto"/>
        <w:bottom w:val="none" w:sz="0" w:space="0" w:color="auto"/>
        <w:right w:val="none" w:sz="0" w:space="0" w:color="auto"/>
      </w:divBdr>
    </w:div>
    <w:div w:id="1240554778">
      <w:bodyDiv w:val="1"/>
      <w:marLeft w:val="0"/>
      <w:marRight w:val="0"/>
      <w:marTop w:val="0"/>
      <w:marBottom w:val="0"/>
      <w:divBdr>
        <w:top w:val="none" w:sz="0" w:space="0" w:color="auto"/>
        <w:left w:val="none" w:sz="0" w:space="0" w:color="auto"/>
        <w:bottom w:val="none" w:sz="0" w:space="0" w:color="auto"/>
        <w:right w:val="none" w:sz="0" w:space="0" w:color="auto"/>
      </w:divBdr>
    </w:div>
    <w:div w:id="1246920292">
      <w:bodyDiv w:val="1"/>
      <w:marLeft w:val="0"/>
      <w:marRight w:val="0"/>
      <w:marTop w:val="0"/>
      <w:marBottom w:val="0"/>
      <w:divBdr>
        <w:top w:val="none" w:sz="0" w:space="0" w:color="auto"/>
        <w:left w:val="none" w:sz="0" w:space="0" w:color="auto"/>
        <w:bottom w:val="none" w:sz="0" w:space="0" w:color="auto"/>
        <w:right w:val="none" w:sz="0" w:space="0" w:color="auto"/>
      </w:divBdr>
    </w:div>
    <w:div w:id="1252542002">
      <w:bodyDiv w:val="1"/>
      <w:marLeft w:val="0"/>
      <w:marRight w:val="0"/>
      <w:marTop w:val="0"/>
      <w:marBottom w:val="0"/>
      <w:divBdr>
        <w:top w:val="none" w:sz="0" w:space="0" w:color="auto"/>
        <w:left w:val="none" w:sz="0" w:space="0" w:color="auto"/>
        <w:bottom w:val="none" w:sz="0" w:space="0" w:color="auto"/>
        <w:right w:val="none" w:sz="0" w:space="0" w:color="auto"/>
      </w:divBdr>
    </w:div>
    <w:div w:id="1255936426">
      <w:bodyDiv w:val="1"/>
      <w:marLeft w:val="0"/>
      <w:marRight w:val="0"/>
      <w:marTop w:val="0"/>
      <w:marBottom w:val="0"/>
      <w:divBdr>
        <w:top w:val="none" w:sz="0" w:space="0" w:color="auto"/>
        <w:left w:val="none" w:sz="0" w:space="0" w:color="auto"/>
        <w:bottom w:val="none" w:sz="0" w:space="0" w:color="auto"/>
        <w:right w:val="none" w:sz="0" w:space="0" w:color="auto"/>
      </w:divBdr>
    </w:div>
    <w:div w:id="1256090792">
      <w:bodyDiv w:val="1"/>
      <w:marLeft w:val="0"/>
      <w:marRight w:val="0"/>
      <w:marTop w:val="0"/>
      <w:marBottom w:val="0"/>
      <w:divBdr>
        <w:top w:val="none" w:sz="0" w:space="0" w:color="auto"/>
        <w:left w:val="none" w:sz="0" w:space="0" w:color="auto"/>
        <w:bottom w:val="none" w:sz="0" w:space="0" w:color="auto"/>
        <w:right w:val="none" w:sz="0" w:space="0" w:color="auto"/>
      </w:divBdr>
    </w:div>
    <w:div w:id="1258829855">
      <w:bodyDiv w:val="1"/>
      <w:marLeft w:val="0"/>
      <w:marRight w:val="0"/>
      <w:marTop w:val="0"/>
      <w:marBottom w:val="0"/>
      <w:divBdr>
        <w:top w:val="none" w:sz="0" w:space="0" w:color="auto"/>
        <w:left w:val="none" w:sz="0" w:space="0" w:color="auto"/>
        <w:bottom w:val="none" w:sz="0" w:space="0" w:color="auto"/>
        <w:right w:val="none" w:sz="0" w:space="0" w:color="auto"/>
      </w:divBdr>
    </w:div>
    <w:div w:id="1260793423">
      <w:bodyDiv w:val="1"/>
      <w:marLeft w:val="0"/>
      <w:marRight w:val="0"/>
      <w:marTop w:val="0"/>
      <w:marBottom w:val="0"/>
      <w:divBdr>
        <w:top w:val="none" w:sz="0" w:space="0" w:color="auto"/>
        <w:left w:val="none" w:sz="0" w:space="0" w:color="auto"/>
        <w:bottom w:val="none" w:sz="0" w:space="0" w:color="auto"/>
        <w:right w:val="none" w:sz="0" w:space="0" w:color="auto"/>
      </w:divBdr>
    </w:div>
    <w:div w:id="1261447010">
      <w:bodyDiv w:val="1"/>
      <w:marLeft w:val="0"/>
      <w:marRight w:val="0"/>
      <w:marTop w:val="0"/>
      <w:marBottom w:val="0"/>
      <w:divBdr>
        <w:top w:val="none" w:sz="0" w:space="0" w:color="auto"/>
        <w:left w:val="none" w:sz="0" w:space="0" w:color="auto"/>
        <w:bottom w:val="none" w:sz="0" w:space="0" w:color="auto"/>
        <w:right w:val="none" w:sz="0" w:space="0" w:color="auto"/>
      </w:divBdr>
    </w:div>
    <w:div w:id="1261599709">
      <w:bodyDiv w:val="1"/>
      <w:marLeft w:val="0"/>
      <w:marRight w:val="0"/>
      <w:marTop w:val="0"/>
      <w:marBottom w:val="0"/>
      <w:divBdr>
        <w:top w:val="none" w:sz="0" w:space="0" w:color="auto"/>
        <w:left w:val="none" w:sz="0" w:space="0" w:color="auto"/>
        <w:bottom w:val="none" w:sz="0" w:space="0" w:color="auto"/>
        <w:right w:val="none" w:sz="0" w:space="0" w:color="auto"/>
      </w:divBdr>
    </w:div>
    <w:div w:id="1264221310">
      <w:bodyDiv w:val="1"/>
      <w:marLeft w:val="0"/>
      <w:marRight w:val="0"/>
      <w:marTop w:val="0"/>
      <w:marBottom w:val="0"/>
      <w:divBdr>
        <w:top w:val="none" w:sz="0" w:space="0" w:color="auto"/>
        <w:left w:val="none" w:sz="0" w:space="0" w:color="auto"/>
        <w:bottom w:val="none" w:sz="0" w:space="0" w:color="auto"/>
        <w:right w:val="none" w:sz="0" w:space="0" w:color="auto"/>
      </w:divBdr>
    </w:div>
    <w:div w:id="1277711412">
      <w:bodyDiv w:val="1"/>
      <w:marLeft w:val="0"/>
      <w:marRight w:val="0"/>
      <w:marTop w:val="0"/>
      <w:marBottom w:val="0"/>
      <w:divBdr>
        <w:top w:val="none" w:sz="0" w:space="0" w:color="auto"/>
        <w:left w:val="none" w:sz="0" w:space="0" w:color="auto"/>
        <w:bottom w:val="none" w:sz="0" w:space="0" w:color="auto"/>
        <w:right w:val="none" w:sz="0" w:space="0" w:color="auto"/>
      </w:divBdr>
    </w:div>
    <w:div w:id="1278221178">
      <w:bodyDiv w:val="1"/>
      <w:marLeft w:val="0"/>
      <w:marRight w:val="0"/>
      <w:marTop w:val="0"/>
      <w:marBottom w:val="0"/>
      <w:divBdr>
        <w:top w:val="none" w:sz="0" w:space="0" w:color="auto"/>
        <w:left w:val="none" w:sz="0" w:space="0" w:color="auto"/>
        <w:bottom w:val="none" w:sz="0" w:space="0" w:color="auto"/>
        <w:right w:val="none" w:sz="0" w:space="0" w:color="auto"/>
      </w:divBdr>
    </w:div>
    <w:div w:id="1281255566">
      <w:bodyDiv w:val="1"/>
      <w:marLeft w:val="0"/>
      <w:marRight w:val="0"/>
      <w:marTop w:val="0"/>
      <w:marBottom w:val="0"/>
      <w:divBdr>
        <w:top w:val="none" w:sz="0" w:space="0" w:color="auto"/>
        <w:left w:val="none" w:sz="0" w:space="0" w:color="auto"/>
        <w:bottom w:val="none" w:sz="0" w:space="0" w:color="auto"/>
        <w:right w:val="none" w:sz="0" w:space="0" w:color="auto"/>
      </w:divBdr>
    </w:div>
    <w:div w:id="1281766777">
      <w:bodyDiv w:val="1"/>
      <w:marLeft w:val="0"/>
      <w:marRight w:val="0"/>
      <w:marTop w:val="0"/>
      <w:marBottom w:val="0"/>
      <w:divBdr>
        <w:top w:val="none" w:sz="0" w:space="0" w:color="auto"/>
        <w:left w:val="none" w:sz="0" w:space="0" w:color="auto"/>
        <w:bottom w:val="none" w:sz="0" w:space="0" w:color="auto"/>
        <w:right w:val="none" w:sz="0" w:space="0" w:color="auto"/>
      </w:divBdr>
    </w:div>
    <w:div w:id="1281960783">
      <w:bodyDiv w:val="1"/>
      <w:marLeft w:val="0"/>
      <w:marRight w:val="0"/>
      <w:marTop w:val="0"/>
      <w:marBottom w:val="0"/>
      <w:divBdr>
        <w:top w:val="none" w:sz="0" w:space="0" w:color="auto"/>
        <w:left w:val="none" w:sz="0" w:space="0" w:color="auto"/>
        <w:bottom w:val="none" w:sz="0" w:space="0" w:color="auto"/>
        <w:right w:val="none" w:sz="0" w:space="0" w:color="auto"/>
      </w:divBdr>
    </w:div>
    <w:div w:id="1287659060">
      <w:bodyDiv w:val="1"/>
      <w:marLeft w:val="0"/>
      <w:marRight w:val="0"/>
      <w:marTop w:val="0"/>
      <w:marBottom w:val="0"/>
      <w:divBdr>
        <w:top w:val="none" w:sz="0" w:space="0" w:color="auto"/>
        <w:left w:val="none" w:sz="0" w:space="0" w:color="auto"/>
        <w:bottom w:val="none" w:sz="0" w:space="0" w:color="auto"/>
        <w:right w:val="none" w:sz="0" w:space="0" w:color="auto"/>
      </w:divBdr>
    </w:div>
    <w:div w:id="1291549844">
      <w:bodyDiv w:val="1"/>
      <w:marLeft w:val="0"/>
      <w:marRight w:val="0"/>
      <w:marTop w:val="0"/>
      <w:marBottom w:val="0"/>
      <w:divBdr>
        <w:top w:val="none" w:sz="0" w:space="0" w:color="auto"/>
        <w:left w:val="none" w:sz="0" w:space="0" w:color="auto"/>
        <w:bottom w:val="none" w:sz="0" w:space="0" w:color="auto"/>
        <w:right w:val="none" w:sz="0" w:space="0" w:color="auto"/>
      </w:divBdr>
    </w:div>
    <w:div w:id="1293905153">
      <w:bodyDiv w:val="1"/>
      <w:marLeft w:val="0"/>
      <w:marRight w:val="0"/>
      <w:marTop w:val="0"/>
      <w:marBottom w:val="0"/>
      <w:divBdr>
        <w:top w:val="none" w:sz="0" w:space="0" w:color="auto"/>
        <w:left w:val="none" w:sz="0" w:space="0" w:color="auto"/>
        <w:bottom w:val="none" w:sz="0" w:space="0" w:color="auto"/>
        <w:right w:val="none" w:sz="0" w:space="0" w:color="auto"/>
      </w:divBdr>
    </w:div>
    <w:div w:id="1296373998">
      <w:bodyDiv w:val="1"/>
      <w:marLeft w:val="0"/>
      <w:marRight w:val="0"/>
      <w:marTop w:val="0"/>
      <w:marBottom w:val="0"/>
      <w:divBdr>
        <w:top w:val="none" w:sz="0" w:space="0" w:color="auto"/>
        <w:left w:val="none" w:sz="0" w:space="0" w:color="auto"/>
        <w:bottom w:val="none" w:sz="0" w:space="0" w:color="auto"/>
        <w:right w:val="none" w:sz="0" w:space="0" w:color="auto"/>
      </w:divBdr>
    </w:div>
    <w:div w:id="1301610734">
      <w:bodyDiv w:val="1"/>
      <w:marLeft w:val="0"/>
      <w:marRight w:val="0"/>
      <w:marTop w:val="0"/>
      <w:marBottom w:val="0"/>
      <w:divBdr>
        <w:top w:val="none" w:sz="0" w:space="0" w:color="auto"/>
        <w:left w:val="none" w:sz="0" w:space="0" w:color="auto"/>
        <w:bottom w:val="none" w:sz="0" w:space="0" w:color="auto"/>
        <w:right w:val="none" w:sz="0" w:space="0" w:color="auto"/>
      </w:divBdr>
    </w:div>
    <w:div w:id="1305311212">
      <w:bodyDiv w:val="1"/>
      <w:marLeft w:val="0"/>
      <w:marRight w:val="0"/>
      <w:marTop w:val="0"/>
      <w:marBottom w:val="0"/>
      <w:divBdr>
        <w:top w:val="none" w:sz="0" w:space="0" w:color="auto"/>
        <w:left w:val="none" w:sz="0" w:space="0" w:color="auto"/>
        <w:bottom w:val="none" w:sz="0" w:space="0" w:color="auto"/>
        <w:right w:val="none" w:sz="0" w:space="0" w:color="auto"/>
      </w:divBdr>
    </w:div>
    <w:div w:id="1309364555">
      <w:bodyDiv w:val="1"/>
      <w:marLeft w:val="0"/>
      <w:marRight w:val="0"/>
      <w:marTop w:val="0"/>
      <w:marBottom w:val="0"/>
      <w:divBdr>
        <w:top w:val="none" w:sz="0" w:space="0" w:color="auto"/>
        <w:left w:val="none" w:sz="0" w:space="0" w:color="auto"/>
        <w:bottom w:val="none" w:sz="0" w:space="0" w:color="auto"/>
        <w:right w:val="none" w:sz="0" w:space="0" w:color="auto"/>
      </w:divBdr>
    </w:div>
    <w:div w:id="1309938991">
      <w:bodyDiv w:val="1"/>
      <w:marLeft w:val="0"/>
      <w:marRight w:val="0"/>
      <w:marTop w:val="0"/>
      <w:marBottom w:val="0"/>
      <w:divBdr>
        <w:top w:val="none" w:sz="0" w:space="0" w:color="auto"/>
        <w:left w:val="none" w:sz="0" w:space="0" w:color="auto"/>
        <w:bottom w:val="none" w:sz="0" w:space="0" w:color="auto"/>
        <w:right w:val="none" w:sz="0" w:space="0" w:color="auto"/>
      </w:divBdr>
    </w:div>
    <w:div w:id="1311323802">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16184124">
      <w:bodyDiv w:val="1"/>
      <w:marLeft w:val="0"/>
      <w:marRight w:val="0"/>
      <w:marTop w:val="0"/>
      <w:marBottom w:val="0"/>
      <w:divBdr>
        <w:top w:val="none" w:sz="0" w:space="0" w:color="auto"/>
        <w:left w:val="none" w:sz="0" w:space="0" w:color="auto"/>
        <w:bottom w:val="none" w:sz="0" w:space="0" w:color="auto"/>
        <w:right w:val="none" w:sz="0" w:space="0" w:color="auto"/>
      </w:divBdr>
    </w:div>
    <w:div w:id="1321735211">
      <w:bodyDiv w:val="1"/>
      <w:marLeft w:val="0"/>
      <w:marRight w:val="0"/>
      <w:marTop w:val="0"/>
      <w:marBottom w:val="0"/>
      <w:divBdr>
        <w:top w:val="none" w:sz="0" w:space="0" w:color="auto"/>
        <w:left w:val="none" w:sz="0" w:space="0" w:color="auto"/>
        <w:bottom w:val="none" w:sz="0" w:space="0" w:color="auto"/>
        <w:right w:val="none" w:sz="0" w:space="0" w:color="auto"/>
      </w:divBdr>
    </w:div>
    <w:div w:id="1322582697">
      <w:bodyDiv w:val="1"/>
      <w:marLeft w:val="0"/>
      <w:marRight w:val="0"/>
      <w:marTop w:val="0"/>
      <w:marBottom w:val="0"/>
      <w:divBdr>
        <w:top w:val="none" w:sz="0" w:space="0" w:color="auto"/>
        <w:left w:val="none" w:sz="0" w:space="0" w:color="auto"/>
        <w:bottom w:val="none" w:sz="0" w:space="0" w:color="auto"/>
        <w:right w:val="none" w:sz="0" w:space="0" w:color="auto"/>
      </w:divBdr>
    </w:div>
    <w:div w:id="1325665496">
      <w:bodyDiv w:val="1"/>
      <w:marLeft w:val="0"/>
      <w:marRight w:val="0"/>
      <w:marTop w:val="0"/>
      <w:marBottom w:val="0"/>
      <w:divBdr>
        <w:top w:val="none" w:sz="0" w:space="0" w:color="auto"/>
        <w:left w:val="none" w:sz="0" w:space="0" w:color="auto"/>
        <w:bottom w:val="none" w:sz="0" w:space="0" w:color="auto"/>
        <w:right w:val="none" w:sz="0" w:space="0" w:color="auto"/>
      </w:divBdr>
    </w:div>
    <w:div w:id="1327056140">
      <w:bodyDiv w:val="1"/>
      <w:marLeft w:val="0"/>
      <w:marRight w:val="0"/>
      <w:marTop w:val="0"/>
      <w:marBottom w:val="0"/>
      <w:divBdr>
        <w:top w:val="none" w:sz="0" w:space="0" w:color="auto"/>
        <w:left w:val="none" w:sz="0" w:space="0" w:color="auto"/>
        <w:bottom w:val="none" w:sz="0" w:space="0" w:color="auto"/>
        <w:right w:val="none" w:sz="0" w:space="0" w:color="auto"/>
      </w:divBdr>
    </w:div>
    <w:div w:id="1328022477">
      <w:bodyDiv w:val="1"/>
      <w:marLeft w:val="0"/>
      <w:marRight w:val="0"/>
      <w:marTop w:val="0"/>
      <w:marBottom w:val="0"/>
      <w:divBdr>
        <w:top w:val="none" w:sz="0" w:space="0" w:color="auto"/>
        <w:left w:val="none" w:sz="0" w:space="0" w:color="auto"/>
        <w:bottom w:val="none" w:sz="0" w:space="0" w:color="auto"/>
        <w:right w:val="none" w:sz="0" w:space="0" w:color="auto"/>
      </w:divBdr>
    </w:div>
    <w:div w:id="1328552102">
      <w:bodyDiv w:val="1"/>
      <w:marLeft w:val="0"/>
      <w:marRight w:val="0"/>
      <w:marTop w:val="0"/>
      <w:marBottom w:val="0"/>
      <w:divBdr>
        <w:top w:val="none" w:sz="0" w:space="0" w:color="auto"/>
        <w:left w:val="none" w:sz="0" w:space="0" w:color="auto"/>
        <w:bottom w:val="none" w:sz="0" w:space="0" w:color="auto"/>
        <w:right w:val="none" w:sz="0" w:space="0" w:color="auto"/>
      </w:divBdr>
    </w:div>
    <w:div w:id="1331759270">
      <w:bodyDiv w:val="1"/>
      <w:marLeft w:val="0"/>
      <w:marRight w:val="0"/>
      <w:marTop w:val="0"/>
      <w:marBottom w:val="0"/>
      <w:divBdr>
        <w:top w:val="none" w:sz="0" w:space="0" w:color="auto"/>
        <w:left w:val="none" w:sz="0" w:space="0" w:color="auto"/>
        <w:bottom w:val="none" w:sz="0" w:space="0" w:color="auto"/>
        <w:right w:val="none" w:sz="0" w:space="0" w:color="auto"/>
      </w:divBdr>
    </w:div>
    <w:div w:id="1331761077">
      <w:bodyDiv w:val="1"/>
      <w:marLeft w:val="0"/>
      <w:marRight w:val="0"/>
      <w:marTop w:val="0"/>
      <w:marBottom w:val="0"/>
      <w:divBdr>
        <w:top w:val="none" w:sz="0" w:space="0" w:color="auto"/>
        <w:left w:val="none" w:sz="0" w:space="0" w:color="auto"/>
        <w:bottom w:val="none" w:sz="0" w:space="0" w:color="auto"/>
        <w:right w:val="none" w:sz="0" w:space="0" w:color="auto"/>
      </w:divBdr>
    </w:div>
    <w:div w:id="1331761292">
      <w:bodyDiv w:val="1"/>
      <w:marLeft w:val="0"/>
      <w:marRight w:val="0"/>
      <w:marTop w:val="0"/>
      <w:marBottom w:val="0"/>
      <w:divBdr>
        <w:top w:val="none" w:sz="0" w:space="0" w:color="auto"/>
        <w:left w:val="none" w:sz="0" w:space="0" w:color="auto"/>
        <w:bottom w:val="none" w:sz="0" w:space="0" w:color="auto"/>
        <w:right w:val="none" w:sz="0" w:space="0" w:color="auto"/>
      </w:divBdr>
    </w:div>
    <w:div w:id="1336348813">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40810024">
      <w:bodyDiv w:val="1"/>
      <w:marLeft w:val="0"/>
      <w:marRight w:val="0"/>
      <w:marTop w:val="0"/>
      <w:marBottom w:val="0"/>
      <w:divBdr>
        <w:top w:val="none" w:sz="0" w:space="0" w:color="auto"/>
        <w:left w:val="none" w:sz="0" w:space="0" w:color="auto"/>
        <w:bottom w:val="none" w:sz="0" w:space="0" w:color="auto"/>
        <w:right w:val="none" w:sz="0" w:space="0" w:color="auto"/>
      </w:divBdr>
    </w:div>
    <w:div w:id="1342583439">
      <w:bodyDiv w:val="1"/>
      <w:marLeft w:val="0"/>
      <w:marRight w:val="0"/>
      <w:marTop w:val="0"/>
      <w:marBottom w:val="0"/>
      <w:divBdr>
        <w:top w:val="none" w:sz="0" w:space="0" w:color="auto"/>
        <w:left w:val="none" w:sz="0" w:space="0" w:color="auto"/>
        <w:bottom w:val="none" w:sz="0" w:space="0" w:color="auto"/>
        <w:right w:val="none" w:sz="0" w:space="0" w:color="auto"/>
      </w:divBdr>
    </w:div>
    <w:div w:id="1345865682">
      <w:bodyDiv w:val="1"/>
      <w:marLeft w:val="0"/>
      <w:marRight w:val="0"/>
      <w:marTop w:val="0"/>
      <w:marBottom w:val="0"/>
      <w:divBdr>
        <w:top w:val="none" w:sz="0" w:space="0" w:color="auto"/>
        <w:left w:val="none" w:sz="0" w:space="0" w:color="auto"/>
        <w:bottom w:val="none" w:sz="0" w:space="0" w:color="auto"/>
        <w:right w:val="none" w:sz="0" w:space="0" w:color="auto"/>
      </w:divBdr>
    </w:div>
    <w:div w:id="1347369580">
      <w:bodyDiv w:val="1"/>
      <w:marLeft w:val="0"/>
      <w:marRight w:val="0"/>
      <w:marTop w:val="0"/>
      <w:marBottom w:val="0"/>
      <w:divBdr>
        <w:top w:val="none" w:sz="0" w:space="0" w:color="auto"/>
        <w:left w:val="none" w:sz="0" w:space="0" w:color="auto"/>
        <w:bottom w:val="none" w:sz="0" w:space="0" w:color="auto"/>
        <w:right w:val="none" w:sz="0" w:space="0" w:color="auto"/>
      </w:divBdr>
    </w:div>
    <w:div w:id="1347564357">
      <w:bodyDiv w:val="1"/>
      <w:marLeft w:val="0"/>
      <w:marRight w:val="0"/>
      <w:marTop w:val="0"/>
      <w:marBottom w:val="0"/>
      <w:divBdr>
        <w:top w:val="none" w:sz="0" w:space="0" w:color="auto"/>
        <w:left w:val="none" w:sz="0" w:space="0" w:color="auto"/>
        <w:bottom w:val="none" w:sz="0" w:space="0" w:color="auto"/>
        <w:right w:val="none" w:sz="0" w:space="0" w:color="auto"/>
      </w:divBdr>
    </w:div>
    <w:div w:id="1352754293">
      <w:bodyDiv w:val="1"/>
      <w:marLeft w:val="0"/>
      <w:marRight w:val="0"/>
      <w:marTop w:val="0"/>
      <w:marBottom w:val="0"/>
      <w:divBdr>
        <w:top w:val="none" w:sz="0" w:space="0" w:color="auto"/>
        <w:left w:val="none" w:sz="0" w:space="0" w:color="auto"/>
        <w:bottom w:val="none" w:sz="0" w:space="0" w:color="auto"/>
        <w:right w:val="none" w:sz="0" w:space="0" w:color="auto"/>
      </w:divBdr>
    </w:div>
    <w:div w:id="1354763186">
      <w:bodyDiv w:val="1"/>
      <w:marLeft w:val="0"/>
      <w:marRight w:val="0"/>
      <w:marTop w:val="0"/>
      <w:marBottom w:val="0"/>
      <w:divBdr>
        <w:top w:val="none" w:sz="0" w:space="0" w:color="auto"/>
        <w:left w:val="none" w:sz="0" w:space="0" w:color="auto"/>
        <w:bottom w:val="none" w:sz="0" w:space="0" w:color="auto"/>
        <w:right w:val="none" w:sz="0" w:space="0" w:color="auto"/>
      </w:divBdr>
    </w:div>
    <w:div w:id="1355302203">
      <w:bodyDiv w:val="1"/>
      <w:marLeft w:val="0"/>
      <w:marRight w:val="0"/>
      <w:marTop w:val="0"/>
      <w:marBottom w:val="0"/>
      <w:divBdr>
        <w:top w:val="none" w:sz="0" w:space="0" w:color="auto"/>
        <w:left w:val="none" w:sz="0" w:space="0" w:color="auto"/>
        <w:bottom w:val="none" w:sz="0" w:space="0" w:color="auto"/>
        <w:right w:val="none" w:sz="0" w:space="0" w:color="auto"/>
      </w:divBdr>
    </w:div>
    <w:div w:id="1356688130">
      <w:bodyDiv w:val="1"/>
      <w:marLeft w:val="0"/>
      <w:marRight w:val="0"/>
      <w:marTop w:val="0"/>
      <w:marBottom w:val="0"/>
      <w:divBdr>
        <w:top w:val="none" w:sz="0" w:space="0" w:color="auto"/>
        <w:left w:val="none" w:sz="0" w:space="0" w:color="auto"/>
        <w:bottom w:val="none" w:sz="0" w:space="0" w:color="auto"/>
        <w:right w:val="none" w:sz="0" w:space="0" w:color="auto"/>
      </w:divBdr>
    </w:div>
    <w:div w:id="1357847070">
      <w:bodyDiv w:val="1"/>
      <w:marLeft w:val="0"/>
      <w:marRight w:val="0"/>
      <w:marTop w:val="0"/>
      <w:marBottom w:val="0"/>
      <w:divBdr>
        <w:top w:val="none" w:sz="0" w:space="0" w:color="auto"/>
        <w:left w:val="none" w:sz="0" w:space="0" w:color="auto"/>
        <w:bottom w:val="none" w:sz="0" w:space="0" w:color="auto"/>
        <w:right w:val="none" w:sz="0" w:space="0" w:color="auto"/>
      </w:divBdr>
    </w:div>
    <w:div w:id="1359429506">
      <w:bodyDiv w:val="1"/>
      <w:marLeft w:val="0"/>
      <w:marRight w:val="0"/>
      <w:marTop w:val="0"/>
      <w:marBottom w:val="0"/>
      <w:divBdr>
        <w:top w:val="none" w:sz="0" w:space="0" w:color="auto"/>
        <w:left w:val="none" w:sz="0" w:space="0" w:color="auto"/>
        <w:bottom w:val="none" w:sz="0" w:space="0" w:color="auto"/>
        <w:right w:val="none" w:sz="0" w:space="0" w:color="auto"/>
      </w:divBdr>
    </w:div>
    <w:div w:id="1364556901">
      <w:bodyDiv w:val="1"/>
      <w:marLeft w:val="0"/>
      <w:marRight w:val="0"/>
      <w:marTop w:val="0"/>
      <w:marBottom w:val="0"/>
      <w:divBdr>
        <w:top w:val="none" w:sz="0" w:space="0" w:color="auto"/>
        <w:left w:val="none" w:sz="0" w:space="0" w:color="auto"/>
        <w:bottom w:val="none" w:sz="0" w:space="0" w:color="auto"/>
        <w:right w:val="none" w:sz="0" w:space="0" w:color="auto"/>
      </w:divBdr>
    </w:div>
    <w:div w:id="1365134667">
      <w:bodyDiv w:val="1"/>
      <w:marLeft w:val="0"/>
      <w:marRight w:val="0"/>
      <w:marTop w:val="0"/>
      <w:marBottom w:val="0"/>
      <w:divBdr>
        <w:top w:val="none" w:sz="0" w:space="0" w:color="auto"/>
        <w:left w:val="none" w:sz="0" w:space="0" w:color="auto"/>
        <w:bottom w:val="none" w:sz="0" w:space="0" w:color="auto"/>
        <w:right w:val="none" w:sz="0" w:space="0" w:color="auto"/>
      </w:divBdr>
    </w:div>
    <w:div w:id="1366516284">
      <w:bodyDiv w:val="1"/>
      <w:marLeft w:val="0"/>
      <w:marRight w:val="0"/>
      <w:marTop w:val="0"/>
      <w:marBottom w:val="0"/>
      <w:divBdr>
        <w:top w:val="none" w:sz="0" w:space="0" w:color="auto"/>
        <w:left w:val="none" w:sz="0" w:space="0" w:color="auto"/>
        <w:bottom w:val="none" w:sz="0" w:space="0" w:color="auto"/>
        <w:right w:val="none" w:sz="0" w:space="0" w:color="auto"/>
      </w:divBdr>
    </w:div>
    <w:div w:id="1368214723">
      <w:bodyDiv w:val="1"/>
      <w:marLeft w:val="0"/>
      <w:marRight w:val="0"/>
      <w:marTop w:val="0"/>
      <w:marBottom w:val="0"/>
      <w:divBdr>
        <w:top w:val="none" w:sz="0" w:space="0" w:color="auto"/>
        <w:left w:val="none" w:sz="0" w:space="0" w:color="auto"/>
        <w:bottom w:val="none" w:sz="0" w:space="0" w:color="auto"/>
        <w:right w:val="none" w:sz="0" w:space="0" w:color="auto"/>
      </w:divBdr>
    </w:div>
    <w:div w:id="1368529157">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73071432">
      <w:bodyDiv w:val="1"/>
      <w:marLeft w:val="0"/>
      <w:marRight w:val="0"/>
      <w:marTop w:val="0"/>
      <w:marBottom w:val="0"/>
      <w:divBdr>
        <w:top w:val="none" w:sz="0" w:space="0" w:color="auto"/>
        <w:left w:val="none" w:sz="0" w:space="0" w:color="auto"/>
        <w:bottom w:val="none" w:sz="0" w:space="0" w:color="auto"/>
        <w:right w:val="none" w:sz="0" w:space="0" w:color="auto"/>
      </w:divBdr>
    </w:div>
    <w:div w:id="1374228049">
      <w:bodyDiv w:val="1"/>
      <w:marLeft w:val="0"/>
      <w:marRight w:val="0"/>
      <w:marTop w:val="0"/>
      <w:marBottom w:val="0"/>
      <w:divBdr>
        <w:top w:val="none" w:sz="0" w:space="0" w:color="auto"/>
        <w:left w:val="none" w:sz="0" w:space="0" w:color="auto"/>
        <w:bottom w:val="none" w:sz="0" w:space="0" w:color="auto"/>
        <w:right w:val="none" w:sz="0" w:space="0" w:color="auto"/>
      </w:divBdr>
    </w:div>
    <w:div w:id="1374620857">
      <w:bodyDiv w:val="1"/>
      <w:marLeft w:val="0"/>
      <w:marRight w:val="0"/>
      <w:marTop w:val="0"/>
      <w:marBottom w:val="0"/>
      <w:divBdr>
        <w:top w:val="none" w:sz="0" w:space="0" w:color="auto"/>
        <w:left w:val="none" w:sz="0" w:space="0" w:color="auto"/>
        <w:bottom w:val="none" w:sz="0" w:space="0" w:color="auto"/>
        <w:right w:val="none" w:sz="0" w:space="0" w:color="auto"/>
      </w:divBdr>
    </w:div>
    <w:div w:id="1376659106">
      <w:bodyDiv w:val="1"/>
      <w:marLeft w:val="0"/>
      <w:marRight w:val="0"/>
      <w:marTop w:val="0"/>
      <w:marBottom w:val="0"/>
      <w:divBdr>
        <w:top w:val="none" w:sz="0" w:space="0" w:color="auto"/>
        <w:left w:val="none" w:sz="0" w:space="0" w:color="auto"/>
        <w:bottom w:val="none" w:sz="0" w:space="0" w:color="auto"/>
        <w:right w:val="none" w:sz="0" w:space="0" w:color="auto"/>
      </w:divBdr>
    </w:div>
    <w:div w:id="1378701950">
      <w:bodyDiv w:val="1"/>
      <w:marLeft w:val="0"/>
      <w:marRight w:val="0"/>
      <w:marTop w:val="0"/>
      <w:marBottom w:val="0"/>
      <w:divBdr>
        <w:top w:val="none" w:sz="0" w:space="0" w:color="auto"/>
        <w:left w:val="none" w:sz="0" w:space="0" w:color="auto"/>
        <w:bottom w:val="none" w:sz="0" w:space="0" w:color="auto"/>
        <w:right w:val="none" w:sz="0" w:space="0" w:color="auto"/>
      </w:divBdr>
    </w:div>
    <w:div w:id="1379040748">
      <w:bodyDiv w:val="1"/>
      <w:marLeft w:val="0"/>
      <w:marRight w:val="0"/>
      <w:marTop w:val="0"/>
      <w:marBottom w:val="0"/>
      <w:divBdr>
        <w:top w:val="none" w:sz="0" w:space="0" w:color="auto"/>
        <w:left w:val="none" w:sz="0" w:space="0" w:color="auto"/>
        <w:bottom w:val="none" w:sz="0" w:space="0" w:color="auto"/>
        <w:right w:val="none" w:sz="0" w:space="0" w:color="auto"/>
      </w:divBdr>
    </w:div>
    <w:div w:id="1379163306">
      <w:bodyDiv w:val="1"/>
      <w:marLeft w:val="0"/>
      <w:marRight w:val="0"/>
      <w:marTop w:val="0"/>
      <w:marBottom w:val="0"/>
      <w:divBdr>
        <w:top w:val="none" w:sz="0" w:space="0" w:color="auto"/>
        <w:left w:val="none" w:sz="0" w:space="0" w:color="auto"/>
        <w:bottom w:val="none" w:sz="0" w:space="0" w:color="auto"/>
        <w:right w:val="none" w:sz="0" w:space="0" w:color="auto"/>
      </w:divBdr>
    </w:div>
    <w:div w:id="1379549743">
      <w:bodyDiv w:val="1"/>
      <w:marLeft w:val="0"/>
      <w:marRight w:val="0"/>
      <w:marTop w:val="0"/>
      <w:marBottom w:val="0"/>
      <w:divBdr>
        <w:top w:val="none" w:sz="0" w:space="0" w:color="auto"/>
        <w:left w:val="none" w:sz="0" w:space="0" w:color="auto"/>
        <w:bottom w:val="none" w:sz="0" w:space="0" w:color="auto"/>
        <w:right w:val="none" w:sz="0" w:space="0" w:color="auto"/>
      </w:divBdr>
    </w:div>
    <w:div w:id="1379628450">
      <w:bodyDiv w:val="1"/>
      <w:marLeft w:val="0"/>
      <w:marRight w:val="0"/>
      <w:marTop w:val="0"/>
      <w:marBottom w:val="0"/>
      <w:divBdr>
        <w:top w:val="none" w:sz="0" w:space="0" w:color="auto"/>
        <w:left w:val="none" w:sz="0" w:space="0" w:color="auto"/>
        <w:bottom w:val="none" w:sz="0" w:space="0" w:color="auto"/>
        <w:right w:val="none" w:sz="0" w:space="0" w:color="auto"/>
      </w:divBdr>
    </w:div>
    <w:div w:id="1381128498">
      <w:bodyDiv w:val="1"/>
      <w:marLeft w:val="0"/>
      <w:marRight w:val="0"/>
      <w:marTop w:val="0"/>
      <w:marBottom w:val="0"/>
      <w:divBdr>
        <w:top w:val="none" w:sz="0" w:space="0" w:color="auto"/>
        <w:left w:val="none" w:sz="0" w:space="0" w:color="auto"/>
        <w:bottom w:val="none" w:sz="0" w:space="0" w:color="auto"/>
        <w:right w:val="none" w:sz="0" w:space="0" w:color="auto"/>
      </w:divBdr>
    </w:div>
    <w:div w:id="1383551764">
      <w:bodyDiv w:val="1"/>
      <w:marLeft w:val="0"/>
      <w:marRight w:val="0"/>
      <w:marTop w:val="0"/>
      <w:marBottom w:val="0"/>
      <w:divBdr>
        <w:top w:val="none" w:sz="0" w:space="0" w:color="auto"/>
        <w:left w:val="none" w:sz="0" w:space="0" w:color="auto"/>
        <w:bottom w:val="none" w:sz="0" w:space="0" w:color="auto"/>
        <w:right w:val="none" w:sz="0" w:space="0" w:color="auto"/>
      </w:divBdr>
    </w:div>
    <w:div w:id="1384141432">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385106542">
      <w:bodyDiv w:val="1"/>
      <w:marLeft w:val="0"/>
      <w:marRight w:val="0"/>
      <w:marTop w:val="0"/>
      <w:marBottom w:val="0"/>
      <w:divBdr>
        <w:top w:val="none" w:sz="0" w:space="0" w:color="auto"/>
        <w:left w:val="none" w:sz="0" w:space="0" w:color="auto"/>
        <w:bottom w:val="none" w:sz="0" w:space="0" w:color="auto"/>
        <w:right w:val="none" w:sz="0" w:space="0" w:color="auto"/>
      </w:divBdr>
    </w:div>
    <w:div w:id="1386217878">
      <w:bodyDiv w:val="1"/>
      <w:marLeft w:val="0"/>
      <w:marRight w:val="0"/>
      <w:marTop w:val="0"/>
      <w:marBottom w:val="0"/>
      <w:divBdr>
        <w:top w:val="none" w:sz="0" w:space="0" w:color="auto"/>
        <w:left w:val="none" w:sz="0" w:space="0" w:color="auto"/>
        <w:bottom w:val="none" w:sz="0" w:space="0" w:color="auto"/>
        <w:right w:val="none" w:sz="0" w:space="0" w:color="auto"/>
      </w:divBdr>
    </w:div>
    <w:div w:id="1387215613">
      <w:bodyDiv w:val="1"/>
      <w:marLeft w:val="0"/>
      <w:marRight w:val="0"/>
      <w:marTop w:val="0"/>
      <w:marBottom w:val="0"/>
      <w:divBdr>
        <w:top w:val="none" w:sz="0" w:space="0" w:color="auto"/>
        <w:left w:val="none" w:sz="0" w:space="0" w:color="auto"/>
        <w:bottom w:val="none" w:sz="0" w:space="0" w:color="auto"/>
        <w:right w:val="none" w:sz="0" w:space="0" w:color="auto"/>
      </w:divBdr>
    </w:div>
    <w:div w:id="1387601864">
      <w:bodyDiv w:val="1"/>
      <w:marLeft w:val="0"/>
      <w:marRight w:val="0"/>
      <w:marTop w:val="0"/>
      <w:marBottom w:val="0"/>
      <w:divBdr>
        <w:top w:val="none" w:sz="0" w:space="0" w:color="auto"/>
        <w:left w:val="none" w:sz="0" w:space="0" w:color="auto"/>
        <w:bottom w:val="none" w:sz="0" w:space="0" w:color="auto"/>
        <w:right w:val="none" w:sz="0" w:space="0" w:color="auto"/>
      </w:divBdr>
    </w:div>
    <w:div w:id="1391802518">
      <w:bodyDiv w:val="1"/>
      <w:marLeft w:val="0"/>
      <w:marRight w:val="0"/>
      <w:marTop w:val="0"/>
      <w:marBottom w:val="0"/>
      <w:divBdr>
        <w:top w:val="none" w:sz="0" w:space="0" w:color="auto"/>
        <w:left w:val="none" w:sz="0" w:space="0" w:color="auto"/>
        <w:bottom w:val="none" w:sz="0" w:space="0" w:color="auto"/>
        <w:right w:val="none" w:sz="0" w:space="0" w:color="auto"/>
      </w:divBdr>
    </w:div>
    <w:div w:id="1392851500">
      <w:bodyDiv w:val="1"/>
      <w:marLeft w:val="0"/>
      <w:marRight w:val="0"/>
      <w:marTop w:val="0"/>
      <w:marBottom w:val="0"/>
      <w:divBdr>
        <w:top w:val="none" w:sz="0" w:space="0" w:color="auto"/>
        <w:left w:val="none" w:sz="0" w:space="0" w:color="auto"/>
        <w:bottom w:val="none" w:sz="0" w:space="0" w:color="auto"/>
        <w:right w:val="none" w:sz="0" w:space="0" w:color="auto"/>
      </w:divBdr>
    </w:div>
    <w:div w:id="1393575026">
      <w:bodyDiv w:val="1"/>
      <w:marLeft w:val="0"/>
      <w:marRight w:val="0"/>
      <w:marTop w:val="0"/>
      <w:marBottom w:val="0"/>
      <w:divBdr>
        <w:top w:val="none" w:sz="0" w:space="0" w:color="auto"/>
        <w:left w:val="none" w:sz="0" w:space="0" w:color="auto"/>
        <w:bottom w:val="none" w:sz="0" w:space="0" w:color="auto"/>
        <w:right w:val="none" w:sz="0" w:space="0" w:color="auto"/>
      </w:divBdr>
    </w:div>
    <w:div w:id="1395156067">
      <w:bodyDiv w:val="1"/>
      <w:marLeft w:val="0"/>
      <w:marRight w:val="0"/>
      <w:marTop w:val="0"/>
      <w:marBottom w:val="0"/>
      <w:divBdr>
        <w:top w:val="none" w:sz="0" w:space="0" w:color="auto"/>
        <w:left w:val="none" w:sz="0" w:space="0" w:color="auto"/>
        <w:bottom w:val="none" w:sz="0" w:space="0" w:color="auto"/>
        <w:right w:val="none" w:sz="0" w:space="0" w:color="auto"/>
      </w:divBdr>
    </w:div>
    <w:div w:id="1401441038">
      <w:bodyDiv w:val="1"/>
      <w:marLeft w:val="0"/>
      <w:marRight w:val="0"/>
      <w:marTop w:val="0"/>
      <w:marBottom w:val="0"/>
      <w:divBdr>
        <w:top w:val="none" w:sz="0" w:space="0" w:color="auto"/>
        <w:left w:val="none" w:sz="0" w:space="0" w:color="auto"/>
        <w:bottom w:val="none" w:sz="0" w:space="0" w:color="auto"/>
        <w:right w:val="none" w:sz="0" w:space="0" w:color="auto"/>
      </w:divBdr>
    </w:div>
    <w:div w:id="1406680702">
      <w:bodyDiv w:val="1"/>
      <w:marLeft w:val="0"/>
      <w:marRight w:val="0"/>
      <w:marTop w:val="0"/>
      <w:marBottom w:val="0"/>
      <w:divBdr>
        <w:top w:val="none" w:sz="0" w:space="0" w:color="auto"/>
        <w:left w:val="none" w:sz="0" w:space="0" w:color="auto"/>
        <w:bottom w:val="none" w:sz="0" w:space="0" w:color="auto"/>
        <w:right w:val="none" w:sz="0" w:space="0" w:color="auto"/>
      </w:divBdr>
    </w:div>
    <w:div w:id="1406731780">
      <w:bodyDiv w:val="1"/>
      <w:marLeft w:val="0"/>
      <w:marRight w:val="0"/>
      <w:marTop w:val="0"/>
      <w:marBottom w:val="0"/>
      <w:divBdr>
        <w:top w:val="none" w:sz="0" w:space="0" w:color="auto"/>
        <w:left w:val="none" w:sz="0" w:space="0" w:color="auto"/>
        <w:bottom w:val="none" w:sz="0" w:space="0" w:color="auto"/>
        <w:right w:val="none" w:sz="0" w:space="0" w:color="auto"/>
      </w:divBdr>
    </w:div>
    <w:div w:id="1413625859">
      <w:bodyDiv w:val="1"/>
      <w:marLeft w:val="0"/>
      <w:marRight w:val="0"/>
      <w:marTop w:val="0"/>
      <w:marBottom w:val="0"/>
      <w:divBdr>
        <w:top w:val="none" w:sz="0" w:space="0" w:color="auto"/>
        <w:left w:val="none" w:sz="0" w:space="0" w:color="auto"/>
        <w:bottom w:val="none" w:sz="0" w:space="0" w:color="auto"/>
        <w:right w:val="none" w:sz="0" w:space="0" w:color="auto"/>
      </w:divBdr>
    </w:div>
    <w:div w:id="1414546870">
      <w:bodyDiv w:val="1"/>
      <w:marLeft w:val="0"/>
      <w:marRight w:val="0"/>
      <w:marTop w:val="0"/>
      <w:marBottom w:val="0"/>
      <w:divBdr>
        <w:top w:val="none" w:sz="0" w:space="0" w:color="auto"/>
        <w:left w:val="none" w:sz="0" w:space="0" w:color="auto"/>
        <w:bottom w:val="none" w:sz="0" w:space="0" w:color="auto"/>
        <w:right w:val="none" w:sz="0" w:space="0" w:color="auto"/>
      </w:divBdr>
    </w:div>
    <w:div w:id="1415512938">
      <w:bodyDiv w:val="1"/>
      <w:marLeft w:val="0"/>
      <w:marRight w:val="0"/>
      <w:marTop w:val="0"/>
      <w:marBottom w:val="0"/>
      <w:divBdr>
        <w:top w:val="none" w:sz="0" w:space="0" w:color="auto"/>
        <w:left w:val="none" w:sz="0" w:space="0" w:color="auto"/>
        <w:bottom w:val="none" w:sz="0" w:space="0" w:color="auto"/>
        <w:right w:val="none" w:sz="0" w:space="0" w:color="auto"/>
      </w:divBdr>
    </w:div>
    <w:div w:id="1417170093">
      <w:bodyDiv w:val="1"/>
      <w:marLeft w:val="0"/>
      <w:marRight w:val="0"/>
      <w:marTop w:val="0"/>
      <w:marBottom w:val="0"/>
      <w:divBdr>
        <w:top w:val="none" w:sz="0" w:space="0" w:color="auto"/>
        <w:left w:val="none" w:sz="0" w:space="0" w:color="auto"/>
        <w:bottom w:val="none" w:sz="0" w:space="0" w:color="auto"/>
        <w:right w:val="none" w:sz="0" w:space="0" w:color="auto"/>
      </w:divBdr>
    </w:div>
    <w:div w:id="1423258960">
      <w:bodyDiv w:val="1"/>
      <w:marLeft w:val="0"/>
      <w:marRight w:val="0"/>
      <w:marTop w:val="0"/>
      <w:marBottom w:val="0"/>
      <w:divBdr>
        <w:top w:val="none" w:sz="0" w:space="0" w:color="auto"/>
        <w:left w:val="none" w:sz="0" w:space="0" w:color="auto"/>
        <w:bottom w:val="none" w:sz="0" w:space="0" w:color="auto"/>
        <w:right w:val="none" w:sz="0" w:space="0" w:color="auto"/>
      </w:divBdr>
    </w:div>
    <w:div w:id="1423645148">
      <w:bodyDiv w:val="1"/>
      <w:marLeft w:val="0"/>
      <w:marRight w:val="0"/>
      <w:marTop w:val="0"/>
      <w:marBottom w:val="0"/>
      <w:divBdr>
        <w:top w:val="none" w:sz="0" w:space="0" w:color="auto"/>
        <w:left w:val="none" w:sz="0" w:space="0" w:color="auto"/>
        <w:bottom w:val="none" w:sz="0" w:space="0" w:color="auto"/>
        <w:right w:val="none" w:sz="0" w:space="0" w:color="auto"/>
      </w:divBdr>
    </w:div>
    <w:div w:id="1428699574">
      <w:bodyDiv w:val="1"/>
      <w:marLeft w:val="0"/>
      <w:marRight w:val="0"/>
      <w:marTop w:val="0"/>
      <w:marBottom w:val="0"/>
      <w:divBdr>
        <w:top w:val="none" w:sz="0" w:space="0" w:color="auto"/>
        <w:left w:val="none" w:sz="0" w:space="0" w:color="auto"/>
        <w:bottom w:val="none" w:sz="0" w:space="0" w:color="auto"/>
        <w:right w:val="none" w:sz="0" w:space="0" w:color="auto"/>
      </w:divBdr>
    </w:div>
    <w:div w:id="1431122761">
      <w:bodyDiv w:val="1"/>
      <w:marLeft w:val="0"/>
      <w:marRight w:val="0"/>
      <w:marTop w:val="0"/>
      <w:marBottom w:val="0"/>
      <w:divBdr>
        <w:top w:val="none" w:sz="0" w:space="0" w:color="auto"/>
        <w:left w:val="none" w:sz="0" w:space="0" w:color="auto"/>
        <w:bottom w:val="none" w:sz="0" w:space="0" w:color="auto"/>
        <w:right w:val="none" w:sz="0" w:space="0" w:color="auto"/>
      </w:divBdr>
    </w:div>
    <w:div w:id="1433013828">
      <w:bodyDiv w:val="1"/>
      <w:marLeft w:val="0"/>
      <w:marRight w:val="0"/>
      <w:marTop w:val="0"/>
      <w:marBottom w:val="0"/>
      <w:divBdr>
        <w:top w:val="none" w:sz="0" w:space="0" w:color="auto"/>
        <w:left w:val="none" w:sz="0" w:space="0" w:color="auto"/>
        <w:bottom w:val="none" w:sz="0" w:space="0" w:color="auto"/>
        <w:right w:val="none" w:sz="0" w:space="0" w:color="auto"/>
      </w:divBdr>
    </w:div>
    <w:div w:id="1433435858">
      <w:bodyDiv w:val="1"/>
      <w:marLeft w:val="0"/>
      <w:marRight w:val="0"/>
      <w:marTop w:val="0"/>
      <w:marBottom w:val="0"/>
      <w:divBdr>
        <w:top w:val="none" w:sz="0" w:space="0" w:color="auto"/>
        <w:left w:val="none" w:sz="0" w:space="0" w:color="auto"/>
        <w:bottom w:val="none" w:sz="0" w:space="0" w:color="auto"/>
        <w:right w:val="none" w:sz="0" w:space="0" w:color="auto"/>
      </w:divBdr>
    </w:div>
    <w:div w:id="1433624831">
      <w:bodyDiv w:val="1"/>
      <w:marLeft w:val="0"/>
      <w:marRight w:val="0"/>
      <w:marTop w:val="0"/>
      <w:marBottom w:val="0"/>
      <w:divBdr>
        <w:top w:val="none" w:sz="0" w:space="0" w:color="auto"/>
        <w:left w:val="none" w:sz="0" w:space="0" w:color="auto"/>
        <w:bottom w:val="none" w:sz="0" w:space="0" w:color="auto"/>
        <w:right w:val="none" w:sz="0" w:space="0" w:color="auto"/>
      </w:divBdr>
    </w:div>
    <w:div w:id="1434134420">
      <w:bodyDiv w:val="1"/>
      <w:marLeft w:val="0"/>
      <w:marRight w:val="0"/>
      <w:marTop w:val="0"/>
      <w:marBottom w:val="0"/>
      <w:divBdr>
        <w:top w:val="none" w:sz="0" w:space="0" w:color="auto"/>
        <w:left w:val="none" w:sz="0" w:space="0" w:color="auto"/>
        <w:bottom w:val="none" w:sz="0" w:space="0" w:color="auto"/>
        <w:right w:val="none" w:sz="0" w:space="0" w:color="auto"/>
      </w:divBdr>
    </w:div>
    <w:div w:id="1434520917">
      <w:bodyDiv w:val="1"/>
      <w:marLeft w:val="0"/>
      <w:marRight w:val="0"/>
      <w:marTop w:val="0"/>
      <w:marBottom w:val="0"/>
      <w:divBdr>
        <w:top w:val="none" w:sz="0" w:space="0" w:color="auto"/>
        <w:left w:val="none" w:sz="0" w:space="0" w:color="auto"/>
        <w:bottom w:val="none" w:sz="0" w:space="0" w:color="auto"/>
        <w:right w:val="none" w:sz="0" w:space="0" w:color="auto"/>
      </w:divBdr>
    </w:div>
    <w:div w:id="1436634032">
      <w:bodyDiv w:val="1"/>
      <w:marLeft w:val="0"/>
      <w:marRight w:val="0"/>
      <w:marTop w:val="0"/>
      <w:marBottom w:val="0"/>
      <w:divBdr>
        <w:top w:val="none" w:sz="0" w:space="0" w:color="auto"/>
        <w:left w:val="none" w:sz="0" w:space="0" w:color="auto"/>
        <w:bottom w:val="none" w:sz="0" w:space="0" w:color="auto"/>
        <w:right w:val="none" w:sz="0" w:space="0" w:color="auto"/>
      </w:divBdr>
    </w:div>
    <w:div w:id="1437098742">
      <w:bodyDiv w:val="1"/>
      <w:marLeft w:val="0"/>
      <w:marRight w:val="0"/>
      <w:marTop w:val="0"/>
      <w:marBottom w:val="0"/>
      <w:divBdr>
        <w:top w:val="none" w:sz="0" w:space="0" w:color="auto"/>
        <w:left w:val="none" w:sz="0" w:space="0" w:color="auto"/>
        <w:bottom w:val="none" w:sz="0" w:space="0" w:color="auto"/>
        <w:right w:val="none" w:sz="0" w:space="0" w:color="auto"/>
      </w:divBdr>
    </w:div>
    <w:div w:id="1452747085">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53132289">
      <w:bodyDiv w:val="1"/>
      <w:marLeft w:val="0"/>
      <w:marRight w:val="0"/>
      <w:marTop w:val="0"/>
      <w:marBottom w:val="0"/>
      <w:divBdr>
        <w:top w:val="none" w:sz="0" w:space="0" w:color="auto"/>
        <w:left w:val="none" w:sz="0" w:space="0" w:color="auto"/>
        <w:bottom w:val="none" w:sz="0" w:space="0" w:color="auto"/>
        <w:right w:val="none" w:sz="0" w:space="0" w:color="auto"/>
      </w:divBdr>
    </w:div>
    <w:div w:id="1456632372">
      <w:bodyDiv w:val="1"/>
      <w:marLeft w:val="0"/>
      <w:marRight w:val="0"/>
      <w:marTop w:val="0"/>
      <w:marBottom w:val="0"/>
      <w:divBdr>
        <w:top w:val="none" w:sz="0" w:space="0" w:color="auto"/>
        <w:left w:val="none" w:sz="0" w:space="0" w:color="auto"/>
        <w:bottom w:val="none" w:sz="0" w:space="0" w:color="auto"/>
        <w:right w:val="none" w:sz="0" w:space="0" w:color="auto"/>
      </w:divBdr>
    </w:div>
    <w:div w:id="1459715500">
      <w:bodyDiv w:val="1"/>
      <w:marLeft w:val="0"/>
      <w:marRight w:val="0"/>
      <w:marTop w:val="0"/>
      <w:marBottom w:val="0"/>
      <w:divBdr>
        <w:top w:val="none" w:sz="0" w:space="0" w:color="auto"/>
        <w:left w:val="none" w:sz="0" w:space="0" w:color="auto"/>
        <w:bottom w:val="none" w:sz="0" w:space="0" w:color="auto"/>
        <w:right w:val="none" w:sz="0" w:space="0" w:color="auto"/>
      </w:divBdr>
    </w:div>
    <w:div w:id="1460104477">
      <w:bodyDiv w:val="1"/>
      <w:marLeft w:val="0"/>
      <w:marRight w:val="0"/>
      <w:marTop w:val="0"/>
      <w:marBottom w:val="0"/>
      <w:divBdr>
        <w:top w:val="none" w:sz="0" w:space="0" w:color="auto"/>
        <w:left w:val="none" w:sz="0" w:space="0" w:color="auto"/>
        <w:bottom w:val="none" w:sz="0" w:space="0" w:color="auto"/>
        <w:right w:val="none" w:sz="0" w:space="0" w:color="auto"/>
      </w:divBdr>
    </w:div>
    <w:div w:id="1460608866">
      <w:bodyDiv w:val="1"/>
      <w:marLeft w:val="0"/>
      <w:marRight w:val="0"/>
      <w:marTop w:val="0"/>
      <w:marBottom w:val="0"/>
      <w:divBdr>
        <w:top w:val="none" w:sz="0" w:space="0" w:color="auto"/>
        <w:left w:val="none" w:sz="0" w:space="0" w:color="auto"/>
        <w:bottom w:val="none" w:sz="0" w:space="0" w:color="auto"/>
        <w:right w:val="none" w:sz="0" w:space="0" w:color="auto"/>
      </w:divBdr>
    </w:div>
    <w:div w:id="1461458949">
      <w:bodyDiv w:val="1"/>
      <w:marLeft w:val="0"/>
      <w:marRight w:val="0"/>
      <w:marTop w:val="0"/>
      <w:marBottom w:val="0"/>
      <w:divBdr>
        <w:top w:val="none" w:sz="0" w:space="0" w:color="auto"/>
        <w:left w:val="none" w:sz="0" w:space="0" w:color="auto"/>
        <w:bottom w:val="none" w:sz="0" w:space="0" w:color="auto"/>
        <w:right w:val="none" w:sz="0" w:space="0" w:color="auto"/>
      </w:divBdr>
    </w:div>
    <w:div w:id="1463841602">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466655101">
      <w:bodyDiv w:val="1"/>
      <w:marLeft w:val="0"/>
      <w:marRight w:val="0"/>
      <w:marTop w:val="0"/>
      <w:marBottom w:val="0"/>
      <w:divBdr>
        <w:top w:val="none" w:sz="0" w:space="0" w:color="auto"/>
        <w:left w:val="none" w:sz="0" w:space="0" w:color="auto"/>
        <w:bottom w:val="none" w:sz="0" w:space="0" w:color="auto"/>
        <w:right w:val="none" w:sz="0" w:space="0" w:color="auto"/>
      </w:divBdr>
    </w:div>
    <w:div w:id="1467162632">
      <w:bodyDiv w:val="1"/>
      <w:marLeft w:val="0"/>
      <w:marRight w:val="0"/>
      <w:marTop w:val="0"/>
      <w:marBottom w:val="0"/>
      <w:divBdr>
        <w:top w:val="none" w:sz="0" w:space="0" w:color="auto"/>
        <w:left w:val="none" w:sz="0" w:space="0" w:color="auto"/>
        <w:bottom w:val="none" w:sz="0" w:space="0" w:color="auto"/>
        <w:right w:val="none" w:sz="0" w:space="0" w:color="auto"/>
      </w:divBdr>
    </w:div>
    <w:div w:id="1467695696">
      <w:bodyDiv w:val="1"/>
      <w:marLeft w:val="0"/>
      <w:marRight w:val="0"/>
      <w:marTop w:val="0"/>
      <w:marBottom w:val="0"/>
      <w:divBdr>
        <w:top w:val="none" w:sz="0" w:space="0" w:color="auto"/>
        <w:left w:val="none" w:sz="0" w:space="0" w:color="auto"/>
        <w:bottom w:val="none" w:sz="0" w:space="0" w:color="auto"/>
        <w:right w:val="none" w:sz="0" w:space="0" w:color="auto"/>
      </w:divBdr>
    </w:div>
    <w:div w:id="1471749544">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473475256">
      <w:bodyDiv w:val="1"/>
      <w:marLeft w:val="0"/>
      <w:marRight w:val="0"/>
      <w:marTop w:val="0"/>
      <w:marBottom w:val="0"/>
      <w:divBdr>
        <w:top w:val="none" w:sz="0" w:space="0" w:color="auto"/>
        <w:left w:val="none" w:sz="0" w:space="0" w:color="auto"/>
        <w:bottom w:val="none" w:sz="0" w:space="0" w:color="auto"/>
        <w:right w:val="none" w:sz="0" w:space="0" w:color="auto"/>
      </w:divBdr>
    </w:div>
    <w:div w:id="1475097047">
      <w:bodyDiv w:val="1"/>
      <w:marLeft w:val="0"/>
      <w:marRight w:val="0"/>
      <w:marTop w:val="0"/>
      <w:marBottom w:val="0"/>
      <w:divBdr>
        <w:top w:val="none" w:sz="0" w:space="0" w:color="auto"/>
        <w:left w:val="none" w:sz="0" w:space="0" w:color="auto"/>
        <w:bottom w:val="none" w:sz="0" w:space="0" w:color="auto"/>
        <w:right w:val="none" w:sz="0" w:space="0" w:color="auto"/>
      </w:divBdr>
    </w:div>
    <w:div w:id="1485510379">
      <w:bodyDiv w:val="1"/>
      <w:marLeft w:val="0"/>
      <w:marRight w:val="0"/>
      <w:marTop w:val="0"/>
      <w:marBottom w:val="0"/>
      <w:divBdr>
        <w:top w:val="none" w:sz="0" w:space="0" w:color="auto"/>
        <w:left w:val="none" w:sz="0" w:space="0" w:color="auto"/>
        <w:bottom w:val="none" w:sz="0" w:space="0" w:color="auto"/>
        <w:right w:val="none" w:sz="0" w:space="0" w:color="auto"/>
      </w:divBdr>
    </w:div>
    <w:div w:id="1486780977">
      <w:bodyDiv w:val="1"/>
      <w:marLeft w:val="0"/>
      <w:marRight w:val="0"/>
      <w:marTop w:val="0"/>
      <w:marBottom w:val="0"/>
      <w:divBdr>
        <w:top w:val="none" w:sz="0" w:space="0" w:color="auto"/>
        <w:left w:val="none" w:sz="0" w:space="0" w:color="auto"/>
        <w:bottom w:val="none" w:sz="0" w:space="0" w:color="auto"/>
        <w:right w:val="none" w:sz="0" w:space="0" w:color="auto"/>
      </w:divBdr>
    </w:div>
    <w:div w:id="1488665838">
      <w:bodyDiv w:val="1"/>
      <w:marLeft w:val="0"/>
      <w:marRight w:val="0"/>
      <w:marTop w:val="0"/>
      <w:marBottom w:val="0"/>
      <w:divBdr>
        <w:top w:val="none" w:sz="0" w:space="0" w:color="auto"/>
        <w:left w:val="none" w:sz="0" w:space="0" w:color="auto"/>
        <w:bottom w:val="none" w:sz="0" w:space="0" w:color="auto"/>
        <w:right w:val="none" w:sz="0" w:space="0" w:color="auto"/>
      </w:divBdr>
    </w:div>
    <w:div w:id="1489248795">
      <w:bodyDiv w:val="1"/>
      <w:marLeft w:val="0"/>
      <w:marRight w:val="0"/>
      <w:marTop w:val="0"/>
      <w:marBottom w:val="0"/>
      <w:divBdr>
        <w:top w:val="none" w:sz="0" w:space="0" w:color="auto"/>
        <w:left w:val="none" w:sz="0" w:space="0" w:color="auto"/>
        <w:bottom w:val="none" w:sz="0" w:space="0" w:color="auto"/>
        <w:right w:val="none" w:sz="0" w:space="0" w:color="auto"/>
      </w:divBdr>
    </w:div>
    <w:div w:id="1490514737">
      <w:bodyDiv w:val="1"/>
      <w:marLeft w:val="0"/>
      <w:marRight w:val="0"/>
      <w:marTop w:val="0"/>
      <w:marBottom w:val="0"/>
      <w:divBdr>
        <w:top w:val="none" w:sz="0" w:space="0" w:color="auto"/>
        <w:left w:val="none" w:sz="0" w:space="0" w:color="auto"/>
        <w:bottom w:val="none" w:sz="0" w:space="0" w:color="auto"/>
        <w:right w:val="none" w:sz="0" w:space="0" w:color="auto"/>
      </w:divBdr>
    </w:div>
    <w:div w:id="1490828840">
      <w:bodyDiv w:val="1"/>
      <w:marLeft w:val="0"/>
      <w:marRight w:val="0"/>
      <w:marTop w:val="0"/>
      <w:marBottom w:val="0"/>
      <w:divBdr>
        <w:top w:val="none" w:sz="0" w:space="0" w:color="auto"/>
        <w:left w:val="none" w:sz="0" w:space="0" w:color="auto"/>
        <w:bottom w:val="none" w:sz="0" w:space="0" w:color="auto"/>
        <w:right w:val="none" w:sz="0" w:space="0" w:color="auto"/>
      </w:divBdr>
    </w:div>
    <w:div w:id="1492718312">
      <w:bodyDiv w:val="1"/>
      <w:marLeft w:val="0"/>
      <w:marRight w:val="0"/>
      <w:marTop w:val="0"/>
      <w:marBottom w:val="0"/>
      <w:divBdr>
        <w:top w:val="none" w:sz="0" w:space="0" w:color="auto"/>
        <w:left w:val="none" w:sz="0" w:space="0" w:color="auto"/>
        <w:bottom w:val="none" w:sz="0" w:space="0" w:color="auto"/>
        <w:right w:val="none" w:sz="0" w:space="0" w:color="auto"/>
      </w:divBdr>
    </w:div>
    <w:div w:id="1493374261">
      <w:bodyDiv w:val="1"/>
      <w:marLeft w:val="0"/>
      <w:marRight w:val="0"/>
      <w:marTop w:val="0"/>
      <w:marBottom w:val="0"/>
      <w:divBdr>
        <w:top w:val="none" w:sz="0" w:space="0" w:color="auto"/>
        <w:left w:val="none" w:sz="0" w:space="0" w:color="auto"/>
        <w:bottom w:val="none" w:sz="0" w:space="0" w:color="auto"/>
        <w:right w:val="none" w:sz="0" w:space="0" w:color="auto"/>
      </w:divBdr>
    </w:div>
    <w:div w:id="1494952221">
      <w:bodyDiv w:val="1"/>
      <w:marLeft w:val="0"/>
      <w:marRight w:val="0"/>
      <w:marTop w:val="0"/>
      <w:marBottom w:val="0"/>
      <w:divBdr>
        <w:top w:val="none" w:sz="0" w:space="0" w:color="auto"/>
        <w:left w:val="none" w:sz="0" w:space="0" w:color="auto"/>
        <w:bottom w:val="none" w:sz="0" w:space="0" w:color="auto"/>
        <w:right w:val="none" w:sz="0" w:space="0" w:color="auto"/>
      </w:divBdr>
    </w:div>
    <w:div w:id="1496453226">
      <w:bodyDiv w:val="1"/>
      <w:marLeft w:val="0"/>
      <w:marRight w:val="0"/>
      <w:marTop w:val="0"/>
      <w:marBottom w:val="0"/>
      <w:divBdr>
        <w:top w:val="none" w:sz="0" w:space="0" w:color="auto"/>
        <w:left w:val="none" w:sz="0" w:space="0" w:color="auto"/>
        <w:bottom w:val="none" w:sz="0" w:space="0" w:color="auto"/>
        <w:right w:val="none" w:sz="0" w:space="0" w:color="auto"/>
      </w:divBdr>
    </w:div>
    <w:div w:id="1497112257">
      <w:bodyDiv w:val="1"/>
      <w:marLeft w:val="0"/>
      <w:marRight w:val="0"/>
      <w:marTop w:val="0"/>
      <w:marBottom w:val="0"/>
      <w:divBdr>
        <w:top w:val="none" w:sz="0" w:space="0" w:color="auto"/>
        <w:left w:val="none" w:sz="0" w:space="0" w:color="auto"/>
        <w:bottom w:val="none" w:sz="0" w:space="0" w:color="auto"/>
        <w:right w:val="none" w:sz="0" w:space="0" w:color="auto"/>
      </w:divBdr>
    </w:div>
    <w:div w:id="1500079512">
      <w:bodyDiv w:val="1"/>
      <w:marLeft w:val="0"/>
      <w:marRight w:val="0"/>
      <w:marTop w:val="0"/>
      <w:marBottom w:val="0"/>
      <w:divBdr>
        <w:top w:val="none" w:sz="0" w:space="0" w:color="auto"/>
        <w:left w:val="none" w:sz="0" w:space="0" w:color="auto"/>
        <w:bottom w:val="none" w:sz="0" w:space="0" w:color="auto"/>
        <w:right w:val="none" w:sz="0" w:space="0" w:color="auto"/>
      </w:divBdr>
    </w:div>
    <w:div w:id="1500583593">
      <w:bodyDiv w:val="1"/>
      <w:marLeft w:val="0"/>
      <w:marRight w:val="0"/>
      <w:marTop w:val="0"/>
      <w:marBottom w:val="0"/>
      <w:divBdr>
        <w:top w:val="none" w:sz="0" w:space="0" w:color="auto"/>
        <w:left w:val="none" w:sz="0" w:space="0" w:color="auto"/>
        <w:bottom w:val="none" w:sz="0" w:space="0" w:color="auto"/>
        <w:right w:val="none" w:sz="0" w:space="0" w:color="auto"/>
      </w:divBdr>
    </w:div>
    <w:div w:id="1500848321">
      <w:bodyDiv w:val="1"/>
      <w:marLeft w:val="0"/>
      <w:marRight w:val="0"/>
      <w:marTop w:val="0"/>
      <w:marBottom w:val="0"/>
      <w:divBdr>
        <w:top w:val="none" w:sz="0" w:space="0" w:color="auto"/>
        <w:left w:val="none" w:sz="0" w:space="0" w:color="auto"/>
        <w:bottom w:val="none" w:sz="0" w:space="0" w:color="auto"/>
        <w:right w:val="none" w:sz="0" w:space="0" w:color="auto"/>
      </w:divBdr>
    </w:div>
    <w:div w:id="1500852939">
      <w:bodyDiv w:val="1"/>
      <w:marLeft w:val="0"/>
      <w:marRight w:val="0"/>
      <w:marTop w:val="0"/>
      <w:marBottom w:val="0"/>
      <w:divBdr>
        <w:top w:val="none" w:sz="0" w:space="0" w:color="auto"/>
        <w:left w:val="none" w:sz="0" w:space="0" w:color="auto"/>
        <w:bottom w:val="none" w:sz="0" w:space="0" w:color="auto"/>
        <w:right w:val="none" w:sz="0" w:space="0" w:color="auto"/>
      </w:divBdr>
    </w:div>
    <w:div w:id="1501895956">
      <w:bodyDiv w:val="1"/>
      <w:marLeft w:val="0"/>
      <w:marRight w:val="0"/>
      <w:marTop w:val="0"/>
      <w:marBottom w:val="0"/>
      <w:divBdr>
        <w:top w:val="none" w:sz="0" w:space="0" w:color="auto"/>
        <w:left w:val="none" w:sz="0" w:space="0" w:color="auto"/>
        <w:bottom w:val="none" w:sz="0" w:space="0" w:color="auto"/>
        <w:right w:val="none" w:sz="0" w:space="0" w:color="auto"/>
      </w:divBdr>
    </w:div>
    <w:div w:id="1504276769">
      <w:bodyDiv w:val="1"/>
      <w:marLeft w:val="0"/>
      <w:marRight w:val="0"/>
      <w:marTop w:val="0"/>
      <w:marBottom w:val="0"/>
      <w:divBdr>
        <w:top w:val="none" w:sz="0" w:space="0" w:color="auto"/>
        <w:left w:val="none" w:sz="0" w:space="0" w:color="auto"/>
        <w:bottom w:val="none" w:sz="0" w:space="0" w:color="auto"/>
        <w:right w:val="none" w:sz="0" w:space="0" w:color="auto"/>
      </w:divBdr>
    </w:div>
    <w:div w:id="1504278489">
      <w:bodyDiv w:val="1"/>
      <w:marLeft w:val="0"/>
      <w:marRight w:val="0"/>
      <w:marTop w:val="0"/>
      <w:marBottom w:val="0"/>
      <w:divBdr>
        <w:top w:val="none" w:sz="0" w:space="0" w:color="auto"/>
        <w:left w:val="none" w:sz="0" w:space="0" w:color="auto"/>
        <w:bottom w:val="none" w:sz="0" w:space="0" w:color="auto"/>
        <w:right w:val="none" w:sz="0" w:space="0" w:color="auto"/>
      </w:divBdr>
    </w:div>
    <w:div w:id="1504322843">
      <w:bodyDiv w:val="1"/>
      <w:marLeft w:val="0"/>
      <w:marRight w:val="0"/>
      <w:marTop w:val="0"/>
      <w:marBottom w:val="0"/>
      <w:divBdr>
        <w:top w:val="none" w:sz="0" w:space="0" w:color="auto"/>
        <w:left w:val="none" w:sz="0" w:space="0" w:color="auto"/>
        <w:bottom w:val="none" w:sz="0" w:space="0" w:color="auto"/>
        <w:right w:val="none" w:sz="0" w:space="0" w:color="auto"/>
      </w:divBdr>
    </w:div>
    <w:div w:id="1506095332">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0483087">
      <w:bodyDiv w:val="1"/>
      <w:marLeft w:val="0"/>
      <w:marRight w:val="0"/>
      <w:marTop w:val="0"/>
      <w:marBottom w:val="0"/>
      <w:divBdr>
        <w:top w:val="none" w:sz="0" w:space="0" w:color="auto"/>
        <w:left w:val="none" w:sz="0" w:space="0" w:color="auto"/>
        <w:bottom w:val="none" w:sz="0" w:space="0" w:color="auto"/>
        <w:right w:val="none" w:sz="0" w:space="0" w:color="auto"/>
      </w:divBdr>
    </w:div>
    <w:div w:id="1514414209">
      <w:bodyDiv w:val="1"/>
      <w:marLeft w:val="0"/>
      <w:marRight w:val="0"/>
      <w:marTop w:val="0"/>
      <w:marBottom w:val="0"/>
      <w:divBdr>
        <w:top w:val="none" w:sz="0" w:space="0" w:color="auto"/>
        <w:left w:val="none" w:sz="0" w:space="0" w:color="auto"/>
        <w:bottom w:val="none" w:sz="0" w:space="0" w:color="auto"/>
        <w:right w:val="none" w:sz="0" w:space="0" w:color="auto"/>
      </w:divBdr>
    </w:div>
    <w:div w:id="1515653947">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16840722">
      <w:bodyDiv w:val="1"/>
      <w:marLeft w:val="0"/>
      <w:marRight w:val="0"/>
      <w:marTop w:val="0"/>
      <w:marBottom w:val="0"/>
      <w:divBdr>
        <w:top w:val="none" w:sz="0" w:space="0" w:color="auto"/>
        <w:left w:val="none" w:sz="0" w:space="0" w:color="auto"/>
        <w:bottom w:val="none" w:sz="0" w:space="0" w:color="auto"/>
        <w:right w:val="none" w:sz="0" w:space="0" w:color="auto"/>
      </w:divBdr>
    </w:div>
    <w:div w:id="1523779601">
      <w:bodyDiv w:val="1"/>
      <w:marLeft w:val="0"/>
      <w:marRight w:val="0"/>
      <w:marTop w:val="0"/>
      <w:marBottom w:val="0"/>
      <w:divBdr>
        <w:top w:val="none" w:sz="0" w:space="0" w:color="auto"/>
        <w:left w:val="none" w:sz="0" w:space="0" w:color="auto"/>
        <w:bottom w:val="none" w:sz="0" w:space="0" w:color="auto"/>
        <w:right w:val="none" w:sz="0" w:space="0" w:color="auto"/>
      </w:divBdr>
    </w:div>
    <w:div w:id="1524900623">
      <w:bodyDiv w:val="1"/>
      <w:marLeft w:val="0"/>
      <w:marRight w:val="0"/>
      <w:marTop w:val="0"/>
      <w:marBottom w:val="0"/>
      <w:divBdr>
        <w:top w:val="none" w:sz="0" w:space="0" w:color="auto"/>
        <w:left w:val="none" w:sz="0" w:space="0" w:color="auto"/>
        <w:bottom w:val="none" w:sz="0" w:space="0" w:color="auto"/>
        <w:right w:val="none" w:sz="0" w:space="0" w:color="auto"/>
      </w:divBdr>
    </w:div>
    <w:div w:id="1527938522">
      <w:bodyDiv w:val="1"/>
      <w:marLeft w:val="0"/>
      <w:marRight w:val="0"/>
      <w:marTop w:val="0"/>
      <w:marBottom w:val="0"/>
      <w:divBdr>
        <w:top w:val="none" w:sz="0" w:space="0" w:color="auto"/>
        <w:left w:val="none" w:sz="0" w:space="0" w:color="auto"/>
        <w:bottom w:val="none" w:sz="0" w:space="0" w:color="auto"/>
        <w:right w:val="none" w:sz="0" w:space="0" w:color="auto"/>
      </w:divBdr>
    </w:div>
    <w:div w:id="1529642562">
      <w:bodyDiv w:val="1"/>
      <w:marLeft w:val="0"/>
      <w:marRight w:val="0"/>
      <w:marTop w:val="0"/>
      <w:marBottom w:val="0"/>
      <w:divBdr>
        <w:top w:val="none" w:sz="0" w:space="0" w:color="auto"/>
        <w:left w:val="none" w:sz="0" w:space="0" w:color="auto"/>
        <w:bottom w:val="none" w:sz="0" w:space="0" w:color="auto"/>
        <w:right w:val="none" w:sz="0" w:space="0" w:color="auto"/>
      </w:divBdr>
    </w:div>
    <w:div w:id="1530607324">
      <w:bodyDiv w:val="1"/>
      <w:marLeft w:val="0"/>
      <w:marRight w:val="0"/>
      <w:marTop w:val="0"/>
      <w:marBottom w:val="0"/>
      <w:divBdr>
        <w:top w:val="none" w:sz="0" w:space="0" w:color="auto"/>
        <w:left w:val="none" w:sz="0" w:space="0" w:color="auto"/>
        <w:bottom w:val="none" w:sz="0" w:space="0" w:color="auto"/>
        <w:right w:val="none" w:sz="0" w:space="0" w:color="auto"/>
      </w:divBdr>
    </w:div>
    <w:div w:id="1534417007">
      <w:bodyDiv w:val="1"/>
      <w:marLeft w:val="0"/>
      <w:marRight w:val="0"/>
      <w:marTop w:val="0"/>
      <w:marBottom w:val="0"/>
      <w:divBdr>
        <w:top w:val="none" w:sz="0" w:space="0" w:color="auto"/>
        <w:left w:val="none" w:sz="0" w:space="0" w:color="auto"/>
        <w:bottom w:val="none" w:sz="0" w:space="0" w:color="auto"/>
        <w:right w:val="none" w:sz="0" w:space="0" w:color="auto"/>
      </w:divBdr>
    </w:div>
    <w:div w:id="1534489906">
      <w:bodyDiv w:val="1"/>
      <w:marLeft w:val="0"/>
      <w:marRight w:val="0"/>
      <w:marTop w:val="0"/>
      <w:marBottom w:val="0"/>
      <w:divBdr>
        <w:top w:val="none" w:sz="0" w:space="0" w:color="auto"/>
        <w:left w:val="none" w:sz="0" w:space="0" w:color="auto"/>
        <w:bottom w:val="none" w:sz="0" w:space="0" w:color="auto"/>
        <w:right w:val="none" w:sz="0" w:space="0" w:color="auto"/>
      </w:divBdr>
    </w:div>
    <w:div w:id="1534686202">
      <w:bodyDiv w:val="1"/>
      <w:marLeft w:val="0"/>
      <w:marRight w:val="0"/>
      <w:marTop w:val="0"/>
      <w:marBottom w:val="0"/>
      <w:divBdr>
        <w:top w:val="none" w:sz="0" w:space="0" w:color="auto"/>
        <w:left w:val="none" w:sz="0" w:space="0" w:color="auto"/>
        <w:bottom w:val="none" w:sz="0" w:space="0" w:color="auto"/>
        <w:right w:val="none" w:sz="0" w:space="0" w:color="auto"/>
      </w:divBdr>
    </w:div>
    <w:div w:id="1538355586">
      <w:bodyDiv w:val="1"/>
      <w:marLeft w:val="0"/>
      <w:marRight w:val="0"/>
      <w:marTop w:val="0"/>
      <w:marBottom w:val="0"/>
      <w:divBdr>
        <w:top w:val="none" w:sz="0" w:space="0" w:color="auto"/>
        <w:left w:val="none" w:sz="0" w:space="0" w:color="auto"/>
        <w:bottom w:val="none" w:sz="0" w:space="0" w:color="auto"/>
        <w:right w:val="none" w:sz="0" w:space="0" w:color="auto"/>
      </w:divBdr>
    </w:div>
    <w:div w:id="1538736770">
      <w:bodyDiv w:val="1"/>
      <w:marLeft w:val="0"/>
      <w:marRight w:val="0"/>
      <w:marTop w:val="0"/>
      <w:marBottom w:val="0"/>
      <w:divBdr>
        <w:top w:val="none" w:sz="0" w:space="0" w:color="auto"/>
        <w:left w:val="none" w:sz="0" w:space="0" w:color="auto"/>
        <w:bottom w:val="none" w:sz="0" w:space="0" w:color="auto"/>
        <w:right w:val="none" w:sz="0" w:space="0" w:color="auto"/>
      </w:divBdr>
    </w:div>
    <w:div w:id="1538811145">
      <w:bodyDiv w:val="1"/>
      <w:marLeft w:val="0"/>
      <w:marRight w:val="0"/>
      <w:marTop w:val="0"/>
      <w:marBottom w:val="0"/>
      <w:divBdr>
        <w:top w:val="none" w:sz="0" w:space="0" w:color="auto"/>
        <w:left w:val="none" w:sz="0" w:space="0" w:color="auto"/>
        <w:bottom w:val="none" w:sz="0" w:space="0" w:color="auto"/>
        <w:right w:val="none" w:sz="0" w:space="0" w:color="auto"/>
      </w:divBdr>
    </w:div>
    <w:div w:id="1540238024">
      <w:bodyDiv w:val="1"/>
      <w:marLeft w:val="0"/>
      <w:marRight w:val="0"/>
      <w:marTop w:val="0"/>
      <w:marBottom w:val="0"/>
      <w:divBdr>
        <w:top w:val="none" w:sz="0" w:space="0" w:color="auto"/>
        <w:left w:val="none" w:sz="0" w:space="0" w:color="auto"/>
        <w:bottom w:val="none" w:sz="0" w:space="0" w:color="auto"/>
        <w:right w:val="none" w:sz="0" w:space="0" w:color="auto"/>
      </w:divBdr>
    </w:div>
    <w:div w:id="1543983037">
      <w:bodyDiv w:val="1"/>
      <w:marLeft w:val="0"/>
      <w:marRight w:val="0"/>
      <w:marTop w:val="0"/>
      <w:marBottom w:val="0"/>
      <w:divBdr>
        <w:top w:val="none" w:sz="0" w:space="0" w:color="auto"/>
        <w:left w:val="none" w:sz="0" w:space="0" w:color="auto"/>
        <w:bottom w:val="none" w:sz="0" w:space="0" w:color="auto"/>
        <w:right w:val="none" w:sz="0" w:space="0" w:color="auto"/>
      </w:divBdr>
    </w:div>
    <w:div w:id="1545411010">
      <w:bodyDiv w:val="1"/>
      <w:marLeft w:val="0"/>
      <w:marRight w:val="0"/>
      <w:marTop w:val="0"/>
      <w:marBottom w:val="0"/>
      <w:divBdr>
        <w:top w:val="none" w:sz="0" w:space="0" w:color="auto"/>
        <w:left w:val="none" w:sz="0" w:space="0" w:color="auto"/>
        <w:bottom w:val="none" w:sz="0" w:space="0" w:color="auto"/>
        <w:right w:val="none" w:sz="0" w:space="0" w:color="auto"/>
      </w:divBdr>
    </w:div>
    <w:div w:id="1546066298">
      <w:bodyDiv w:val="1"/>
      <w:marLeft w:val="0"/>
      <w:marRight w:val="0"/>
      <w:marTop w:val="0"/>
      <w:marBottom w:val="0"/>
      <w:divBdr>
        <w:top w:val="none" w:sz="0" w:space="0" w:color="auto"/>
        <w:left w:val="none" w:sz="0" w:space="0" w:color="auto"/>
        <w:bottom w:val="none" w:sz="0" w:space="0" w:color="auto"/>
        <w:right w:val="none" w:sz="0" w:space="0" w:color="auto"/>
      </w:divBdr>
    </w:div>
    <w:div w:id="1546213789">
      <w:bodyDiv w:val="1"/>
      <w:marLeft w:val="0"/>
      <w:marRight w:val="0"/>
      <w:marTop w:val="0"/>
      <w:marBottom w:val="0"/>
      <w:divBdr>
        <w:top w:val="none" w:sz="0" w:space="0" w:color="auto"/>
        <w:left w:val="none" w:sz="0" w:space="0" w:color="auto"/>
        <w:bottom w:val="none" w:sz="0" w:space="0" w:color="auto"/>
        <w:right w:val="none" w:sz="0" w:space="0" w:color="auto"/>
      </w:divBdr>
    </w:div>
    <w:div w:id="1551376715">
      <w:bodyDiv w:val="1"/>
      <w:marLeft w:val="0"/>
      <w:marRight w:val="0"/>
      <w:marTop w:val="0"/>
      <w:marBottom w:val="0"/>
      <w:divBdr>
        <w:top w:val="none" w:sz="0" w:space="0" w:color="auto"/>
        <w:left w:val="none" w:sz="0" w:space="0" w:color="auto"/>
        <w:bottom w:val="none" w:sz="0" w:space="0" w:color="auto"/>
        <w:right w:val="none" w:sz="0" w:space="0" w:color="auto"/>
      </w:divBdr>
    </w:div>
    <w:div w:id="1551574628">
      <w:bodyDiv w:val="1"/>
      <w:marLeft w:val="0"/>
      <w:marRight w:val="0"/>
      <w:marTop w:val="0"/>
      <w:marBottom w:val="0"/>
      <w:divBdr>
        <w:top w:val="none" w:sz="0" w:space="0" w:color="auto"/>
        <w:left w:val="none" w:sz="0" w:space="0" w:color="auto"/>
        <w:bottom w:val="none" w:sz="0" w:space="0" w:color="auto"/>
        <w:right w:val="none" w:sz="0" w:space="0" w:color="auto"/>
      </w:divBdr>
    </w:div>
    <w:div w:id="1553081090">
      <w:bodyDiv w:val="1"/>
      <w:marLeft w:val="0"/>
      <w:marRight w:val="0"/>
      <w:marTop w:val="0"/>
      <w:marBottom w:val="0"/>
      <w:divBdr>
        <w:top w:val="none" w:sz="0" w:space="0" w:color="auto"/>
        <w:left w:val="none" w:sz="0" w:space="0" w:color="auto"/>
        <w:bottom w:val="none" w:sz="0" w:space="0" w:color="auto"/>
        <w:right w:val="none" w:sz="0" w:space="0" w:color="auto"/>
      </w:divBdr>
    </w:div>
    <w:div w:id="1553423312">
      <w:bodyDiv w:val="1"/>
      <w:marLeft w:val="0"/>
      <w:marRight w:val="0"/>
      <w:marTop w:val="0"/>
      <w:marBottom w:val="0"/>
      <w:divBdr>
        <w:top w:val="none" w:sz="0" w:space="0" w:color="auto"/>
        <w:left w:val="none" w:sz="0" w:space="0" w:color="auto"/>
        <w:bottom w:val="none" w:sz="0" w:space="0" w:color="auto"/>
        <w:right w:val="none" w:sz="0" w:space="0" w:color="auto"/>
      </w:divBdr>
    </w:div>
    <w:div w:id="1555920494">
      <w:bodyDiv w:val="1"/>
      <w:marLeft w:val="0"/>
      <w:marRight w:val="0"/>
      <w:marTop w:val="0"/>
      <w:marBottom w:val="0"/>
      <w:divBdr>
        <w:top w:val="none" w:sz="0" w:space="0" w:color="auto"/>
        <w:left w:val="none" w:sz="0" w:space="0" w:color="auto"/>
        <w:bottom w:val="none" w:sz="0" w:space="0" w:color="auto"/>
        <w:right w:val="none" w:sz="0" w:space="0" w:color="auto"/>
      </w:divBdr>
    </w:div>
    <w:div w:id="1557736164">
      <w:bodyDiv w:val="1"/>
      <w:marLeft w:val="0"/>
      <w:marRight w:val="0"/>
      <w:marTop w:val="0"/>
      <w:marBottom w:val="0"/>
      <w:divBdr>
        <w:top w:val="none" w:sz="0" w:space="0" w:color="auto"/>
        <w:left w:val="none" w:sz="0" w:space="0" w:color="auto"/>
        <w:bottom w:val="none" w:sz="0" w:space="0" w:color="auto"/>
        <w:right w:val="none" w:sz="0" w:space="0" w:color="auto"/>
      </w:divBdr>
    </w:div>
    <w:div w:id="1558861995">
      <w:bodyDiv w:val="1"/>
      <w:marLeft w:val="0"/>
      <w:marRight w:val="0"/>
      <w:marTop w:val="0"/>
      <w:marBottom w:val="0"/>
      <w:divBdr>
        <w:top w:val="none" w:sz="0" w:space="0" w:color="auto"/>
        <w:left w:val="none" w:sz="0" w:space="0" w:color="auto"/>
        <w:bottom w:val="none" w:sz="0" w:space="0" w:color="auto"/>
        <w:right w:val="none" w:sz="0" w:space="0" w:color="auto"/>
      </w:divBdr>
    </w:div>
    <w:div w:id="1560432002">
      <w:bodyDiv w:val="1"/>
      <w:marLeft w:val="0"/>
      <w:marRight w:val="0"/>
      <w:marTop w:val="0"/>
      <w:marBottom w:val="0"/>
      <w:divBdr>
        <w:top w:val="none" w:sz="0" w:space="0" w:color="auto"/>
        <w:left w:val="none" w:sz="0" w:space="0" w:color="auto"/>
        <w:bottom w:val="none" w:sz="0" w:space="0" w:color="auto"/>
        <w:right w:val="none" w:sz="0" w:space="0" w:color="auto"/>
      </w:divBdr>
    </w:div>
    <w:div w:id="1560550760">
      <w:bodyDiv w:val="1"/>
      <w:marLeft w:val="0"/>
      <w:marRight w:val="0"/>
      <w:marTop w:val="0"/>
      <w:marBottom w:val="0"/>
      <w:divBdr>
        <w:top w:val="none" w:sz="0" w:space="0" w:color="auto"/>
        <w:left w:val="none" w:sz="0" w:space="0" w:color="auto"/>
        <w:bottom w:val="none" w:sz="0" w:space="0" w:color="auto"/>
        <w:right w:val="none" w:sz="0" w:space="0" w:color="auto"/>
      </w:divBdr>
    </w:div>
    <w:div w:id="1561360199">
      <w:bodyDiv w:val="1"/>
      <w:marLeft w:val="0"/>
      <w:marRight w:val="0"/>
      <w:marTop w:val="0"/>
      <w:marBottom w:val="0"/>
      <w:divBdr>
        <w:top w:val="none" w:sz="0" w:space="0" w:color="auto"/>
        <w:left w:val="none" w:sz="0" w:space="0" w:color="auto"/>
        <w:bottom w:val="none" w:sz="0" w:space="0" w:color="auto"/>
        <w:right w:val="none" w:sz="0" w:space="0" w:color="auto"/>
      </w:divBdr>
    </w:div>
    <w:div w:id="1562406018">
      <w:bodyDiv w:val="1"/>
      <w:marLeft w:val="0"/>
      <w:marRight w:val="0"/>
      <w:marTop w:val="0"/>
      <w:marBottom w:val="0"/>
      <w:divBdr>
        <w:top w:val="none" w:sz="0" w:space="0" w:color="auto"/>
        <w:left w:val="none" w:sz="0" w:space="0" w:color="auto"/>
        <w:bottom w:val="none" w:sz="0" w:space="0" w:color="auto"/>
        <w:right w:val="none" w:sz="0" w:space="0" w:color="auto"/>
      </w:divBdr>
    </w:div>
    <w:div w:id="1564027035">
      <w:bodyDiv w:val="1"/>
      <w:marLeft w:val="0"/>
      <w:marRight w:val="0"/>
      <w:marTop w:val="0"/>
      <w:marBottom w:val="0"/>
      <w:divBdr>
        <w:top w:val="none" w:sz="0" w:space="0" w:color="auto"/>
        <w:left w:val="none" w:sz="0" w:space="0" w:color="auto"/>
        <w:bottom w:val="none" w:sz="0" w:space="0" w:color="auto"/>
        <w:right w:val="none" w:sz="0" w:space="0" w:color="auto"/>
      </w:divBdr>
    </w:div>
    <w:div w:id="1564220746">
      <w:bodyDiv w:val="1"/>
      <w:marLeft w:val="0"/>
      <w:marRight w:val="0"/>
      <w:marTop w:val="0"/>
      <w:marBottom w:val="0"/>
      <w:divBdr>
        <w:top w:val="none" w:sz="0" w:space="0" w:color="auto"/>
        <w:left w:val="none" w:sz="0" w:space="0" w:color="auto"/>
        <w:bottom w:val="none" w:sz="0" w:space="0" w:color="auto"/>
        <w:right w:val="none" w:sz="0" w:space="0" w:color="auto"/>
      </w:divBdr>
    </w:div>
    <w:div w:id="1566379441">
      <w:bodyDiv w:val="1"/>
      <w:marLeft w:val="0"/>
      <w:marRight w:val="0"/>
      <w:marTop w:val="0"/>
      <w:marBottom w:val="0"/>
      <w:divBdr>
        <w:top w:val="none" w:sz="0" w:space="0" w:color="auto"/>
        <w:left w:val="none" w:sz="0" w:space="0" w:color="auto"/>
        <w:bottom w:val="none" w:sz="0" w:space="0" w:color="auto"/>
        <w:right w:val="none" w:sz="0" w:space="0" w:color="auto"/>
      </w:divBdr>
    </w:div>
    <w:div w:id="1566910250">
      <w:bodyDiv w:val="1"/>
      <w:marLeft w:val="0"/>
      <w:marRight w:val="0"/>
      <w:marTop w:val="0"/>
      <w:marBottom w:val="0"/>
      <w:divBdr>
        <w:top w:val="none" w:sz="0" w:space="0" w:color="auto"/>
        <w:left w:val="none" w:sz="0" w:space="0" w:color="auto"/>
        <w:bottom w:val="none" w:sz="0" w:space="0" w:color="auto"/>
        <w:right w:val="none" w:sz="0" w:space="0" w:color="auto"/>
      </w:divBdr>
    </w:div>
    <w:div w:id="1568296959">
      <w:bodyDiv w:val="1"/>
      <w:marLeft w:val="0"/>
      <w:marRight w:val="0"/>
      <w:marTop w:val="0"/>
      <w:marBottom w:val="0"/>
      <w:divBdr>
        <w:top w:val="none" w:sz="0" w:space="0" w:color="auto"/>
        <w:left w:val="none" w:sz="0" w:space="0" w:color="auto"/>
        <w:bottom w:val="none" w:sz="0" w:space="0" w:color="auto"/>
        <w:right w:val="none" w:sz="0" w:space="0" w:color="auto"/>
      </w:divBdr>
    </w:div>
    <w:div w:id="1572472254">
      <w:bodyDiv w:val="1"/>
      <w:marLeft w:val="0"/>
      <w:marRight w:val="0"/>
      <w:marTop w:val="0"/>
      <w:marBottom w:val="0"/>
      <w:divBdr>
        <w:top w:val="none" w:sz="0" w:space="0" w:color="auto"/>
        <w:left w:val="none" w:sz="0" w:space="0" w:color="auto"/>
        <w:bottom w:val="none" w:sz="0" w:space="0" w:color="auto"/>
        <w:right w:val="none" w:sz="0" w:space="0" w:color="auto"/>
      </w:divBdr>
    </w:div>
    <w:div w:id="1573735354">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75816934">
      <w:bodyDiv w:val="1"/>
      <w:marLeft w:val="0"/>
      <w:marRight w:val="0"/>
      <w:marTop w:val="0"/>
      <w:marBottom w:val="0"/>
      <w:divBdr>
        <w:top w:val="none" w:sz="0" w:space="0" w:color="auto"/>
        <w:left w:val="none" w:sz="0" w:space="0" w:color="auto"/>
        <w:bottom w:val="none" w:sz="0" w:space="0" w:color="auto"/>
        <w:right w:val="none" w:sz="0" w:space="0" w:color="auto"/>
      </w:divBdr>
    </w:div>
    <w:div w:id="1575967482">
      <w:bodyDiv w:val="1"/>
      <w:marLeft w:val="0"/>
      <w:marRight w:val="0"/>
      <w:marTop w:val="0"/>
      <w:marBottom w:val="0"/>
      <w:divBdr>
        <w:top w:val="none" w:sz="0" w:space="0" w:color="auto"/>
        <w:left w:val="none" w:sz="0" w:space="0" w:color="auto"/>
        <w:bottom w:val="none" w:sz="0" w:space="0" w:color="auto"/>
        <w:right w:val="none" w:sz="0" w:space="0" w:color="auto"/>
      </w:divBdr>
    </w:div>
    <w:div w:id="1581718365">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584222842">
      <w:bodyDiv w:val="1"/>
      <w:marLeft w:val="0"/>
      <w:marRight w:val="0"/>
      <w:marTop w:val="0"/>
      <w:marBottom w:val="0"/>
      <w:divBdr>
        <w:top w:val="none" w:sz="0" w:space="0" w:color="auto"/>
        <w:left w:val="none" w:sz="0" w:space="0" w:color="auto"/>
        <w:bottom w:val="none" w:sz="0" w:space="0" w:color="auto"/>
        <w:right w:val="none" w:sz="0" w:space="0" w:color="auto"/>
      </w:divBdr>
    </w:div>
    <w:div w:id="1588727466">
      <w:bodyDiv w:val="1"/>
      <w:marLeft w:val="0"/>
      <w:marRight w:val="0"/>
      <w:marTop w:val="0"/>
      <w:marBottom w:val="0"/>
      <w:divBdr>
        <w:top w:val="none" w:sz="0" w:space="0" w:color="auto"/>
        <w:left w:val="none" w:sz="0" w:space="0" w:color="auto"/>
        <w:bottom w:val="none" w:sz="0" w:space="0" w:color="auto"/>
        <w:right w:val="none" w:sz="0" w:space="0" w:color="auto"/>
      </w:divBdr>
    </w:div>
    <w:div w:id="1590189548">
      <w:bodyDiv w:val="1"/>
      <w:marLeft w:val="0"/>
      <w:marRight w:val="0"/>
      <w:marTop w:val="0"/>
      <w:marBottom w:val="0"/>
      <w:divBdr>
        <w:top w:val="none" w:sz="0" w:space="0" w:color="auto"/>
        <w:left w:val="none" w:sz="0" w:space="0" w:color="auto"/>
        <w:bottom w:val="none" w:sz="0" w:space="0" w:color="auto"/>
        <w:right w:val="none" w:sz="0" w:space="0" w:color="auto"/>
      </w:divBdr>
    </w:div>
    <w:div w:id="1590196158">
      <w:bodyDiv w:val="1"/>
      <w:marLeft w:val="0"/>
      <w:marRight w:val="0"/>
      <w:marTop w:val="0"/>
      <w:marBottom w:val="0"/>
      <w:divBdr>
        <w:top w:val="none" w:sz="0" w:space="0" w:color="auto"/>
        <w:left w:val="none" w:sz="0" w:space="0" w:color="auto"/>
        <w:bottom w:val="none" w:sz="0" w:space="0" w:color="auto"/>
        <w:right w:val="none" w:sz="0" w:space="0" w:color="auto"/>
      </w:divBdr>
    </w:div>
    <w:div w:id="1592156176">
      <w:bodyDiv w:val="1"/>
      <w:marLeft w:val="0"/>
      <w:marRight w:val="0"/>
      <w:marTop w:val="0"/>
      <w:marBottom w:val="0"/>
      <w:divBdr>
        <w:top w:val="none" w:sz="0" w:space="0" w:color="auto"/>
        <w:left w:val="none" w:sz="0" w:space="0" w:color="auto"/>
        <w:bottom w:val="none" w:sz="0" w:space="0" w:color="auto"/>
        <w:right w:val="none" w:sz="0" w:space="0" w:color="auto"/>
      </w:divBdr>
    </w:div>
    <w:div w:id="1593859908">
      <w:bodyDiv w:val="1"/>
      <w:marLeft w:val="0"/>
      <w:marRight w:val="0"/>
      <w:marTop w:val="0"/>
      <w:marBottom w:val="0"/>
      <w:divBdr>
        <w:top w:val="none" w:sz="0" w:space="0" w:color="auto"/>
        <w:left w:val="none" w:sz="0" w:space="0" w:color="auto"/>
        <w:bottom w:val="none" w:sz="0" w:space="0" w:color="auto"/>
        <w:right w:val="none" w:sz="0" w:space="0" w:color="auto"/>
      </w:divBdr>
    </w:div>
    <w:div w:id="1595161584">
      <w:bodyDiv w:val="1"/>
      <w:marLeft w:val="0"/>
      <w:marRight w:val="0"/>
      <w:marTop w:val="0"/>
      <w:marBottom w:val="0"/>
      <w:divBdr>
        <w:top w:val="none" w:sz="0" w:space="0" w:color="auto"/>
        <w:left w:val="none" w:sz="0" w:space="0" w:color="auto"/>
        <w:bottom w:val="none" w:sz="0" w:space="0" w:color="auto"/>
        <w:right w:val="none" w:sz="0" w:space="0" w:color="auto"/>
      </w:divBdr>
    </w:div>
    <w:div w:id="1597247366">
      <w:bodyDiv w:val="1"/>
      <w:marLeft w:val="0"/>
      <w:marRight w:val="0"/>
      <w:marTop w:val="0"/>
      <w:marBottom w:val="0"/>
      <w:divBdr>
        <w:top w:val="none" w:sz="0" w:space="0" w:color="auto"/>
        <w:left w:val="none" w:sz="0" w:space="0" w:color="auto"/>
        <w:bottom w:val="none" w:sz="0" w:space="0" w:color="auto"/>
        <w:right w:val="none" w:sz="0" w:space="0" w:color="auto"/>
      </w:divBdr>
    </w:div>
    <w:div w:id="1601794341">
      <w:bodyDiv w:val="1"/>
      <w:marLeft w:val="0"/>
      <w:marRight w:val="0"/>
      <w:marTop w:val="0"/>
      <w:marBottom w:val="0"/>
      <w:divBdr>
        <w:top w:val="none" w:sz="0" w:space="0" w:color="auto"/>
        <w:left w:val="none" w:sz="0" w:space="0" w:color="auto"/>
        <w:bottom w:val="none" w:sz="0" w:space="0" w:color="auto"/>
        <w:right w:val="none" w:sz="0" w:space="0" w:color="auto"/>
      </w:divBdr>
    </w:div>
    <w:div w:id="1606497967">
      <w:bodyDiv w:val="1"/>
      <w:marLeft w:val="0"/>
      <w:marRight w:val="0"/>
      <w:marTop w:val="0"/>
      <w:marBottom w:val="0"/>
      <w:divBdr>
        <w:top w:val="none" w:sz="0" w:space="0" w:color="auto"/>
        <w:left w:val="none" w:sz="0" w:space="0" w:color="auto"/>
        <w:bottom w:val="none" w:sz="0" w:space="0" w:color="auto"/>
        <w:right w:val="none" w:sz="0" w:space="0" w:color="auto"/>
      </w:divBdr>
    </w:div>
    <w:div w:id="1606688039">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7152637">
      <w:bodyDiv w:val="1"/>
      <w:marLeft w:val="0"/>
      <w:marRight w:val="0"/>
      <w:marTop w:val="0"/>
      <w:marBottom w:val="0"/>
      <w:divBdr>
        <w:top w:val="none" w:sz="0" w:space="0" w:color="auto"/>
        <w:left w:val="none" w:sz="0" w:space="0" w:color="auto"/>
        <w:bottom w:val="none" w:sz="0" w:space="0" w:color="auto"/>
        <w:right w:val="none" w:sz="0" w:space="0" w:color="auto"/>
      </w:divBdr>
    </w:div>
    <w:div w:id="160768848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09004506">
      <w:bodyDiv w:val="1"/>
      <w:marLeft w:val="0"/>
      <w:marRight w:val="0"/>
      <w:marTop w:val="0"/>
      <w:marBottom w:val="0"/>
      <w:divBdr>
        <w:top w:val="none" w:sz="0" w:space="0" w:color="auto"/>
        <w:left w:val="none" w:sz="0" w:space="0" w:color="auto"/>
        <w:bottom w:val="none" w:sz="0" w:space="0" w:color="auto"/>
        <w:right w:val="none" w:sz="0" w:space="0" w:color="auto"/>
      </w:divBdr>
    </w:div>
    <w:div w:id="1609123521">
      <w:bodyDiv w:val="1"/>
      <w:marLeft w:val="0"/>
      <w:marRight w:val="0"/>
      <w:marTop w:val="0"/>
      <w:marBottom w:val="0"/>
      <w:divBdr>
        <w:top w:val="none" w:sz="0" w:space="0" w:color="auto"/>
        <w:left w:val="none" w:sz="0" w:space="0" w:color="auto"/>
        <w:bottom w:val="none" w:sz="0" w:space="0" w:color="auto"/>
        <w:right w:val="none" w:sz="0" w:space="0" w:color="auto"/>
      </w:divBdr>
    </w:div>
    <w:div w:id="1610116290">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13513072">
      <w:bodyDiv w:val="1"/>
      <w:marLeft w:val="0"/>
      <w:marRight w:val="0"/>
      <w:marTop w:val="0"/>
      <w:marBottom w:val="0"/>
      <w:divBdr>
        <w:top w:val="none" w:sz="0" w:space="0" w:color="auto"/>
        <w:left w:val="none" w:sz="0" w:space="0" w:color="auto"/>
        <w:bottom w:val="none" w:sz="0" w:space="0" w:color="auto"/>
        <w:right w:val="none" w:sz="0" w:space="0" w:color="auto"/>
      </w:divBdr>
    </w:div>
    <w:div w:id="1615092009">
      <w:bodyDiv w:val="1"/>
      <w:marLeft w:val="0"/>
      <w:marRight w:val="0"/>
      <w:marTop w:val="0"/>
      <w:marBottom w:val="0"/>
      <w:divBdr>
        <w:top w:val="none" w:sz="0" w:space="0" w:color="auto"/>
        <w:left w:val="none" w:sz="0" w:space="0" w:color="auto"/>
        <w:bottom w:val="none" w:sz="0" w:space="0" w:color="auto"/>
        <w:right w:val="none" w:sz="0" w:space="0" w:color="auto"/>
      </w:divBdr>
    </w:div>
    <w:div w:id="1615988474">
      <w:bodyDiv w:val="1"/>
      <w:marLeft w:val="0"/>
      <w:marRight w:val="0"/>
      <w:marTop w:val="0"/>
      <w:marBottom w:val="0"/>
      <w:divBdr>
        <w:top w:val="none" w:sz="0" w:space="0" w:color="auto"/>
        <w:left w:val="none" w:sz="0" w:space="0" w:color="auto"/>
        <w:bottom w:val="none" w:sz="0" w:space="0" w:color="auto"/>
        <w:right w:val="none" w:sz="0" w:space="0" w:color="auto"/>
      </w:divBdr>
    </w:div>
    <w:div w:id="1617981189">
      <w:bodyDiv w:val="1"/>
      <w:marLeft w:val="0"/>
      <w:marRight w:val="0"/>
      <w:marTop w:val="0"/>
      <w:marBottom w:val="0"/>
      <w:divBdr>
        <w:top w:val="none" w:sz="0" w:space="0" w:color="auto"/>
        <w:left w:val="none" w:sz="0" w:space="0" w:color="auto"/>
        <w:bottom w:val="none" w:sz="0" w:space="0" w:color="auto"/>
        <w:right w:val="none" w:sz="0" w:space="0" w:color="auto"/>
      </w:divBdr>
    </w:div>
    <w:div w:id="1622179143">
      <w:bodyDiv w:val="1"/>
      <w:marLeft w:val="0"/>
      <w:marRight w:val="0"/>
      <w:marTop w:val="0"/>
      <w:marBottom w:val="0"/>
      <w:divBdr>
        <w:top w:val="none" w:sz="0" w:space="0" w:color="auto"/>
        <w:left w:val="none" w:sz="0" w:space="0" w:color="auto"/>
        <w:bottom w:val="none" w:sz="0" w:space="0" w:color="auto"/>
        <w:right w:val="none" w:sz="0" w:space="0" w:color="auto"/>
      </w:divBdr>
    </w:div>
    <w:div w:id="1622300768">
      <w:bodyDiv w:val="1"/>
      <w:marLeft w:val="0"/>
      <w:marRight w:val="0"/>
      <w:marTop w:val="0"/>
      <w:marBottom w:val="0"/>
      <w:divBdr>
        <w:top w:val="none" w:sz="0" w:space="0" w:color="auto"/>
        <w:left w:val="none" w:sz="0" w:space="0" w:color="auto"/>
        <w:bottom w:val="none" w:sz="0" w:space="0" w:color="auto"/>
        <w:right w:val="none" w:sz="0" w:space="0" w:color="auto"/>
      </w:divBdr>
    </w:div>
    <w:div w:id="1624800725">
      <w:bodyDiv w:val="1"/>
      <w:marLeft w:val="0"/>
      <w:marRight w:val="0"/>
      <w:marTop w:val="0"/>
      <w:marBottom w:val="0"/>
      <w:divBdr>
        <w:top w:val="none" w:sz="0" w:space="0" w:color="auto"/>
        <w:left w:val="none" w:sz="0" w:space="0" w:color="auto"/>
        <w:bottom w:val="none" w:sz="0" w:space="0" w:color="auto"/>
        <w:right w:val="none" w:sz="0" w:space="0" w:color="auto"/>
      </w:divBdr>
    </w:div>
    <w:div w:id="1629236068">
      <w:bodyDiv w:val="1"/>
      <w:marLeft w:val="0"/>
      <w:marRight w:val="0"/>
      <w:marTop w:val="0"/>
      <w:marBottom w:val="0"/>
      <w:divBdr>
        <w:top w:val="none" w:sz="0" w:space="0" w:color="auto"/>
        <w:left w:val="none" w:sz="0" w:space="0" w:color="auto"/>
        <w:bottom w:val="none" w:sz="0" w:space="0" w:color="auto"/>
        <w:right w:val="none" w:sz="0" w:space="0" w:color="auto"/>
      </w:divBdr>
    </w:div>
    <w:div w:id="1634402851">
      <w:bodyDiv w:val="1"/>
      <w:marLeft w:val="0"/>
      <w:marRight w:val="0"/>
      <w:marTop w:val="0"/>
      <w:marBottom w:val="0"/>
      <w:divBdr>
        <w:top w:val="none" w:sz="0" w:space="0" w:color="auto"/>
        <w:left w:val="none" w:sz="0" w:space="0" w:color="auto"/>
        <w:bottom w:val="none" w:sz="0" w:space="0" w:color="auto"/>
        <w:right w:val="none" w:sz="0" w:space="0" w:color="auto"/>
      </w:divBdr>
    </w:div>
    <w:div w:id="1634403947">
      <w:bodyDiv w:val="1"/>
      <w:marLeft w:val="0"/>
      <w:marRight w:val="0"/>
      <w:marTop w:val="0"/>
      <w:marBottom w:val="0"/>
      <w:divBdr>
        <w:top w:val="none" w:sz="0" w:space="0" w:color="auto"/>
        <w:left w:val="none" w:sz="0" w:space="0" w:color="auto"/>
        <w:bottom w:val="none" w:sz="0" w:space="0" w:color="auto"/>
        <w:right w:val="none" w:sz="0" w:space="0" w:color="auto"/>
      </w:divBdr>
    </w:div>
    <w:div w:id="1635403765">
      <w:bodyDiv w:val="1"/>
      <w:marLeft w:val="0"/>
      <w:marRight w:val="0"/>
      <w:marTop w:val="0"/>
      <w:marBottom w:val="0"/>
      <w:divBdr>
        <w:top w:val="none" w:sz="0" w:space="0" w:color="auto"/>
        <w:left w:val="none" w:sz="0" w:space="0" w:color="auto"/>
        <w:bottom w:val="none" w:sz="0" w:space="0" w:color="auto"/>
        <w:right w:val="none" w:sz="0" w:space="0" w:color="auto"/>
      </w:divBdr>
    </w:div>
    <w:div w:id="1637295530">
      <w:bodyDiv w:val="1"/>
      <w:marLeft w:val="0"/>
      <w:marRight w:val="0"/>
      <w:marTop w:val="0"/>
      <w:marBottom w:val="0"/>
      <w:divBdr>
        <w:top w:val="none" w:sz="0" w:space="0" w:color="auto"/>
        <w:left w:val="none" w:sz="0" w:space="0" w:color="auto"/>
        <w:bottom w:val="none" w:sz="0" w:space="0" w:color="auto"/>
        <w:right w:val="none" w:sz="0" w:space="0" w:color="auto"/>
      </w:divBdr>
    </w:div>
    <w:div w:id="1638414293">
      <w:bodyDiv w:val="1"/>
      <w:marLeft w:val="0"/>
      <w:marRight w:val="0"/>
      <w:marTop w:val="0"/>
      <w:marBottom w:val="0"/>
      <w:divBdr>
        <w:top w:val="none" w:sz="0" w:space="0" w:color="auto"/>
        <w:left w:val="none" w:sz="0" w:space="0" w:color="auto"/>
        <w:bottom w:val="none" w:sz="0" w:space="0" w:color="auto"/>
        <w:right w:val="none" w:sz="0" w:space="0" w:color="auto"/>
      </w:divBdr>
    </w:div>
    <w:div w:id="1639187746">
      <w:bodyDiv w:val="1"/>
      <w:marLeft w:val="0"/>
      <w:marRight w:val="0"/>
      <w:marTop w:val="0"/>
      <w:marBottom w:val="0"/>
      <w:divBdr>
        <w:top w:val="none" w:sz="0" w:space="0" w:color="auto"/>
        <w:left w:val="none" w:sz="0" w:space="0" w:color="auto"/>
        <w:bottom w:val="none" w:sz="0" w:space="0" w:color="auto"/>
        <w:right w:val="none" w:sz="0" w:space="0" w:color="auto"/>
      </w:divBdr>
    </w:div>
    <w:div w:id="1641768848">
      <w:bodyDiv w:val="1"/>
      <w:marLeft w:val="0"/>
      <w:marRight w:val="0"/>
      <w:marTop w:val="0"/>
      <w:marBottom w:val="0"/>
      <w:divBdr>
        <w:top w:val="none" w:sz="0" w:space="0" w:color="auto"/>
        <w:left w:val="none" w:sz="0" w:space="0" w:color="auto"/>
        <w:bottom w:val="none" w:sz="0" w:space="0" w:color="auto"/>
        <w:right w:val="none" w:sz="0" w:space="0" w:color="auto"/>
      </w:divBdr>
    </w:div>
    <w:div w:id="1642493350">
      <w:bodyDiv w:val="1"/>
      <w:marLeft w:val="0"/>
      <w:marRight w:val="0"/>
      <w:marTop w:val="0"/>
      <w:marBottom w:val="0"/>
      <w:divBdr>
        <w:top w:val="none" w:sz="0" w:space="0" w:color="auto"/>
        <w:left w:val="none" w:sz="0" w:space="0" w:color="auto"/>
        <w:bottom w:val="none" w:sz="0" w:space="0" w:color="auto"/>
        <w:right w:val="none" w:sz="0" w:space="0" w:color="auto"/>
      </w:divBdr>
    </w:div>
    <w:div w:id="1648825418">
      <w:bodyDiv w:val="1"/>
      <w:marLeft w:val="0"/>
      <w:marRight w:val="0"/>
      <w:marTop w:val="0"/>
      <w:marBottom w:val="0"/>
      <w:divBdr>
        <w:top w:val="none" w:sz="0" w:space="0" w:color="auto"/>
        <w:left w:val="none" w:sz="0" w:space="0" w:color="auto"/>
        <w:bottom w:val="none" w:sz="0" w:space="0" w:color="auto"/>
        <w:right w:val="none" w:sz="0" w:space="0" w:color="auto"/>
      </w:divBdr>
    </w:div>
    <w:div w:id="1653634313">
      <w:bodyDiv w:val="1"/>
      <w:marLeft w:val="0"/>
      <w:marRight w:val="0"/>
      <w:marTop w:val="0"/>
      <w:marBottom w:val="0"/>
      <w:divBdr>
        <w:top w:val="none" w:sz="0" w:space="0" w:color="auto"/>
        <w:left w:val="none" w:sz="0" w:space="0" w:color="auto"/>
        <w:bottom w:val="none" w:sz="0" w:space="0" w:color="auto"/>
        <w:right w:val="none" w:sz="0" w:space="0" w:color="auto"/>
      </w:divBdr>
    </w:div>
    <w:div w:id="1654525441">
      <w:bodyDiv w:val="1"/>
      <w:marLeft w:val="0"/>
      <w:marRight w:val="0"/>
      <w:marTop w:val="0"/>
      <w:marBottom w:val="0"/>
      <w:divBdr>
        <w:top w:val="none" w:sz="0" w:space="0" w:color="auto"/>
        <w:left w:val="none" w:sz="0" w:space="0" w:color="auto"/>
        <w:bottom w:val="none" w:sz="0" w:space="0" w:color="auto"/>
        <w:right w:val="none" w:sz="0" w:space="0" w:color="auto"/>
      </w:divBdr>
    </w:div>
    <w:div w:id="1655833072">
      <w:bodyDiv w:val="1"/>
      <w:marLeft w:val="0"/>
      <w:marRight w:val="0"/>
      <w:marTop w:val="0"/>
      <w:marBottom w:val="0"/>
      <w:divBdr>
        <w:top w:val="none" w:sz="0" w:space="0" w:color="auto"/>
        <w:left w:val="none" w:sz="0" w:space="0" w:color="auto"/>
        <w:bottom w:val="none" w:sz="0" w:space="0" w:color="auto"/>
        <w:right w:val="none" w:sz="0" w:space="0" w:color="auto"/>
      </w:divBdr>
    </w:div>
    <w:div w:id="1656373993">
      <w:bodyDiv w:val="1"/>
      <w:marLeft w:val="0"/>
      <w:marRight w:val="0"/>
      <w:marTop w:val="0"/>
      <w:marBottom w:val="0"/>
      <w:divBdr>
        <w:top w:val="none" w:sz="0" w:space="0" w:color="auto"/>
        <w:left w:val="none" w:sz="0" w:space="0" w:color="auto"/>
        <w:bottom w:val="none" w:sz="0" w:space="0" w:color="auto"/>
        <w:right w:val="none" w:sz="0" w:space="0" w:color="auto"/>
      </w:divBdr>
    </w:div>
    <w:div w:id="1658724585">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113376">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63460015">
      <w:bodyDiv w:val="1"/>
      <w:marLeft w:val="0"/>
      <w:marRight w:val="0"/>
      <w:marTop w:val="0"/>
      <w:marBottom w:val="0"/>
      <w:divBdr>
        <w:top w:val="none" w:sz="0" w:space="0" w:color="auto"/>
        <w:left w:val="none" w:sz="0" w:space="0" w:color="auto"/>
        <w:bottom w:val="none" w:sz="0" w:space="0" w:color="auto"/>
        <w:right w:val="none" w:sz="0" w:space="0" w:color="auto"/>
      </w:divBdr>
    </w:div>
    <w:div w:id="1663586879">
      <w:bodyDiv w:val="1"/>
      <w:marLeft w:val="0"/>
      <w:marRight w:val="0"/>
      <w:marTop w:val="0"/>
      <w:marBottom w:val="0"/>
      <w:divBdr>
        <w:top w:val="none" w:sz="0" w:space="0" w:color="auto"/>
        <w:left w:val="none" w:sz="0" w:space="0" w:color="auto"/>
        <w:bottom w:val="none" w:sz="0" w:space="0" w:color="auto"/>
        <w:right w:val="none" w:sz="0" w:space="0" w:color="auto"/>
      </w:divBdr>
    </w:div>
    <w:div w:id="1666008548">
      <w:bodyDiv w:val="1"/>
      <w:marLeft w:val="0"/>
      <w:marRight w:val="0"/>
      <w:marTop w:val="0"/>
      <w:marBottom w:val="0"/>
      <w:divBdr>
        <w:top w:val="none" w:sz="0" w:space="0" w:color="auto"/>
        <w:left w:val="none" w:sz="0" w:space="0" w:color="auto"/>
        <w:bottom w:val="none" w:sz="0" w:space="0" w:color="auto"/>
        <w:right w:val="none" w:sz="0" w:space="0" w:color="auto"/>
      </w:divBdr>
    </w:div>
    <w:div w:id="1667319174">
      <w:bodyDiv w:val="1"/>
      <w:marLeft w:val="0"/>
      <w:marRight w:val="0"/>
      <w:marTop w:val="0"/>
      <w:marBottom w:val="0"/>
      <w:divBdr>
        <w:top w:val="none" w:sz="0" w:space="0" w:color="auto"/>
        <w:left w:val="none" w:sz="0" w:space="0" w:color="auto"/>
        <w:bottom w:val="none" w:sz="0" w:space="0" w:color="auto"/>
        <w:right w:val="none" w:sz="0" w:space="0" w:color="auto"/>
      </w:divBdr>
    </w:div>
    <w:div w:id="1667708714">
      <w:bodyDiv w:val="1"/>
      <w:marLeft w:val="0"/>
      <w:marRight w:val="0"/>
      <w:marTop w:val="0"/>
      <w:marBottom w:val="0"/>
      <w:divBdr>
        <w:top w:val="none" w:sz="0" w:space="0" w:color="auto"/>
        <w:left w:val="none" w:sz="0" w:space="0" w:color="auto"/>
        <w:bottom w:val="none" w:sz="0" w:space="0" w:color="auto"/>
        <w:right w:val="none" w:sz="0" w:space="0" w:color="auto"/>
      </w:divBdr>
    </w:div>
    <w:div w:id="167163422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74870278">
      <w:bodyDiv w:val="1"/>
      <w:marLeft w:val="0"/>
      <w:marRight w:val="0"/>
      <w:marTop w:val="0"/>
      <w:marBottom w:val="0"/>
      <w:divBdr>
        <w:top w:val="none" w:sz="0" w:space="0" w:color="auto"/>
        <w:left w:val="none" w:sz="0" w:space="0" w:color="auto"/>
        <w:bottom w:val="none" w:sz="0" w:space="0" w:color="auto"/>
        <w:right w:val="none" w:sz="0" w:space="0" w:color="auto"/>
      </w:divBdr>
    </w:div>
    <w:div w:id="1675186602">
      <w:bodyDiv w:val="1"/>
      <w:marLeft w:val="0"/>
      <w:marRight w:val="0"/>
      <w:marTop w:val="0"/>
      <w:marBottom w:val="0"/>
      <w:divBdr>
        <w:top w:val="none" w:sz="0" w:space="0" w:color="auto"/>
        <w:left w:val="none" w:sz="0" w:space="0" w:color="auto"/>
        <w:bottom w:val="none" w:sz="0" w:space="0" w:color="auto"/>
        <w:right w:val="none" w:sz="0" w:space="0" w:color="auto"/>
      </w:divBdr>
    </w:div>
    <w:div w:id="1678850589">
      <w:bodyDiv w:val="1"/>
      <w:marLeft w:val="0"/>
      <w:marRight w:val="0"/>
      <w:marTop w:val="0"/>
      <w:marBottom w:val="0"/>
      <w:divBdr>
        <w:top w:val="none" w:sz="0" w:space="0" w:color="auto"/>
        <w:left w:val="none" w:sz="0" w:space="0" w:color="auto"/>
        <w:bottom w:val="none" w:sz="0" w:space="0" w:color="auto"/>
        <w:right w:val="none" w:sz="0" w:space="0" w:color="auto"/>
      </w:divBdr>
    </w:div>
    <w:div w:id="1682050010">
      <w:bodyDiv w:val="1"/>
      <w:marLeft w:val="0"/>
      <w:marRight w:val="0"/>
      <w:marTop w:val="0"/>
      <w:marBottom w:val="0"/>
      <w:divBdr>
        <w:top w:val="none" w:sz="0" w:space="0" w:color="auto"/>
        <w:left w:val="none" w:sz="0" w:space="0" w:color="auto"/>
        <w:bottom w:val="none" w:sz="0" w:space="0" w:color="auto"/>
        <w:right w:val="none" w:sz="0" w:space="0" w:color="auto"/>
      </w:divBdr>
    </w:div>
    <w:div w:id="1682127908">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82849273">
      <w:bodyDiv w:val="1"/>
      <w:marLeft w:val="0"/>
      <w:marRight w:val="0"/>
      <w:marTop w:val="0"/>
      <w:marBottom w:val="0"/>
      <w:divBdr>
        <w:top w:val="none" w:sz="0" w:space="0" w:color="auto"/>
        <w:left w:val="none" w:sz="0" w:space="0" w:color="auto"/>
        <w:bottom w:val="none" w:sz="0" w:space="0" w:color="auto"/>
        <w:right w:val="none" w:sz="0" w:space="0" w:color="auto"/>
      </w:divBdr>
    </w:div>
    <w:div w:id="1683433065">
      <w:bodyDiv w:val="1"/>
      <w:marLeft w:val="0"/>
      <w:marRight w:val="0"/>
      <w:marTop w:val="0"/>
      <w:marBottom w:val="0"/>
      <w:divBdr>
        <w:top w:val="none" w:sz="0" w:space="0" w:color="auto"/>
        <w:left w:val="none" w:sz="0" w:space="0" w:color="auto"/>
        <w:bottom w:val="none" w:sz="0" w:space="0" w:color="auto"/>
        <w:right w:val="none" w:sz="0" w:space="0" w:color="auto"/>
      </w:divBdr>
    </w:div>
    <w:div w:id="1686859835">
      <w:bodyDiv w:val="1"/>
      <w:marLeft w:val="0"/>
      <w:marRight w:val="0"/>
      <w:marTop w:val="0"/>
      <w:marBottom w:val="0"/>
      <w:divBdr>
        <w:top w:val="none" w:sz="0" w:space="0" w:color="auto"/>
        <w:left w:val="none" w:sz="0" w:space="0" w:color="auto"/>
        <w:bottom w:val="none" w:sz="0" w:space="0" w:color="auto"/>
        <w:right w:val="none" w:sz="0" w:space="0" w:color="auto"/>
      </w:divBdr>
    </w:div>
    <w:div w:id="1688679258">
      <w:bodyDiv w:val="1"/>
      <w:marLeft w:val="0"/>
      <w:marRight w:val="0"/>
      <w:marTop w:val="0"/>
      <w:marBottom w:val="0"/>
      <w:divBdr>
        <w:top w:val="none" w:sz="0" w:space="0" w:color="auto"/>
        <w:left w:val="none" w:sz="0" w:space="0" w:color="auto"/>
        <w:bottom w:val="none" w:sz="0" w:space="0" w:color="auto"/>
        <w:right w:val="none" w:sz="0" w:space="0" w:color="auto"/>
      </w:divBdr>
    </w:div>
    <w:div w:id="1690988749">
      <w:bodyDiv w:val="1"/>
      <w:marLeft w:val="0"/>
      <w:marRight w:val="0"/>
      <w:marTop w:val="0"/>
      <w:marBottom w:val="0"/>
      <w:divBdr>
        <w:top w:val="none" w:sz="0" w:space="0" w:color="auto"/>
        <w:left w:val="none" w:sz="0" w:space="0" w:color="auto"/>
        <w:bottom w:val="none" w:sz="0" w:space="0" w:color="auto"/>
        <w:right w:val="none" w:sz="0" w:space="0" w:color="auto"/>
      </w:divBdr>
    </w:div>
    <w:div w:id="169130009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692954843">
      <w:bodyDiv w:val="1"/>
      <w:marLeft w:val="0"/>
      <w:marRight w:val="0"/>
      <w:marTop w:val="0"/>
      <w:marBottom w:val="0"/>
      <w:divBdr>
        <w:top w:val="none" w:sz="0" w:space="0" w:color="auto"/>
        <w:left w:val="none" w:sz="0" w:space="0" w:color="auto"/>
        <w:bottom w:val="none" w:sz="0" w:space="0" w:color="auto"/>
        <w:right w:val="none" w:sz="0" w:space="0" w:color="auto"/>
      </w:divBdr>
    </w:div>
    <w:div w:id="1693070480">
      <w:bodyDiv w:val="1"/>
      <w:marLeft w:val="0"/>
      <w:marRight w:val="0"/>
      <w:marTop w:val="0"/>
      <w:marBottom w:val="0"/>
      <w:divBdr>
        <w:top w:val="none" w:sz="0" w:space="0" w:color="auto"/>
        <w:left w:val="none" w:sz="0" w:space="0" w:color="auto"/>
        <w:bottom w:val="none" w:sz="0" w:space="0" w:color="auto"/>
        <w:right w:val="none" w:sz="0" w:space="0" w:color="auto"/>
      </w:divBdr>
    </w:div>
    <w:div w:id="1696616601">
      <w:bodyDiv w:val="1"/>
      <w:marLeft w:val="0"/>
      <w:marRight w:val="0"/>
      <w:marTop w:val="0"/>
      <w:marBottom w:val="0"/>
      <w:divBdr>
        <w:top w:val="none" w:sz="0" w:space="0" w:color="auto"/>
        <w:left w:val="none" w:sz="0" w:space="0" w:color="auto"/>
        <w:bottom w:val="none" w:sz="0" w:space="0" w:color="auto"/>
        <w:right w:val="none" w:sz="0" w:space="0" w:color="auto"/>
      </w:divBdr>
    </w:div>
    <w:div w:id="1697344902">
      <w:bodyDiv w:val="1"/>
      <w:marLeft w:val="0"/>
      <w:marRight w:val="0"/>
      <w:marTop w:val="0"/>
      <w:marBottom w:val="0"/>
      <w:divBdr>
        <w:top w:val="none" w:sz="0" w:space="0" w:color="auto"/>
        <w:left w:val="none" w:sz="0" w:space="0" w:color="auto"/>
        <w:bottom w:val="none" w:sz="0" w:space="0" w:color="auto"/>
        <w:right w:val="none" w:sz="0" w:space="0" w:color="auto"/>
      </w:divBdr>
    </w:div>
    <w:div w:id="1698776307">
      <w:bodyDiv w:val="1"/>
      <w:marLeft w:val="0"/>
      <w:marRight w:val="0"/>
      <w:marTop w:val="0"/>
      <w:marBottom w:val="0"/>
      <w:divBdr>
        <w:top w:val="none" w:sz="0" w:space="0" w:color="auto"/>
        <w:left w:val="none" w:sz="0" w:space="0" w:color="auto"/>
        <w:bottom w:val="none" w:sz="0" w:space="0" w:color="auto"/>
        <w:right w:val="none" w:sz="0" w:space="0" w:color="auto"/>
      </w:divBdr>
    </w:div>
    <w:div w:id="1700080310">
      <w:bodyDiv w:val="1"/>
      <w:marLeft w:val="0"/>
      <w:marRight w:val="0"/>
      <w:marTop w:val="0"/>
      <w:marBottom w:val="0"/>
      <w:divBdr>
        <w:top w:val="none" w:sz="0" w:space="0" w:color="auto"/>
        <w:left w:val="none" w:sz="0" w:space="0" w:color="auto"/>
        <w:bottom w:val="none" w:sz="0" w:space="0" w:color="auto"/>
        <w:right w:val="none" w:sz="0" w:space="0" w:color="auto"/>
      </w:divBdr>
    </w:div>
    <w:div w:id="1702125050">
      <w:bodyDiv w:val="1"/>
      <w:marLeft w:val="0"/>
      <w:marRight w:val="0"/>
      <w:marTop w:val="0"/>
      <w:marBottom w:val="0"/>
      <w:divBdr>
        <w:top w:val="none" w:sz="0" w:space="0" w:color="auto"/>
        <w:left w:val="none" w:sz="0" w:space="0" w:color="auto"/>
        <w:bottom w:val="none" w:sz="0" w:space="0" w:color="auto"/>
        <w:right w:val="none" w:sz="0" w:space="0" w:color="auto"/>
      </w:divBdr>
    </w:div>
    <w:div w:id="1703246474">
      <w:bodyDiv w:val="1"/>
      <w:marLeft w:val="0"/>
      <w:marRight w:val="0"/>
      <w:marTop w:val="0"/>
      <w:marBottom w:val="0"/>
      <w:divBdr>
        <w:top w:val="none" w:sz="0" w:space="0" w:color="auto"/>
        <w:left w:val="none" w:sz="0" w:space="0" w:color="auto"/>
        <w:bottom w:val="none" w:sz="0" w:space="0" w:color="auto"/>
        <w:right w:val="none" w:sz="0" w:space="0" w:color="auto"/>
      </w:divBdr>
    </w:div>
    <w:div w:id="1703364421">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04942449">
      <w:bodyDiv w:val="1"/>
      <w:marLeft w:val="0"/>
      <w:marRight w:val="0"/>
      <w:marTop w:val="0"/>
      <w:marBottom w:val="0"/>
      <w:divBdr>
        <w:top w:val="none" w:sz="0" w:space="0" w:color="auto"/>
        <w:left w:val="none" w:sz="0" w:space="0" w:color="auto"/>
        <w:bottom w:val="none" w:sz="0" w:space="0" w:color="auto"/>
        <w:right w:val="none" w:sz="0" w:space="0" w:color="auto"/>
      </w:divBdr>
    </w:div>
    <w:div w:id="1708525049">
      <w:bodyDiv w:val="1"/>
      <w:marLeft w:val="0"/>
      <w:marRight w:val="0"/>
      <w:marTop w:val="0"/>
      <w:marBottom w:val="0"/>
      <w:divBdr>
        <w:top w:val="none" w:sz="0" w:space="0" w:color="auto"/>
        <w:left w:val="none" w:sz="0" w:space="0" w:color="auto"/>
        <w:bottom w:val="none" w:sz="0" w:space="0" w:color="auto"/>
        <w:right w:val="none" w:sz="0" w:space="0" w:color="auto"/>
      </w:divBdr>
    </w:div>
    <w:div w:id="1708943578">
      <w:bodyDiv w:val="1"/>
      <w:marLeft w:val="0"/>
      <w:marRight w:val="0"/>
      <w:marTop w:val="0"/>
      <w:marBottom w:val="0"/>
      <w:divBdr>
        <w:top w:val="none" w:sz="0" w:space="0" w:color="auto"/>
        <w:left w:val="none" w:sz="0" w:space="0" w:color="auto"/>
        <w:bottom w:val="none" w:sz="0" w:space="0" w:color="auto"/>
        <w:right w:val="none" w:sz="0" w:space="0" w:color="auto"/>
      </w:divBdr>
    </w:div>
    <w:div w:id="1714692909">
      <w:bodyDiv w:val="1"/>
      <w:marLeft w:val="0"/>
      <w:marRight w:val="0"/>
      <w:marTop w:val="0"/>
      <w:marBottom w:val="0"/>
      <w:divBdr>
        <w:top w:val="none" w:sz="0" w:space="0" w:color="auto"/>
        <w:left w:val="none" w:sz="0" w:space="0" w:color="auto"/>
        <w:bottom w:val="none" w:sz="0" w:space="0" w:color="auto"/>
        <w:right w:val="none" w:sz="0" w:space="0" w:color="auto"/>
      </w:divBdr>
    </w:div>
    <w:div w:id="1715735525">
      <w:bodyDiv w:val="1"/>
      <w:marLeft w:val="0"/>
      <w:marRight w:val="0"/>
      <w:marTop w:val="0"/>
      <w:marBottom w:val="0"/>
      <w:divBdr>
        <w:top w:val="none" w:sz="0" w:space="0" w:color="auto"/>
        <w:left w:val="none" w:sz="0" w:space="0" w:color="auto"/>
        <w:bottom w:val="none" w:sz="0" w:space="0" w:color="auto"/>
        <w:right w:val="none" w:sz="0" w:space="0" w:color="auto"/>
      </w:divBdr>
    </w:div>
    <w:div w:id="1715931021">
      <w:bodyDiv w:val="1"/>
      <w:marLeft w:val="0"/>
      <w:marRight w:val="0"/>
      <w:marTop w:val="0"/>
      <w:marBottom w:val="0"/>
      <w:divBdr>
        <w:top w:val="none" w:sz="0" w:space="0" w:color="auto"/>
        <w:left w:val="none" w:sz="0" w:space="0" w:color="auto"/>
        <w:bottom w:val="none" w:sz="0" w:space="0" w:color="auto"/>
        <w:right w:val="none" w:sz="0" w:space="0" w:color="auto"/>
      </w:divBdr>
    </w:div>
    <w:div w:id="1721979215">
      <w:bodyDiv w:val="1"/>
      <w:marLeft w:val="0"/>
      <w:marRight w:val="0"/>
      <w:marTop w:val="0"/>
      <w:marBottom w:val="0"/>
      <w:divBdr>
        <w:top w:val="none" w:sz="0" w:space="0" w:color="auto"/>
        <w:left w:val="none" w:sz="0" w:space="0" w:color="auto"/>
        <w:bottom w:val="none" w:sz="0" w:space="0" w:color="auto"/>
        <w:right w:val="none" w:sz="0" w:space="0" w:color="auto"/>
      </w:divBdr>
    </w:div>
    <w:div w:id="1726022057">
      <w:bodyDiv w:val="1"/>
      <w:marLeft w:val="0"/>
      <w:marRight w:val="0"/>
      <w:marTop w:val="0"/>
      <w:marBottom w:val="0"/>
      <w:divBdr>
        <w:top w:val="none" w:sz="0" w:space="0" w:color="auto"/>
        <w:left w:val="none" w:sz="0" w:space="0" w:color="auto"/>
        <w:bottom w:val="none" w:sz="0" w:space="0" w:color="auto"/>
        <w:right w:val="none" w:sz="0" w:space="0" w:color="auto"/>
      </w:divBdr>
    </w:div>
    <w:div w:id="1728337386">
      <w:bodyDiv w:val="1"/>
      <w:marLeft w:val="0"/>
      <w:marRight w:val="0"/>
      <w:marTop w:val="0"/>
      <w:marBottom w:val="0"/>
      <w:divBdr>
        <w:top w:val="none" w:sz="0" w:space="0" w:color="auto"/>
        <w:left w:val="none" w:sz="0" w:space="0" w:color="auto"/>
        <w:bottom w:val="none" w:sz="0" w:space="0" w:color="auto"/>
        <w:right w:val="none" w:sz="0" w:space="0" w:color="auto"/>
      </w:divBdr>
    </w:div>
    <w:div w:id="1728528945">
      <w:bodyDiv w:val="1"/>
      <w:marLeft w:val="0"/>
      <w:marRight w:val="0"/>
      <w:marTop w:val="0"/>
      <w:marBottom w:val="0"/>
      <w:divBdr>
        <w:top w:val="none" w:sz="0" w:space="0" w:color="auto"/>
        <w:left w:val="none" w:sz="0" w:space="0" w:color="auto"/>
        <w:bottom w:val="none" w:sz="0" w:space="0" w:color="auto"/>
        <w:right w:val="none" w:sz="0" w:space="0" w:color="auto"/>
      </w:divBdr>
    </w:div>
    <w:div w:id="1731876766">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33848935">
      <w:bodyDiv w:val="1"/>
      <w:marLeft w:val="0"/>
      <w:marRight w:val="0"/>
      <w:marTop w:val="0"/>
      <w:marBottom w:val="0"/>
      <w:divBdr>
        <w:top w:val="none" w:sz="0" w:space="0" w:color="auto"/>
        <w:left w:val="none" w:sz="0" w:space="0" w:color="auto"/>
        <w:bottom w:val="none" w:sz="0" w:space="0" w:color="auto"/>
        <w:right w:val="none" w:sz="0" w:space="0" w:color="auto"/>
      </w:divBdr>
    </w:div>
    <w:div w:id="1736658510">
      <w:bodyDiv w:val="1"/>
      <w:marLeft w:val="0"/>
      <w:marRight w:val="0"/>
      <w:marTop w:val="0"/>
      <w:marBottom w:val="0"/>
      <w:divBdr>
        <w:top w:val="none" w:sz="0" w:space="0" w:color="auto"/>
        <w:left w:val="none" w:sz="0" w:space="0" w:color="auto"/>
        <w:bottom w:val="none" w:sz="0" w:space="0" w:color="auto"/>
        <w:right w:val="none" w:sz="0" w:space="0" w:color="auto"/>
      </w:divBdr>
    </w:div>
    <w:div w:id="1738162944">
      <w:bodyDiv w:val="1"/>
      <w:marLeft w:val="0"/>
      <w:marRight w:val="0"/>
      <w:marTop w:val="0"/>
      <w:marBottom w:val="0"/>
      <w:divBdr>
        <w:top w:val="none" w:sz="0" w:space="0" w:color="auto"/>
        <w:left w:val="none" w:sz="0" w:space="0" w:color="auto"/>
        <w:bottom w:val="none" w:sz="0" w:space="0" w:color="auto"/>
        <w:right w:val="none" w:sz="0" w:space="0" w:color="auto"/>
      </w:divBdr>
    </w:div>
    <w:div w:id="1739136025">
      <w:bodyDiv w:val="1"/>
      <w:marLeft w:val="0"/>
      <w:marRight w:val="0"/>
      <w:marTop w:val="0"/>
      <w:marBottom w:val="0"/>
      <w:divBdr>
        <w:top w:val="none" w:sz="0" w:space="0" w:color="auto"/>
        <w:left w:val="none" w:sz="0" w:space="0" w:color="auto"/>
        <w:bottom w:val="none" w:sz="0" w:space="0" w:color="auto"/>
        <w:right w:val="none" w:sz="0" w:space="0" w:color="auto"/>
      </w:divBdr>
    </w:div>
    <w:div w:id="1739790517">
      <w:bodyDiv w:val="1"/>
      <w:marLeft w:val="0"/>
      <w:marRight w:val="0"/>
      <w:marTop w:val="0"/>
      <w:marBottom w:val="0"/>
      <w:divBdr>
        <w:top w:val="none" w:sz="0" w:space="0" w:color="auto"/>
        <w:left w:val="none" w:sz="0" w:space="0" w:color="auto"/>
        <w:bottom w:val="none" w:sz="0" w:space="0" w:color="auto"/>
        <w:right w:val="none" w:sz="0" w:space="0" w:color="auto"/>
      </w:divBdr>
    </w:div>
    <w:div w:id="1740135496">
      <w:bodyDiv w:val="1"/>
      <w:marLeft w:val="0"/>
      <w:marRight w:val="0"/>
      <w:marTop w:val="0"/>
      <w:marBottom w:val="0"/>
      <w:divBdr>
        <w:top w:val="none" w:sz="0" w:space="0" w:color="auto"/>
        <w:left w:val="none" w:sz="0" w:space="0" w:color="auto"/>
        <w:bottom w:val="none" w:sz="0" w:space="0" w:color="auto"/>
        <w:right w:val="none" w:sz="0" w:space="0" w:color="auto"/>
      </w:divBdr>
    </w:div>
    <w:div w:id="1740443666">
      <w:bodyDiv w:val="1"/>
      <w:marLeft w:val="0"/>
      <w:marRight w:val="0"/>
      <w:marTop w:val="0"/>
      <w:marBottom w:val="0"/>
      <w:divBdr>
        <w:top w:val="none" w:sz="0" w:space="0" w:color="auto"/>
        <w:left w:val="none" w:sz="0" w:space="0" w:color="auto"/>
        <w:bottom w:val="none" w:sz="0" w:space="0" w:color="auto"/>
        <w:right w:val="none" w:sz="0" w:space="0" w:color="auto"/>
      </w:divBdr>
    </w:div>
    <w:div w:id="1742024164">
      <w:bodyDiv w:val="1"/>
      <w:marLeft w:val="0"/>
      <w:marRight w:val="0"/>
      <w:marTop w:val="0"/>
      <w:marBottom w:val="0"/>
      <w:divBdr>
        <w:top w:val="none" w:sz="0" w:space="0" w:color="auto"/>
        <w:left w:val="none" w:sz="0" w:space="0" w:color="auto"/>
        <w:bottom w:val="none" w:sz="0" w:space="0" w:color="auto"/>
        <w:right w:val="none" w:sz="0" w:space="0" w:color="auto"/>
      </w:divBdr>
    </w:div>
    <w:div w:id="1742799313">
      <w:bodyDiv w:val="1"/>
      <w:marLeft w:val="0"/>
      <w:marRight w:val="0"/>
      <w:marTop w:val="0"/>
      <w:marBottom w:val="0"/>
      <w:divBdr>
        <w:top w:val="none" w:sz="0" w:space="0" w:color="auto"/>
        <w:left w:val="none" w:sz="0" w:space="0" w:color="auto"/>
        <w:bottom w:val="none" w:sz="0" w:space="0" w:color="auto"/>
        <w:right w:val="none" w:sz="0" w:space="0" w:color="auto"/>
      </w:divBdr>
    </w:div>
    <w:div w:id="1745297692">
      <w:bodyDiv w:val="1"/>
      <w:marLeft w:val="0"/>
      <w:marRight w:val="0"/>
      <w:marTop w:val="0"/>
      <w:marBottom w:val="0"/>
      <w:divBdr>
        <w:top w:val="none" w:sz="0" w:space="0" w:color="auto"/>
        <w:left w:val="none" w:sz="0" w:space="0" w:color="auto"/>
        <w:bottom w:val="none" w:sz="0" w:space="0" w:color="auto"/>
        <w:right w:val="none" w:sz="0" w:space="0" w:color="auto"/>
      </w:divBdr>
    </w:div>
    <w:div w:id="1749618328">
      <w:bodyDiv w:val="1"/>
      <w:marLeft w:val="0"/>
      <w:marRight w:val="0"/>
      <w:marTop w:val="0"/>
      <w:marBottom w:val="0"/>
      <w:divBdr>
        <w:top w:val="none" w:sz="0" w:space="0" w:color="auto"/>
        <w:left w:val="none" w:sz="0" w:space="0" w:color="auto"/>
        <w:bottom w:val="none" w:sz="0" w:space="0" w:color="auto"/>
        <w:right w:val="none" w:sz="0" w:space="0" w:color="auto"/>
      </w:divBdr>
    </w:div>
    <w:div w:id="1750034638">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1075067">
      <w:bodyDiv w:val="1"/>
      <w:marLeft w:val="0"/>
      <w:marRight w:val="0"/>
      <w:marTop w:val="0"/>
      <w:marBottom w:val="0"/>
      <w:divBdr>
        <w:top w:val="none" w:sz="0" w:space="0" w:color="auto"/>
        <w:left w:val="none" w:sz="0" w:space="0" w:color="auto"/>
        <w:bottom w:val="none" w:sz="0" w:space="0" w:color="auto"/>
        <w:right w:val="none" w:sz="0" w:space="0" w:color="auto"/>
      </w:divBdr>
    </w:div>
    <w:div w:id="1751733533">
      <w:bodyDiv w:val="1"/>
      <w:marLeft w:val="0"/>
      <w:marRight w:val="0"/>
      <w:marTop w:val="0"/>
      <w:marBottom w:val="0"/>
      <w:divBdr>
        <w:top w:val="none" w:sz="0" w:space="0" w:color="auto"/>
        <w:left w:val="none" w:sz="0" w:space="0" w:color="auto"/>
        <w:bottom w:val="none" w:sz="0" w:space="0" w:color="auto"/>
        <w:right w:val="none" w:sz="0" w:space="0" w:color="auto"/>
      </w:divBdr>
    </w:div>
    <w:div w:id="1753159294">
      <w:bodyDiv w:val="1"/>
      <w:marLeft w:val="0"/>
      <w:marRight w:val="0"/>
      <w:marTop w:val="0"/>
      <w:marBottom w:val="0"/>
      <w:divBdr>
        <w:top w:val="none" w:sz="0" w:space="0" w:color="auto"/>
        <w:left w:val="none" w:sz="0" w:space="0" w:color="auto"/>
        <w:bottom w:val="none" w:sz="0" w:space="0" w:color="auto"/>
        <w:right w:val="none" w:sz="0" w:space="0" w:color="auto"/>
      </w:divBdr>
    </w:div>
    <w:div w:id="1753818058">
      <w:bodyDiv w:val="1"/>
      <w:marLeft w:val="0"/>
      <w:marRight w:val="0"/>
      <w:marTop w:val="0"/>
      <w:marBottom w:val="0"/>
      <w:divBdr>
        <w:top w:val="none" w:sz="0" w:space="0" w:color="auto"/>
        <w:left w:val="none" w:sz="0" w:space="0" w:color="auto"/>
        <w:bottom w:val="none" w:sz="0" w:space="0" w:color="auto"/>
        <w:right w:val="none" w:sz="0" w:space="0" w:color="auto"/>
      </w:divBdr>
    </w:div>
    <w:div w:id="1758012401">
      <w:bodyDiv w:val="1"/>
      <w:marLeft w:val="0"/>
      <w:marRight w:val="0"/>
      <w:marTop w:val="0"/>
      <w:marBottom w:val="0"/>
      <w:divBdr>
        <w:top w:val="none" w:sz="0" w:space="0" w:color="auto"/>
        <w:left w:val="none" w:sz="0" w:space="0" w:color="auto"/>
        <w:bottom w:val="none" w:sz="0" w:space="0" w:color="auto"/>
        <w:right w:val="none" w:sz="0" w:space="0" w:color="auto"/>
      </w:divBdr>
    </w:div>
    <w:div w:id="1758331739">
      <w:bodyDiv w:val="1"/>
      <w:marLeft w:val="0"/>
      <w:marRight w:val="0"/>
      <w:marTop w:val="0"/>
      <w:marBottom w:val="0"/>
      <w:divBdr>
        <w:top w:val="none" w:sz="0" w:space="0" w:color="auto"/>
        <w:left w:val="none" w:sz="0" w:space="0" w:color="auto"/>
        <w:bottom w:val="none" w:sz="0" w:space="0" w:color="auto"/>
        <w:right w:val="none" w:sz="0" w:space="0" w:color="auto"/>
      </w:divBdr>
    </w:div>
    <w:div w:id="1758821116">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60255907">
      <w:bodyDiv w:val="1"/>
      <w:marLeft w:val="0"/>
      <w:marRight w:val="0"/>
      <w:marTop w:val="0"/>
      <w:marBottom w:val="0"/>
      <w:divBdr>
        <w:top w:val="none" w:sz="0" w:space="0" w:color="auto"/>
        <w:left w:val="none" w:sz="0" w:space="0" w:color="auto"/>
        <w:bottom w:val="none" w:sz="0" w:space="0" w:color="auto"/>
        <w:right w:val="none" w:sz="0" w:space="0" w:color="auto"/>
      </w:divBdr>
    </w:div>
    <w:div w:id="1760373437">
      <w:bodyDiv w:val="1"/>
      <w:marLeft w:val="0"/>
      <w:marRight w:val="0"/>
      <w:marTop w:val="0"/>
      <w:marBottom w:val="0"/>
      <w:divBdr>
        <w:top w:val="none" w:sz="0" w:space="0" w:color="auto"/>
        <w:left w:val="none" w:sz="0" w:space="0" w:color="auto"/>
        <w:bottom w:val="none" w:sz="0" w:space="0" w:color="auto"/>
        <w:right w:val="none" w:sz="0" w:space="0" w:color="auto"/>
      </w:divBdr>
    </w:div>
    <w:div w:id="1761019775">
      <w:bodyDiv w:val="1"/>
      <w:marLeft w:val="0"/>
      <w:marRight w:val="0"/>
      <w:marTop w:val="0"/>
      <w:marBottom w:val="0"/>
      <w:divBdr>
        <w:top w:val="none" w:sz="0" w:space="0" w:color="auto"/>
        <w:left w:val="none" w:sz="0" w:space="0" w:color="auto"/>
        <w:bottom w:val="none" w:sz="0" w:space="0" w:color="auto"/>
        <w:right w:val="none" w:sz="0" w:space="0" w:color="auto"/>
      </w:divBdr>
    </w:div>
    <w:div w:id="1763259875">
      <w:bodyDiv w:val="1"/>
      <w:marLeft w:val="0"/>
      <w:marRight w:val="0"/>
      <w:marTop w:val="0"/>
      <w:marBottom w:val="0"/>
      <w:divBdr>
        <w:top w:val="none" w:sz="0" w:space="0" w:color="auto"/>
        <w:left w:val="none" w:sz="0" w:space="0" w:color="auto"/>
        <w:bottom w:val="none" w:sz="0" w:space="0" w:color="auto"/>
        <w:right w:val="none" w:sz="0" w:space="0" w:color="auto"/>
      </w:divBdr>
    </w:div>
    <w:div w:id="1763378613">
      <w:bodyDiv w:val="1"/>
      <w:marLeft w:val="0"/>
      <w:marRight w:val="0"/>
      <w:marTop w:val="0"/>
      <w:marBottom w:val="0"/>
      <w:divBdr>
        <w:top w:val="none" w:sz="0" w:space="0" w:color="auto"/>
        <w:left w:val="none" w:sz="0" w:space="0" w:color="auto"/>
        <w:bottom w:val="none" w:sz="0" w:space="0" w:color="auto"/>
        <w:right w:val="none" w:sz="0" w:space="0" w:color="auto"/>
      </w:divBdr>
    </w:div>
    <w:div w:id="1766925590">
      <w:bodyDiv w:val="1"/>
      <w:marLeft w:val="0"/>
      <w:marRight w:val="0"/>
      <w:marTop w:val="0"/>
      <w:marBottom w:val="0"/>
      <w:divBdr>
        <w:top w:val="none" w:sz="0" w:space="0" w:color="auto"/>
        <w:left w:val="none" w:sz="0" w:space="0" w:color="auto"/>
        <w:bottom w:val="none" w:sz="0" w:space="0" w:color="auto"/>
        <w:right w:val="none" w:sz="0" w:space="0" w:color="auto"/>
      </w:divBdr>
    </w:div>
    <w:div w:id="1767730942">
      <w:bodyDiv w:val="1"/>
      <w:marLeft w:val="0"/>
      <w:marRight w:val="0"/>
      <w:marTop w:val="0"/>
      <w:marBottom w:val="0"/>
      <w:divBdr>
        <w:top w:val="none" w:sz="0" w:space="0" w:color="auto"/>
        <w:left w:val="none" w:sz="0" w:space="0" w:color="auto"/>
        <w:bottom w:val="none" w:sz="0" w:space="0" w:color="auto"/>
        <w:right w:val="none" w:sz="0" w:space="0" w:color="auto"/>
      </w:divBdr>
    </w:div>
    <w:div w:id="1768304670">
      <w:bodyDiv w:val="1"/>
      <w:marLeft w:val="0"/>
      <w:marRight w:val="0"/>
      <w:marTop w:val="0"/>
      <w:marBottom w:val="0"/>
      <w:divBdr>
        <w:top w:val="none" w:sz="0" w:space="0" w:color="auto"/>
        <w:left w:val="none" w:sz="0" w:space="0" w:color="auto"/>
        <w:bottom w:val="none" w:sz="0" w:space="0" w:color="auto"/>
        <w:right w:val="none" w:sz="0" w:space="0" w:color="auto"/>
      </w:divBdr>
    </w:div>
    <w:div w:id="1773815975">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77944628">
      <w:bodyDiv w:val="1"/>
      <w:marLeft w:val="0"/>
      <w:marRight w:val="0"/>
      <w:marTop w:val="0"/>
      <w:marBottom w:val="0"/>
      <w:divBdr>
        <w:top w:val="none" w:sz="0" w:space="0" w:color="auto"/>
        <w:left w:val="none" w:sz="0" w:space="0" w:color="auto"/>
        <w:bottom w:val="none" w:sz="0" w:space="0" w:color="auto"/>
        <w:right w:val="none" w:sz="0" w:space="0" w:color="auto"/>
      </w:divBdr>
    </w:div>
    <w:div w:id="1778215555">
      <w:bodyDiv w:val="1"/>
      <w:marLeft w:val="0"/>
      <w:marRight w:val="0"/>
      <w:marTop w:val="0"/>
      <w:marBottom w:val="0"/>
      <w:divBdr>
        <w:top w:val="none" w:sz="0" w:space="0" w:color="auto"/>
        <w:left w:val="none" w:sz="0" w:space="0" w:color="auto"/>
        <w:bottom w:val="none" w:sz="0" w:space="0" w:color="auto"/>
        <w:right w:val="none" w:sz="0" w:space="0" w:color="auto"/>
      </w:divBdr>
    </w:div>
    <w:div w:id="1780028246">
      <w:bodyDiv w:val="1"/>
      <w:marLeft w:val="0"/>
      <w:marRight w:val="0"/>
      <w:marTop w:val="0"/>
      <w:marBottom w:val="0"/>
      <w:divBdr>
        <w:top w:val="none" w:sz="0" w:space="0" w:color="auto"/>
        <w:left w:val="none" w:sz="0" w:space="0" w:color="auto"/>
        <w:bottom w:val="none" w:sz="0" w:space="0" w:color="auto"/>
        <w:right w:val="none" w:sz="0" w:space="0" w:color="auto"/>
      </w:divBdr>
    </w:div>
    <w:div w:id="1780103825">
      <w:bodyDiv w:val="1"/>
      <w:marLeft w:val="0"/>
      <w:marRight w:val="0"/>
      <w:marTop w:val="0"/>
      <w:marBottom w:val="0"/>
      <w:divBdr>
        <w:top w:val="none" w:sz="0" w:space="0" w:color="auto"/>
        <w:left w:val="none" w:sz="0" w:space="0" w:color="auto"/>
        <w:bottom w:val="none" w:sz="0" w:space="0" w:color="auto"/>
        <w:right w:val="none" w:sz="0" w:space="0" w:color="auto"/>
      </w:divBdr>
    </w:div>
    <w:div w:id="1780293954">
      <w:bodyDiv w:val="1"/>
      <w:marLeft w:val="0"/>
      <w:marRight w:val="0"/>
      <w:marTop w:val="0"/>
      <w:marBottom w:val="0"/>
      <w:divBdr>
        <w:top w:val="none" w:sz="0" w:space="0" w:color="auto"/>
        <w:left w:val="none" w:sz="0" w:space="0" w:color="auto"/>
        <w:bottom w:val="none" w:sz="0" w:space="0" w:color="auto"/>
        <w:right w:val="none" w:sz="0" w:space="0" w:color="auto"/>
      </w:divBdr>
    </w:div>
    <w:div w:id="1780837151">
      <w:bodyDiv w:val="1"/>
      <w:marLeft w:val="0"/>
      <w:marRight w:val="0"/>
      <w:marTop w:val="0"/>
      <w:marBottom w:val="0"/>
      <w:divBdr>
        <w:top w:val="none" w:sz="0" w:space="0" w:color="auto"/>
        <w:left w:val="none" w:sz="0" w:space="0" w:color="auto"/>
        <w:bottom w:val="none" w:sz="0" w:space="0" w:color="auto"/>
        <w:right w:val="none" w:sz="0" w:space="0" w:color="auto"/>
      </w:divBdr>
    </w:div>
    <w:div w:id="1785222805">
      <w:bodyDiv w:val="1"/>
      <w:marLeft w:val="0"/>
      <w:marRight w:val="0"/>
      <w:marTop w:val="0"/>
      <w:marBottom w:val="0"/>
      <w:divBdr>
        <w:top w:val="none" w:sz="0" w:space="0" w:color="auto"/>
        <w:left w:val="none" w:sz="0" w:space="0" w:color="auto"/>
        <w:bottom w:val="none" w:sz="0" w:space="0" w:color="auto"/>
        <w:right w:val="none" w:sz="0" w:space="0" w:color="auto"/>
      </w:divBdr>
    </w:div>
    <w:div w:id="1787457178">
      <w:bodyDiv w:val="1"/>
      <w:marLeft w:val="0"/>
      <w:marRight w:val="0"/>
      <w:marTop w:val="0"/>
      <w:marBottom w:val="0"/>
      <w:divBdr>
        <w:top w:val="none" w:sz="0" w:space="0" w:color="auto"/>
        <w:left w:val="none" w:sz="0" w:space="0" w:color="auto"/>
        <w:bottom w:val="none" w:sz="0" w:space="0" w:color="auto"/>
        <w:right w:val="none" w:sz="0" w:space="0" w:color="auto"/>
      </w:divBdr>
    </w:div>
    <w:div w:id="1787579562">
      <w:bodyDiv w:val="1"/>
      <w:marLeft w:val="0"/>
      <w:marRight w:val="0"/>
      <w:marTop w:val="0"/>
      <w:marBottom w:val="0"/>
      <w:divBdr>
        <w:top w:val="none" w:sz="0" w:space="0" w:color="auto"/>
        <w:left w:val="none" w:sz="0" w:space="0" w:color="auto"/>
        <w:bottom w:val="none" w:sz="0" w:space="0" w:color="auto"/>
        <w:right w:val="none" w:sz="0" w:space="0" w:color="auto"/>
      </w:divBdr>
    </w:div>
    <w:div w:id="1790734699">
      <w:bodyDiv w:val="1"/>
      <w:marLeft w:val="0"/>
      <w:marRight w:val="0"/>
      <w:marTop w:val="0"/>
      <w:marBottom w:val="0"/>
      <w:divBdr>
        <w:top w:val="none" w:sz="0" w:space="0" w:color="auto"/>
        <w:left w:val="none" w:sz="0" w:space="0" w:color="auto"/>
        <w:bottom w:val="none" w:sz="0" w:space="0" w:color="auto"/>
        <w:right w:val="none" w:sz="0" w:space="0" w:color="auto"/>
      </w:divBdr>
    </w:div>
    <w:div w:id="1791123867">
      <w:bodyDiv w:val="1"/>
      <w:marLeft w:val="0"/>
      <w:marRight w:val="0"/>
      <w:marTop w:val="0"/>
      <w:marBottom w:val="0"/>
      <w:divBdr>
        <w:top w:val="none" w:sz="0" w:space="0" w:color="auto"/>
        <w:left w:val="none" w:sz="0" w:space="0" w:color="auto"/>
        <w:bottom w:val="none" w:sz="0" w:space="0" w:color="auto"/>
        <w:right w:val="none" w:sz="0" w:space="0" w:color="auto"/>
      </w:divBdr>
    </w:div>
    <w:div w:id="1791821900">
      <w:bodyDiv w:val="1"/>
      <w:marLeft w:val="0"/>
      <w:marRight w:val="0"/>
      <w:marTop w:val="0"/>
      <w:marBottom w:val="0"/>
      <w:divBdr>
        <w:top w:val="none" w:sz="0" w:space="0" w:color="auto"/>
        <w:left w:val="none" w:sz="0" w:space="0" w:color="auto"/>
        <w:bottom w:val="none" w:sz="0" w:space="0" w:color="auto"/>
        <w:right w:val="none" w:sz="0" w:space="0" w:color="auto"/>
      </w:divBdr>
    </w:div>
    <w:div w:id="1791893782">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792623326">
      <w:bodyDiv w:val="1"/>
      <w:marLeft w:val="0"/>
      <w:marRight w:val="0"/>
      <w:marTop w:val="0"/>
      <w:marBottom w:val="0"/>
      <w:divBdr>
        <w:top w:val="none" w:sz="0" w:space="0" w:color="auto"/>
        <w:left w:val="none" w:sz="0" w:space="0" w:color="auto"/>
        <w:bottom w:val="none" w:sz="0" w:space="0" w:color="auto"/>
        <w:right w:val="none" w:sz="0" w:space="0" w:color="auto"/>
      </w:divBdr>
    </w:div>
    <w:div w:id="1794594364">
      <w:bodyDiv w:val="1"/>
      <w:marLeft w:val="0"/>
      <w:marRight w:val="0"/>
      <w:marTop w:val="0"/>
      <w:marBottom w:val="0"/>
      <w:divBdr>
        <w:top w:val="none" w:sz="0" w:space="0" w:color="auto"/>
        <w:left w:val="none" w:sz="0" w:space="0" w:color="auto"/>
        <w:bottom w:val="none" w:sz="0" w:space="0" w:color="auto"/>
        <w:right w:val="none" w:sz="0" w:space="0" w:color="auto"/>
      </w:divBdr>
    </w:div>
    <w:div w:id="1798647992">
      <w:bodyDiv w:val="1"/>
      <w:marLeft w:val="0"/>
      <w:marRight w:val="0"/>
      <w:marTop w:val="0"/>
      <w:marBottom w:val="0"/>
      <w:divBdr>
        <w:top w:val="none" w:sz="0" w:space="0" w:color="auto"/>
        <w:left w:val="none" w:sz="0" w:space="0" w:color="auto"/>
        <w:bottom w:val="none" w:sz="0" w:space="0" w:color="auto"/>
        <w:right w:val="none" w:sz="0" w:space="0" w:color="auto"/>
      </w:divBdr>
    </w:div>
    <w:div w:id="1804082737">
      <w:bodyDiv w:val="1"/>
      <w:marLeft w:val="0"/>
      <w:marRight w:val="0"/>
      <w:marTop w:val="0"/>
      <w:marBottom w:val="0"/>
      <w:divBdr>
        <w:top w:val="none" w:sz="0" w:space="0" w:color="auto"/>
        <w:left w:val="none" w:sz="0" w:space="0" w:color="auto"/>
        <w:bottom w:val="none" w:sz="0" w:space="0" w:color="auto"/>
        <w:right w:val="none" w:sz="0" w:space="0" w:color="auto"/>
      </w:divBdr>
    </w:div>
    <w:div w:id="1807504074">
      <w:bodyDiv w:val="1"/>
      <w:marLeft w:val="0"/>
      <w:marRight w:val="0"/>
      <w:marTop w:val="0"/>
      <w:marBottom w:val="0"/>
      <w:divBdr>
        <w:top w:val="none" w:sz="0" w:space="0" w:color="auto"/>
        <w:left w:val="none" w:sz="0" w:space="0" w:color="auto"/>
        <w:bottom w:val="none" w:sz="0" w:space="0" w:color="auto"/>
        <w:right w:val="none" w:sz="0" w:space="0" w:color="auto"/>
      </w:divBdr>
    </w:div>
    <w:div w:id="1809668159">
      <w:bodyDiv w:val="1"/>
      <w:marLeft w:val="0"/>
      <w:marRight w:val="0"/>
      <w:marTop w:val="0"/>
      <w:marBottom w:val="0"/>
      <w:divBdr>
        <w:top w:val="none" w:sz="0" w:space="0" w:color="auto"/>
        <w:left w:val="none" w:sz="0" w:space="0" w:color="auto"/>
        <w:bottom w:val="none" w:sz="0" w:space="0" w:color="auto"/>
        <w:right w:val="none" w:sz="0" w:space="0" w:color="auto"/>
      </w:divBdr>
    </w:div>
    <w:div w:id="181221168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13329634">
      <w:bodyDiv w:val="1"/>
      <w:marLeft w:val="0"/>
      <w:marRight w:val="0"/>
      <w:marTop w:val="0"/>
      <w:marBottom w:val="0"/>
      <w:divBdr>
        <w:top w:val="none" w:sz="0" w:space="0" w:color="auto"/>
        <w:left w:val="none" w:sz="0" w:space="0" w:color="auto"/>
        <w:bottom w:val="none" w:sz="0" w:space="0" w:color="auto"/>
        <w:right w:val="none" w:sz="0" w:space="0" w:color="auto"/>
      </w:divBdr>
    </w:div>
    <w:div w:id="1815634915">
      <w:bodyDiv w:val="1"/>
      <w:marLeft w:val="0"/>
      <w:marRight w:val="0"/>
      <w:marTop w:val="0"/>
      <w:marBottom w:val="0"/>
      <w:divBdr>
        <w:top w:val="none" w:sz="0" w:space="0" w:color="auto"/>
        <w:left w:val="none" w:sz="0" w:space="0" w:color="auto"/>
        <w:bottom w:val="none" w:sz="0" w:space="0" w:color="auto"/>
        <w:right w:val="none" w:sz="0" w:space="0" w:color="auto"/>
      </w:divBdr>
    </w:div>
    <w:div w:id="1816876027">
      <w:bodyDiv w:val="1"/>
      <w:marLeft w:val="0"/>
      <w:marRight w:val="0"/>
      <w:marTop w:val="0"/>
      <w:marBottom w:val="0"/>
      <w:divBdr>
        <w:top w:val="none" w:sz="0" w:space="0" w:color="auto"/>
        <w:left w:val="none" w:sz="0" w:space="0" w:color="auto"/>
        <w:bottom w:val="none" w:sz="0" w:space="0" w:color="auto"/>
        <w:right w:val="none" w:sz="0" w:space="0" w:color="auto"/>
      </w:divBdr>
    </w:div>
    <w:div w:id="1818103779">
      <w:bodyDiv w:val="1"/>
      <w:marLeft w:val="0"/>
      <w:marRight w:val="0"/>
      <w:marTop w:val="0"/>
      <w:marBottom w:val="0"/>
      <w:divBdr>
        <w:top w:val="none" w:sz="0" w:space="0" w:color="auto"/>
        <w:left w:val="none" w:sz="0" w:space="0" w:color="auto"/>
        <w:bottom w:val="none" w:sz="0" w:space="0" w:color="auto"/>
        <w:right w:val="none" w:sz="0" w:space="0" w:color="auto"/>
      </w:divBdr>
    </w:div>
    <w:div w:id="1820071230">
      <w:bodyDiv w:val="1"/>
      <w:marLeft w:val="0"/>
      <w:marRight w:val="0"/>
      <w:marTop w:val="0"/>
      <w:marBottom w:val="0"/>
      <w:divBdr>
        <w:top w:val="none" w:sz="0" w:space="0" w:color="auto"/>
        <w:left w:val="none" w:sz="0" w:space="0" w:color="auto"/>
        <w:bottom w:val="none" w:sz="0" w:space="0" w:color="auto"/>
        <w:right w:val="none" w:sz="0" w:space="0" w:color="auto"/>
      </w:divBdr>
    </w:div>
    <w:div w:id="1820459539">
      <w:bodyDiv w:val="1"/>
      <w:marLeft w:val="0"/>
      <w:marRight w:val="0"/>
      <w:marTop w:val="0"/>
      <w:marBottom w:val="0"/>
      <w:divBdr>
        <w:top w:val="none" w:sz="0" w:space="0" w:color="auto"/>
        <w:left w:val="none" w:sz="0" w:space="0" w:color="auto"/>
        <w:bottom w:val="none" w:sz="0" w:space="0" w:color="auto"/>
        <w:right w:val="none" w:sz="0" w:space="0" w:color="auto"/>
      </w:divBdr>
    </w:div>
    <w:div w:id="182658436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29205284">
      <w:bodyDiv w:val="1"/>
      <w:marLeft w:val="0"/>
      <w:marRight w:val="0"/>
      <w:marTop w:val="0"/>
      <w:marBottom w:val="0"/>
      <w:divBdr>
        <w:top w:val="none" w:sz="0" w:space="0" w:color="auto"/>
        <w:left w:val="none" w:sz="0" w:space="0" w:color="auto"/>
        <w:bottom w:val="none" w:sz="0" w:space="0" w:color="auto"/>
        <w:right w:val="none" w:sz="0" w:space="0" w:color="auto"/>
      </w:divBdr>
    </w:div>
    <w:div w:id="1831362157">
      <w:bodyDiv w:val="1"/>
      <w:marLeft w:val="0"/>
      <w:marRight w:val="0"/>
      <w:marTop w:val="0"/>
      <w:marBottom w:val="0"/>
      <w:divBdr>
        <w:top w:val="none" w:sz="0" w:space="0" w:color="auto"/>
        <w:left w:val="none" w:sz="0" w:space="0" w:color="auto"/>
        <w:bottom w:val="none" w:sz="0" w:space="0" w:color="auto"/>
        <w:right w:val="none" w:sz="0" w:space="0" w:color="auto"/>
      </w:divBdr>
    </w:div>
    <w:div w:id="1834685350">
      <w:bodyDiv w:val="1"/>
      <w:marLeft w:val="0"/>
      <w:marRight w:val="0"/>
      <w:marTop w:val="0"/>
      <w:marBottom w:val="0"/>
      <w:divBdr>
        <w:top w:val="none" w:sz="0" w:space="0" w:color="auto"/>
        <w:left w:val="none" w:sz="0" w:space="0" w:color="auto"/>
        <w:bottom w:val="none" w:sz="0" w:space="0" w:color="auto"/>
        <w:right w:val="none" w:sz="0" w:space="0" w:color="auto"/>
      </w:divBdr>
    </w:div>
    <w:div w:id="1837722288">
      <w:bodyDiv w:val="1"/>
      <w:marLeft w:val="0"/>
      <w:marRight w:val="0"/>
      <w:marTop w:val="0"/>
      <w:marBottom w:val="0"/>
      <w:divBdr>
        <w:top w:val="none" w:sz="0" w:space="0" w:color="auto"/>
        <w:left w:val="none" w:sz="0" w:space="0" w:color="auto"/>
        <w:bottom w:val="none" w:sz="0" w:space="0" w:color="auto"/>
        <w:right w:val="none" w:sz="0" w:space="0" w:color="auto"/>
      </w:divBdr>
    </w:div>
    <w:div w:id="1841775175">
      <w:bodyDiv w:val="1"/>
      <w:marLeft w:val="0"/>
      <w:marRight w:val="0"/>
      <w:marTop w:val="0"/>
      <w:marBottom w:val="0"/>
      <w:divBdr>
        <w:top w:val="none" w:sz="0" w:space="0" w:color="auto"/>
        <w:left w:val="none" w:sz="0" w:space="0" w:color="auto"/>
        <w:bottom w:val="none" w:sz="0" w:space="0" w:color="auto"/>
        <w:right w:val="none" w:sz="0" w:space="0" w:color="auto"/>
      </w:divBdr>
    </w:div>
    <w:div w:id="1843354813">
      <w:bodyDiv w:val="1"/>
      <w:marLeft w:val="0"/>
      <w:marRight w:val="0"/>
      <w:marTop w:val="0"/>
      <w:marBottom w:val="0"/>
      <w:divBdr>
        <w:top w:val="none" w:sz="0" w:space="0" w:color="auto"/>
        <w:left w:val="none" w:sz="0" w:space="0" w:color="auto"/>
        <w:bottom w:val="none" w:sz="0" w:space="0" w:color="auto"/>
        <w:right w:val="none" w:sz="0" w:space="0" w:color="auto"/>
      </w:divBdr>
    </w:div>
    <w:div w:id="1844588304">
      <w:bodyDiv w:val="1"/>
      <w:marLeft w:val="0"/>
      <w:marRight w:val="0"/>
      <w:marTop w:val="0"/>
      <w:marBottom w:val="0"/>
      <w:divBdr>
        <w:top w:val="none" w:sz="0" w:space="0" w:color="auto"/>
        <w:left w:val="none" w:sz="0" w:space="0" w:color="auto"/>
        <w:bottom w:val="none" w:sz="0" w:space="0" w:color="auto"/>
        <w:right w:val="none" w:sz="0" w:space="0" w:color="auto"/>
      </w:divBdr>
    </w:div>
    <w:div w:id="1848056569">
      <w:bodyDiv w:val="1"/>
      <w:marLeft w:val="0"/>
      <w:marRight w:val="0"/>
      <w:marTop w:val="0"/>
      <w:marBottom w:val="0"/>
      <w:divBdr>
        <w:top w:val="none" w:sz="0" w:space="0" w:color="auto"/>
        <w:left w:val="none" w:sz="0" w:space="0" w:color="auto"/>
        <w:bottom w:val="none" w:sz="0" w:space="0" w:color="auto"/>
        <w:right w:val="none" w:sz="0" w:space="0" w:color="auto"/>
      </w:divBdr>
    </w:div>
    <w:div w:id="1852914291">
      <w:bodyDiv w:val="1"/>
      <w:marLeft w:val="0"/>
      <w:marRight w:val="0"/>
      <w:marTop w:val="0"/>
      <w:marBottom w:val="0"/>
      <w:divBdr>
        <w:top w:val="none" w:sz="0" w:space="0" w:color="auto"/>
        <w:left w:val="none" w:sz="0" w:space="0" w:color="auto"/>
        <w:bottom w:val="none" w:sz="0" w:space="0" w:color="auto"/>
        <w:right w:val="none" w:sz="0" w:space="0" w:color="auto"/>
      </w:divBdr>
    </w:div>
    <w:div w:id="1853104247">
      <w:bodyDiv w:val="1"/>
      <w:marLeft w:val="0"/>
      <w:marRight w:val="0"/>
      <w:marTop w:val="0"/>
      <w:marBottom w:val="0"/>
      <w:divBdr>
        <w:top w:val="none" w:sz="0" w:space="0" w:color="auto"/>
        <w:left w:val="none" w:sz="0" w:space="0" w:color="auto"/>
        <w:bottom w:val="none" w:sz="0" w:space="0" w:color="auto"/>
        <w:right w:val="none" w:sz="0" w:space="0" w:color="auto"/>
      </w:divBdr>
    </w:div>
    <w:div w:id="1853909092">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5726595">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58497219">
      <w:bodyDiv w:val="1"/>
      <w:marLeft w:val="0"/>
      <w:marRight w:val="0"/>
      <w:marTop w:val="0"/>
      <w:marBottom w:val="0"/>
      <w:divBdr>
        <w:top w:val="none" w:sz="0" w:space="0" w:color="auto"/>
        <w:left w:val="none" w:sz="0" w:space="0" w:color="auto"/>
        <w:bottom w:val="none" w:sz="0" w:space="0" w:color="auto"/>
        <w:right w:val="none" w:sz="0" w:space="0" w:color="auto"/>
      </w:divBdr>
    </w:div>
    <w:div w:id="1860699787">
      <w:bodyDiv w:val="1"/>
      <w:marLeft w:val="0"/>
      <w:marRight w:val="0"/>
      <w:marTop w:val="0"/>
      <w:marBottom w:val="0"/>
      <w:divBdr>
        <w:top w:val="none" w:sz="0" w:space="0" w:color="auto"/>
        <w:left w:val="none" w:sz="0" w:space="0" w:color="auto"/>
        <w:bottom w:val="none" w:sz="0" w:space="0" w:color="auto"/>
        <w:right w:val="none" w:sz="0" w:space="0" w:color="auto"/>
      </w:divBdr>
    </w:div>
    <w:div w:id="1860772748">
      <w:bodyDiv w:val="1"/>
      <w:marLeft w:val="0"/>
      <w:marRight w:val="0"/>
      <w:marTop w:val="0"/>
      <w:marBottom w:val="0"/>
      <w:divBdr>
        <w:top w:val="none" w:sz="0" w:space="0" w:color="auto"/>
        <w:left w:val="none" w:sz="0" w:space="0" w:color="auto"/>
        <w:bottom w:val="none" w:sz="0" w:space="0" w:color="auto"/>
        <w:right w:val="none" w:sz="0" w:space="0" w:color="auto"/>
      </w:divBdr>
    </w:div>
    <w:div w:id="1861628005">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3470907">
      <w:bodyDiv w:val="1"/>
      <w:marLeft w:val="0"/>
      <w:marRight w:val="0"/>
      <w:marTop w:val="0"/>
      <w:marBottom w:val="0"/>
      <w:divBdr>
        <w:top w:val="none" w:sz="0" w:space="0" w:color="auto"/>
        <w:left w:val="none" w:sz="0" w:space="0" w:color="auto"/>
        <w:bottom w:val="none" w:sz="0" w:space="0" w:color="auto"/>
        <w:right w:val="none" w:sz="0" w:space="0" w:color="auto"/>
      </w:divBdr>
    </w:div>
    <w:div w:id="1865361028">
      <w:bodyDiv w:val="1"/>
      <w:marLeft w:val="0"/>
      <w:marRight w:val="0"/>
      <w:marTop w:val="0"/>
      <w:marBottom w:val="0"/>
      <w:divBdr>
        <w:top w:val="none" w:sz="0" w:space="0" w:color="auto"/>
        <w:left w:val="none" w:sz="0" w:space="0" w:color="auto"/>
        <w:bottom w:val="none" w:sz="0" w:space="0" w:color="auto"/>
        <w:right w:val="none" w:sz="0" w:space="0" w:color="auto"/>
      </w:divBdr>
    </w:div>
    <w:div w:id="1867524240">
      <w:bodyDiv w:val="1"/>
      <w:marLeft w:val="0"/>
      <w:marRight w:val="0"/>
      <w:marTop w:val="0"/>
      <w:marBottom w:val="0"/>
      <w:divBdr>
        <w:top w:val="none" w:sz="0" w:space="0" w:color="auto"/>
        <w:left w:val="none" w:sz="0" w:space="0" w:color="auto"/>
        <w:bottom w:val="none" w:sz="0" w:space="0" w:color="auto"/>
        <w:right w:val="none" w:sz="0" w:space="0" w:color="auto"/>
      </w:divBdr>
    </w:div>
    <w:div w:id="1868369137">
      <w:bodyDiv w:val="1"/>
      <w:marLeft w:val="0"/>
      <w:marRight w:val="0"/>
      <w:marTop w:val="0"/>
      <w:marBottom w:val="0"/>
      <w:divBdr>
        <w:top w:val="none" w:sz="0" w:space="0" w:color="auto"/>
        <w:left w:val="none" w:sz="0" w:space="0" w:color="auto"/>
        <w:bottom w:val="none" w:sz="0" w:space="0" w:color="auto"/>
        <w:right w:val="none" w:sz="0" w:space="0" w:color="auto"/>
      </w:divBdr>
    </w:div>
    <w:div w:id="1868979840">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0488115">
      <w:bodyDiv w:val="1"/>
      <w:marLeft w:val="0"/>
      <w:marRight w:val="0"/>
      <w:marTop w:val="0"/>
      <w:marBottom w:val="0"/>
      <w:divBdr>
        <w:top w:val="none" w:sz="0" w:space="0" w:color="auto"/>
        <w:left w:val="none" w:sz="0" w:space="0" w:color="auto"/>
        <w:bottom w:val="none" w:sz="0" w:space="0" w:color="auto"/>
        <w:right w:val="none" w:sz="0" w:space="0" w:color="auto"/>
      </w:divBdr>
    </w:div>
    <w:div w:id="1871259792">
      <w:bodyDiv w:val="1"/>
      <w:marLeft w:val="0"/>
      <w:marRight w:val="0"/>
      <w:marTop w:val="0"/>
      <w:marBottom w:val="0"/>
      <w:divBdr>
        <w:top w:val="none" w:sz="0" w:space="0" w:color="auto"/>
        <w:left w:val="none" w:sz="0" w:space="0" w:color="auto"/>
        <w:bottom w:val="none" w:sz="0" w:space="0" w:color="auto"/>
        <w:right w:val="none" w:sz="0" w:space="0" w:color="auto"/>
      </w:divBdr>
    </w:div>
    <w:div w:id="1871720450">
      <w:bodyDiv w:val="1"/>
      <w:marLeft w:val="0"/>
      <w:marRight w:val="0"/>
      <w:marTop w:val="0"/>
      <w:marBottom w:val="0"/>
      <w:divBdr>
        <w:top w:val="none" w:sz="0" w:space="0" w:color="auto"/>
        <w:left w:val="none" w:sz="0" w:space="0" w:color="auto"/>
        <w:bottom w:val="none" w:sz="0" w:space="0" w:color="auto"/>
        <w:right w:val="none" w:sz="0" w:space="0" w:color="auto"/>
      </w:divBdr>
    </w:div>
    <w:div w:id="1875924502">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79736156">
      <w:bodyDiv w:val="1"/>
      <w:marLeft w:val="0"/>
      <w:marRight w:val="0"/>
      <w:marTop w:val="0"/>
      <w:marBottom w:val="0"/>
      <w:divBdr>
        <w:top w:val="none" w:sz="0" w:space="0" w:color="auto"/>
        <w:left w:val="none" w:sz="0" w:space="0" w:color="auto"/>
        <w:bottom w:val="none" w:sz="0" w:space="0" w:color="auto"/>
        <w:right w:val="none" w:sz="0" w:space="0" w:color="auto"/>
      </w:divBdr>
    </w:div>
    <w:div w:id="1880513378">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82787515">
      <w:bodyDiv w:val="1"/>
      <w:marLeft w:val="0"/>
      <w:marRight w:val="0"/>
      <w:marTop w:val="0"/>
      <w:marBottom w:val="0"/>
      <w:divBdr>
        <w:top w:val="none" w:sz="0" w:space="0" w:color="auto"/>
        <w:left w:val="none" w:sz="0" w:space="0" w:color="auto"/>
        <w:bottom w:val="none" w:sz="0" w:space="0" w:color="auto"/>
        <w:right w:val="none" w:sz="0" w:space="0" w:color="auto"/>
      </w:divBdr>
    </w:div>
    <w:div w:id="1883905841">
      <w:bodyDiv w:val="1"/>
      <w:marLeft w:val="0"/>
      <w:marRight w:val="0"/>
      <w:marTop w:val="0"/>
      <w:marBottom w:val="0"/>
      <w:divBdr>
        <w:top w:val="none" w:sz="0" w:space="0" w:color="auto"/>
        <w:left w:val="none" w:sz="0" w:space="0" w:color="auto"/>
        <w:bottom w:val="none" w:sz="0" w:space="0" w:color="auto"/>
        <w:right w:val="none" w:sz="0" w:space="0" w:color="auto"/>
      </w:divBdr>
    </w:div>
    <w:div w:id="1887520804">
      <w:bodyDiv w:val="1"/>
      <w:marLeft w:val="0"/>
      <w:marRight w:val="0"/>
      <w:marTop w:val="0"/>
      <w:marBottom w:val="0"/>
      <w:divBdr>
        <w:top w:val="none" w:sz="0" w:space="0" w:color="auto"/>
        <w:left w:val="none" w:sz="0" w:space="0" w:color="auto"/>
        <w:bottom w:val="none" w:sz="0" w:space="0" w:color="auto"/>
        <w:right w:val="none" w:sz="0" w:space="0" w:color="auto"/>
      </w:divBdr>
    </w:div>
    <w:div w:id="1888059001">
      <w:bodyDiv w:val="1"/>
      <w:marLeft w:val="0"/>
      <w:marRight w:val="0"/>
      <w:marTop w:val="0"/>
      <w:marBottom w:val="0"/>
      <w:divBdr>
        <w:top w:val="none" w:sz="0" w:space="0" w:color="auto"/>
        <w:left w:val="none" w:sz="0" w:space="0" w:color="auto"/>
        <w:bottom w:val="none" w:sz="0" w:space="0" w:color="auto"/>
        <w:right w:val="none" w:sz="0" w:space="0" w:color="auto"/>
      </w:divBdr>
    </w:div>
    <w:div w:id="1888829709">
      <w:bodyDiv w:val="1"/>
      <w:marLeft w:val="0"/>
      <w:marRight w:val="0"/>
      <w:marTop w:val="0"/>
      <w:marBottom w:val="0"/>
      <w:divBdr>
        <w:top w:val="none" w:sz="0" w:space="0" w:color="auto"/>
        <w:left w:val="none" w:sz="0" w:space="0" w:color="auto"/>
        <w:bottom w:val="none" w:sz="0" w:space="0" w:color="auto"/>
        <w:right w:val="none" w:sz="0" w:space="0" w:color="auto"/>
      </w:divBdr>
    </w:div>
    <w:div w:id="1889220133">
      <w:bodyDiv w:val="1"/>
      <w:marLeft w:val="0"/>
      <w:marRight w:val="0"/>
      <w:marTop w:val="0"/>
      <w:marBottom w:val="0"/>
      <w:divBdr>
        <w:top w:val="none" w:sz="0" w:space="0" w:color="auto"/>
        <w:left w:val="none" w:sz="0" w:space="0" w:color="auto"/>
        <w:bottom w:val="none" w:sz="0" w:space="0" w:color="auto"/>
        <w:right w:val="none" w:sz="0" w:space="0" w:color="auto"/>
      </w:divBdr>
    </w:div>
    <w:div w:id="1892227499">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896966637">
      <w:bodyDiv w:val="1"/>
      <w:marLeft w:val="0"/>
      <w:marRight w:val="0"/>
      <w:marTop w:val="0"/>
      <w:marBottom w:val="0"/>
      <w:divBdr>
        <w:top w:val="none" w:sz="0" w:space="0" w:color="auto"/>
        <w:left w:val="none" w:sz="0" w:space="0" w:color="auto"/>
        <w:bottom w:val="none" w:sz="0" w:space="0" w:color="auto"/>
        <w:right w:val="none" w:sz="0" w:space="0" w:color="auto"/>
      </w:divBdr>
    </w:div>
    <w:div w:id="1897739739">
      <w:bodyDiv w:val="1"/>
      <w:marLeft w:val="0"/>
      <w:marRight w:val="0"/>
      <w:marTop w:val="0"/>
      <w:marBottom w:val="0"/>
      <w:divBdr>
        <w:top w:val="none" w:sz="0" w:space="0" w:color="auto"/>
        <w:left w:val="none" w:sz="0" w:space="0" w:color="auto"/>
        <w:bottom w:val="none" w:sz="0" w:space="0" w:color="auto"/>
        <w:right w:val="none" w:sz="0" w:space="0" w:color="auto"/>
      </w:divBdr>
    </w:div>
    <w:div w:id="1898709029">
      <w:bodyDiv w:val="1"/>
      <w:marLeft w:val="0"/>
      <w:marRight w:val="0"/>
      <w:marTop w:val="0"/>
      <w:marBottom w:val="0"/>
      <w:divBdr>
        <w:top w:val="none" w:sz="0" w:space="0" w:color="auto"/>
        <w:left w:val="none" w:sz="0" w:space="0" w:color="auto"/>
        <w:bottom w:val="none" w:sz="0" w:space="0" w:color="auto"/>
        <w:right w:val="none" w:sz="0" w:space="0" w:color="auto"/>
      </w:divBdr>
    </w:div>
    <w:div w:id="1902322586">
      <w:bodyDiv w:val="1"/>
      <w:marLeft w:val="0"/>
      <w:marRight w:val="0"/>
      <w:marTop w:val="0"/>
      <w:marBottom w:val="0"/>
      <w:divBdr>
        <w:top w:val="none" w:sz="0" w:space="0" w:color="auto"/>
        <w:left w:val="none" w:sz="0" w:space="0" w:color="auto"/>
        <w:bottom w:val="none" w:sz="0" w:space="0" w:color="auto"/>
        <w:right w:val="none" w:sz="0" w:space="0" w:color="auto"/>
      </w:divBdr>
    </w:div>
    <w:div w:id="1905481717">
      <w:bodyDiv w:val="1"/>
      <w:marLeft w:val="0"/>
      <w:marRight w:val="0"/>
      <w:marTop w:val="0"/>
      <w:marBottom w:val="0"/>
      <w:divBdr>
        <w:top w:val="none" w:sz="0" w:space="0" w:color="auto"/>
        <w:left w:val="none" w:sz="0" w:space="0" w:color="auto"/>
        <w:bottom w:val="none" w:sz="0" w:space="0" w:color="auto"/>
        <w:right w:val="none" w:sz="0" w:space="0" w:color="auto"/>
      </w:divBdr>
    </w:div>
    <w:div w:id="1908222425">
      <w:bodyDiv w:val="1"/>
      <w:marLeft w:val="0"/>
      <w:marRight w:val="0"/>
      <w:marTop w:val="0"/>
      <w:marBottom w:val="0"/>
      <w:divBdr>
        <w:top w:val="none" w:sz="0" w:space="0" w:color="auto"/>
        <w:left w:val="none" w:sz="0" w:space="0" w:color="auto"/>
        <w:bottom w:val="none" w:sz="0" w:space="0" w:color="auto"/>
        <w:right w:val="none" w:sz="0" w:space="0" w:color="auto"/>
      </w:divBdr>
    </w:div>
    <w:div w:id="1910190365">
      <w:bodyDiv w:val="1"/>
      <w:marLeft w:val="0"/>
      <w:marRight w:val="0"/>
      <w:marTop w:val="0"/>
      <w:marBottom w:val="0"/>
      <w:divBdr>
        <w:top w:val="none" w:sz="0" w:space="0" w:color="auto"/>
        <w:left w:val="none" w:sz="0" w:space="0" w:color="auto"/>
        <w:bottom w:val="none" w:sz="0" w:space="0" w:color="auto"/>
        <w:right w:val="none" w:sz="0" w:space="0" w:color="auto"/>
      </w:divBdr>
    </w:div>
    <w:div w:id="1913737377">
      <w:bodyDiv w:val="1"/>
      <w:marLeft w:val="0"/>
      <w:marRight w:val="0"/>
      <w:marTop w:val="0"/>
      <w:marBottom w:val="0"/>
      <w:divBdr>
        <w:top w:val="none" w:sz="0" w:space="0" w:color="auto"/>
        <w:left w:val="none" w:sz="0" w:space="0" w:color="auto"/>
        <w:bottom w:val="none" w:sz="0" w:space="0" w:color="auto"/>
        <w:right w:val="none" w:sz="0" w:space="0" w:color="auto"/>
      </w:divBdr>
    </w:div>
    <w:div w:id="1918056010">
      <w:bodyDiv w:val="1"/>
      <w:marLeft w:val="0"/>
      <w:marRight w:val="0"/>
      <w:marTop w:val="0"/>
      <w:marBottom w:val="0"/>
      <w:divBdr>
        <w:top w:val="none" w:sz="0" w:space="0" w:color="auto"/>
        <w:left w:val="none" w:sz="0" w:space="0" w:color="auto"/>
        <w:bottom w:val="none" w:sz="0" w:space="0" w:color="auto"/>
        <w:right w:val="none" w:sz="0" w:space="0" w:color="auto"/>
      </w:divBdr>
    </w:div>
    <w:div w:id="1923837111">
      <w:bodyDiv w:val="1"/>
      <w:marLeft w:val="0"/>
      <w:marRight w:val="0"/>
      <w:marTop w:val="0"/>
      <w:marBottom w:val="0"/>
      <w:divBdr>
        <w:top w:val="none" w:sz="0" w:space="0" w:color="auto"/>
        <w:left w:val="none" w:sz="0" w:space="0" w:color="auto"/>
        <w:bottom w:val="none" w:sz="0" w:space="0" w:color="auto"/>
        <w:right w:val="none" w:sz="0" w:space="0" w:color="auto"/>
      </w:divBdr>
    </w:div>
    <w:div w:id="1927181108">
      <w:bodyDiv w:val="1"/>
      <w:marLeft w:val="0"/>
      <w:marRight w:val="0"/>
      <w:marTop w:val="0"/>
      <w:marBottom w:val="0"/>
      <w:divBdr>
        <w:top w:val="none" w:sz="0" w:space="0" w:color="auto"/>
        <w:left w:val="none" w:sz="0" w:space="0" w:color="auto"/>
        <w:bottom w:val="none" w:sz="0" w:space="0" w:color="auto"/>
        <w:right w:val="none" w:sz="0" w:space="0" w:color="auto"/>
      </w:divBdr>
    </w:div>
    <w:div w:id="1927885778">
      <w:bodyDiv w:val="1"/>
      <w:marLeft w:val="0"/>
      <w:marRight w:val="0"/>
      <w:marTop w:val="0"/>
      <w:marBottom w:val="0"/>
      <w:divBdr>
        <w:top w:val="none" w:sz="0" w:space="0" w:color="auto"/>
        <w:left w:val="none" w:sz="0" w:space="0" w:color="auto"/>
        <w:bottom w:val="none" w:sz="0" w:space="0" w:color="auto"/>
        <w:right w:val="none" w:sz="0" w:space="0" w:color="auto"/>
      </w:divBdr>
    </w:div>
    <w:div w:id="1928885059">
      <w:bodyDiv w:val="1"/>
      <w:marLeft w:val="0"/>
      <w:marRight w:val="0"/>
      <w:marTop w:val="0"/>
      <w:marBottom w:val="0"/>
      <w:divBdr>
        <w:top w:val="none" w:sz="0" w:space="0" w:color="auto"/>
        <w:left w:val="none" w:sz="0" w:space="0" w:color="auto"/>
        <w:bottom w:val="none" w:sz="0" w:space="0" w:color="auto"/>
        <w:right w:val="none" w:sz="0" w:space="0" w:color="auto"/>
      </w:divBdr>
    </w:div>
    <w:div w:id="1929341395">
      <w:bodyDiv w:val="1"/>
      <w:marLeft w:val="0"/>
      <w:marRight w:val="0"/>
      <w:marTop w:val="0"/>
      <w:marBottom w:val="0"/>
      <w:divBdr>
        <w:top w:val="none" w:sz="0" w:space="0" w:color="auto"/>
        <w:left w:val="none" w:sz="0" w:space="0" w:color="auto"/>
        <w:bottom w:val="none" w:sz="0" w:space="0" w:color="auto"/>
        <w:right w:val="none" w:sz="0" w:space="0" w:color="auto"/>
      </w:divBdr>
    </w:div>
    <w:div w:id="1931739237">
      <w:bodyDiv w:val="1"/>
      <w:marLeft w:val="0"/>
      <w:marRight w:val="0"/>
      <w:marTop w:val="0"/>
      <w:marBottom w:val="0"/>
      <w:divBdr>
        <w:top w:val="none" w:sz="0" w:space="0" w:color="auto"/>
        <w:left w:val="none" w:sz="0" w:space="0" w:color="auto"/>
        <w:bottom w:val="none" w:sz="0" w:space="0" w:color="auto"/>
        <w:right w:val="none" w:sz="0" w:space="0" w:color="auto"/>
      </w:divBdr>
    </w:div>
    <w:div w:id="1933851546">
      <w:bodyDiv w:val="1"/>
      <w:marLeft w:val="0"/>
      <w:marRight w:val="0"/>
      <w:marTop w:val="0"/>
      <w:marBottom w:val="0"/>
      <w:divBdr>
        <w:top w:val="none" w:sz="0" w:space="0" w:color="auto"/>
        <w:left w:val="none" w:sz="0" w:space="0" w:color="auto"/>
        <w:bottom w:val="none" w:sz="0" w:space="0" w:color="auto"/>
        <w:right w:val="none" w:sz="0" w:space="0" w:color="auto"/>
      </w:divBdr>
    </w:div>
    <w:div w:id="1934242696">
      <w:bodyDiv w:val="1"/>
      <w:marLeft w:val="0"/>
      <w:marRight w:val="0"/>
      <w:marTop w:val="0"/>
      <w:marBottom w:val="0"/>
      <w:divBdr>
        <w:top w:val="none" w:sz="0" w:space="0" w:color="auto"/>
        <w:left w:val="none" w:sz="0" w:space="0" w:color="auto"/>
        <w:bottom w:val="none" w:sz="0" w:space="0" w:color="auto"/>
        <w:right w:val="none" w:sz="0" w:space="0" w:color="auto"/>
      </w:divBdr>
    </w:div>
    <w:div w:id="1936549823">
      <w:bodyDiv w:val="1"/>
      <w:marLeft w:val="0"/>
      <w:marRight w:val="0"/>
      <w:marTop w:val="0"/>
      <w:marBottom w:val="0"/>
      <w:divBdr>
        <w:top w:val="none" w:sz="0" w:space="0" w:color="auto"/>
        <w:left w:val="none" w:sz="0" w:space="0" w:color="auto"/>
        <w:bottom w:val="none" w:sz="0" w:space="0" w:color="auto"/>
        <w:right w:val="none" w:sz="0" w:space="0" w:color="auto"/>
      </w:divBdr>
    </w:div>
    <w:div w:id="1936864599">
      <w:bodyDiv w:val="1"/>
      <w:marLeft w:val="0"/>
      <w:marRight w:val="0"/>
      <w:marTop w:val="0"/>
      <w:marBottom w:val="0"/>
      <w:divBdr>
        <w:top w:val="none" w:sz="0" w:space="0" w:color="auto"/>
        <w:left w:val="none" w:sz="0" w:space="0" w:color="auto"/>
        <w:bottom w:val="none" w:sz="0" w:space="0" w:color="auto"/>
        <w:right w:val="none" w:sz="0" w:space="0" w:color="auto"/>
      </w:divBdr>
    </w:div>
    <w:div w:id="1937597828">
      <w:bodyDiv w:val="1"/>
      <w:marLeft w:val="0"/>
      <w:marRight w:val="0"/>
      <w:marTop w:val="0"/>
      <w:marBottom w:val="0"/>
      <w:divBdr>
        <w:top w:val="none" w:sz="0" w:space="0" w:color="auto"/>
        <w:left w:val="none" w:sz="0" w:space="0" w:color="auto"/>
        <w:bottom w:val="none" w:sz="0" w:space="0" w:color="auto"/>
        <w:right w:val="none" w:sz="0" w:space="0" w:color="auto"/>
      </w:divBdr>
    </w:div>
    <w:div w:id="1943686378">
      <w:bodyDiv w:val="1"/>
      <w:marLeft w:val="0"/>
      <w:marRight w:val="0"/>
      <w:marTop w:val="0"/>
      <w:marBottom w:val="0"/>
      <w:divBdr>
        <w:top w:val="none" w:sz="0" w:space="0" w:color="auto"/>
        <w:left w:val="none" w:sz="0" w:space="0" w:color="auto"/>
        <w:bottom w:val="none" w:sz="0" w:space="0" w:color="auto"/>
        <w:right w:val="none" w:sz="0" w:space="0" w:color="auto"/>
      </w:divBdr>
    </w:div>
    <w:div w:id="1946303179">
      <w:bodyDiv w:val="1"/>
      <w:marLeft w:val="0"/>
      <w:marRight w:val="0"/>
      <w:marTop w:val="0"/>
      <w:marBottom w:val="0"/>
      <w:divBdr>
        <w:top w:val="none" w:sz="0" w:space="0" w:color="auto"/>
        <w:left w:val="none" w:sz="0" w:space="0" w:color="auto"/>
        <w:bottom w:val="none" w:sz="0" w:space="0" w:color="auto"/>
        <w:right w:val="none" w:sz="0" w:space="0" w:color="auto"/>
      </w:divBdr>
    </w:div>
    <w:div w:id="1949195424">
      <w:bodyDiv w:val="1"/>
      <w:marLeft w:val="0"/>
      <w:marRight w:val="0"/>
      <w:marTop w:val="0"/>
      <w:marBottom w:val="0"/>
      <w:divBdr>
        <w:top w:val="none" w:sz="0" w:space="0" w:color="auto"/>
        <w:left w:val="none" w:sz="0" w:space="0" w:color="auto"/>
        <w:bottom w:val="none" w:sz="0" w:space="0" w:color="auto"/>
        <w:right w:val="none" w:sz="0" w:space="0" w:color="auto"/>
      </w:divBdr>
    </w:div>
    <w:div w:id="1949316940">
      <w:bodyDiv w:val="1"/>
      <w:marLeft w:val="0"/>
      <w:marRight w:val="0"/>
      <w:marTop w:val="0"/>
      <w:marBottom w:val="0"/>
      <w:divBdr>
        <w:top w:val="none" w:sz="0" w:space="0" w:color="auto"/>
        <w:left w:val="none" w:sz="0" w:space="0" w:color="auto"/>
        <w:bottom w:val="none" w:sz="0" w:space="0" w:color="auto"/>
        <w:right w:val="none" w:sz="0" w:space="0" w:color="auto"/>
      </w:divBdr>
    </w:div>
    <w:div w:id="1949503888">
      <w:bodyDiv w:val="1"/>
      <w:marLeft w:val="0"/>
      <w:marRight w:val="0"/>
      <w:marTop w:val="0"/>
      <w:marBottom w:val="0"/>
      <w:divBdr>
        <w:top w:val="none" w:sz="0" w:space="0" w:color="auto"/>
        <w:left w:val="none" w:sz="0" w:space="0" w:color="auto"/>
        <w:bottom w:val="none" w:sz="0" w:space="0" w:color="auto"/>
        <w:right w:val="none" w:sz="0" w:space="0" w:color="auto"/>
      </w:divBdr>
    </w:div>
    <w:div w:id="1950620907">
      <w:bodyDiv w:val="1"/>
      <w:marLeft w:val="0"/>
      <w:marRight w:val="0"/>
      <w:marTop w:val="0"/>
      <w:marBottom w:val="0"/>
      <w:divBdr>
        <w:top w:val="none" w:sz="0" w:space="0" w:color="auto"/>
        <w:left w:val="none" w:sz="0" w:space="0" w:color="auto"/>
        <w:bottom w:val="none" w:sz="0" w:space="0" w:color="auto"/>
        <w:right w:val="none" w:sz="0" w:space="0" w:color="auto"/>
      </w:divBdr>
    </w:div>
    <w:div w:id="1951665980">
      <w:bodyDiv w:val="1"/>
      <w:marLeft w:val="0"/>
      <w:marRight w:val="0"/>
      <w:marTop w:val="0"/>
      <w:marBottom w:val="0"/>
      <w:divBdr>
        <w:top w:val="none" w:sz="0" w:space="0" w:color="auto"/>
        <w:left w:val="none" w:sz="0" w:space="0" w:color="auto"/>
        <w:bottom w:val="none" w:sz="0" w:space="0" w:color="auto"/>
        <w:right w:val="none" w:sz="0" w:space="0" w:color="auto"/>
      </w:divBdr>
    </w:div>
    <w:div w:id="1953046681">
      <w:bodyDiv w:val="1"/>
      <w:marLeft w:val="0"/>
      <w:marRight w:val="0"/>
      <w:marTop w:val="0"/>
      <w:marBottom w:val="0"/>
      <w:divBdr>
        <w:top w:val="none" w:sz="0" w:space="0" w:color="auto"/>
        <w:left w:val="none" w:sz="0" w:space="0" w:color="auto"/>
        <w:bottom w:val="none" w:sz="0" w:space="0" w:color="auto"/>
        <w:right w:val="none" w:sz="0" w:space="0" w:color="auto"/>
      </w:divBdr>
    </w:div>
    <w:div w:id="1953127737">
      <w:bodyDiv w:val="1"/>
      <w:marLeft w:val="0"/>
      <w:marRight w:val="0"/>
      <w:marTop w:val="0"/>
      <w:marBottom w:val="0"/>
      <w:divBdr>
        <w:top w:val="none" w:sz="0" w:space="0" w:color="auto"/>
        <w:left w:val="none" w:sz="0" w:space="0" w:color="auto"/>
        <w:bottom w:val="none" w:sz="0" w:space="0" w:color="auto"/>
        <w:right w:val="none" w:sz="0" w:space="0" w:color="auto"/>
      </w:divBdr>
    </w:div>
    <w:div w:id="1954438450">
      <w:bodyDiv w:val="1"/>
      <w:marLeft w:val="0"/>
      <w:marRight w:val="0"/>
      <w:marTop w:val="0"/>
      <w:marBottom w:val="0"/>
      <w:divBdr>
        <w:top w:val="none" w:sz="0" w:space="0" w:color="auto"/>
        <w:left w:val="none" w:sz="0" w:space="0" w:color="auto"/>
        <w:bottom w:val="none" w:sz="0" w:space="0" w:color="auto"/>
        <w:right w:val="none" w:sz="0" w:space="0" w:color="auto"/>
      </w:divBdr>
    </w:div>
    <w:div w:id="1955356692">
      <w:bodyDiv w:val="1"/>
      <w:marLeft w:val="0"/>
      <w:marRight w:val="0"/>
      <w:marTop w:val="0"/>
      <w:marBottom w:val="0"/>
      <w:divBdr>
        <w:top w:val="none" w:sz="0" w:space="0" w:color="auto"/>
        <w:left w:val="none" w:sz="0" w:space="0" w:color="auto"/>
        <w:bottom w:val="none" w:sz="0" w:space="0" w:color="auto"/>
        <w:right w:val="none" w:sz="0" w:space="0" w:color="auto"/>
      </w:divBdr>
    </w:div>
    <w:div w:id="1959217509">
      <w:bodyDiv w:val="1"/>
      <w:marLeft w:val="0"/>
      <w:marRight w:val="0"/>
      <w:marTop w:val="0"/>
      <w:marBottom w:val="0"/>
      <w:divBdr>
        <w:top w:val="none" w:sz="0" w:space="0" w:color="auto"/>
        <w:left w:val="none" w:sz="0" w:space="0" w:color="auto"/>
        <w:bottom w:val="none" w:sz="0" w:space="0" w:color="auto"/>
        <w:right w:val="none" w:sz="0" w:space="0" w:color="auto"/>
      </w:divBdr>
    </w:div>
    <w:div w:id="1961450320">
      <w:bodyDiv w:val="1"/>
      <w:marLeft w:val="0"/>
      <w:marRight w:val="0"/>
      <w:marTop w:val="0"/>
      <w:marBottom w:val="0"/>
      <w:divBdr>
        <w:top w:val="none" w:sz="0" w:space="0" w:color="auto"/>
        <w:left w:val="none" w:sz="0" w:space="0" w:color="auto"/>
        <w:bottom w:val="none" w:sz="0" w:space="0" w:color="auto"/>
        <w:right w:val="none" w:sz="0" w:space="0" w:color="auto"/>
      </w:divBdr>
    </w:div>
    <w:div w:id="1962686789">
      <w:bodyDiv w:val="1"/>
      <w:marLeft w:val="0"/>
      <w:marRight w:val="0"/>
      <w:marTop w:val="0"/>
      <w:marBottom w:val="0"/>
      <w:divBdr>
        <w:top w:val="none" w:sz="0" w:space="0" w:color="auto"/>
        <w:left w:val="none" w:sz="0" w:space="0" w:color="auto"/>
        <w:bottom w:val="none" w:sz="0" w:space="0" w:color="auto"/>
        <w:right w:val="none" w:sz="0" w:space="0" w:color="auto"/>
      </w:divBdr>
    </w:div>
    <w:div w:id="1964380795">
      <w:bodyDiv w:val="1"/>
      <w:marLeft w:val="0"/>
      <w:marRight w:val="0"/>
      <w:marTop w:val="0"/>
      <w:marBottom w:val="0"/>
      <w:divBdr>
        <w:top w:val="none" w:sz="0" w:space="0" w:color="auto"/>
        <w:left w:val="none" w:sz="0" w:space="0" w:color="auto"/>
        <w:bottom w:val="none" w:sz="0" w:space="0" w:color="auto"/>
        <w:right w:val="none" w:sz="0" w:space="0" w:color="auto"/>
      </w:divBdr>
    </w:div>
    <w:div w:id="1964535518">
      <w:bodyDiv w:val="1"/>
      <w:marLeft w:val="0"/>
      <w:marRight w:val="0"/>
      <w:marTop w:val="0"/>
      <w:marBottom w:val="0"/>
      <w:divBdr>
        <w:top w:val="none" w:sz="0" w:space="0" w:color="auto"/>
        <w:left w:val="none" w:sz="0" w:space="0" w:color="auto"/>
        <w:bottom w:val="none" w:sz="0" w:space="0" w:color="auto"/>
        <w:right w:val="none" w:sz="0" w:space="0" w:color="auto"/>
      </w:divBdr>
    </w:div>
    <w:div w:id="1965304723">
      <w:bodyDiv w:val="1"/>
      <w:marLeft w:val="0"/>
      <w:marRight w:val="0"/>
      <w:marTop w:val="0"/>
      <w:marBottom w:val="0"/>
      <w:divBdr>
        <w:top w:val="none" w:sz="0" w:space="0" w:color="auto"/>
        <w:left w:val="none" w:sz="0" w:space="0" w:color="auto"/>
        <w:bottom w:val="none" w:sz="0" w:space="0" w:color="auto"/>
        <w:right w:val="none" w:sz="0" w:space="0" w:color="auto"/>
      </w:divBdr>
    </w:div>
    <w:div w:id="1965622441">
      <w:bodyDiv w:val="1"/>
      <w:marLeft w:val="0"/>
      <w:marRight w:val="0"/>
      <w:marTop w:val="0"/>
      <w:marBottom w:val="0"/>
      <w:divBdr>
        <w:top w:val="none" w:sz="0" w:space="0" w:color="auto"/>
        <w:left w:val="none" w:sz="0" w:space="0" w:color="auto"/>
        <w:bottom w:val="none" w:sz="0" w:space="0" w:color="auto"/>
        <w:right w:val="none" w:sz="0" w:space="0" w:color="auto"/>
      </w:divBdr>
    </w:div>
    <w:div w:id="1967619666">
      <w:bodyDiv w:val="1"/>
      <w:marLeft w:val="0"/>
      <w:marRight w:val="0"/>
      <w:marTop w:val="0"/>
      <w:marBottom w:val="0"/>
      <w:divBdr>
        <w:top w:val="none" w:sz="0" w:space="0" w:color="auto"/>
        <w:left w:val="none" w:sz="0" w:space="0" w:color="auto"/>
        <w:bottom w:val="none" w:sz="0" w:space="0" w:color="auto"/>
        <w:right w:val="none" w:sz="0" w:space="0" w:color="auto"/>
      </w:divBdr>
    </w:div>
    <w:div w:id="1971089274">
      <w:bodyDiv w:val="1"/>
      <w:marLeft w:val="0"/>
      <w:marRight w:val="0"/>
      <w:marTop w:val="0"/>
      <w:marBottom w:val="0"/>
      <w:divBdr>
        <w:top w:val="none" w:sz="0" w:space="0" w:color="auto"/>
        <w:left w:val="none" w:sz="0" w:space="0" w:color="auto"/>
        <w:bottom w:val="none" w:sz="0" w:space="0" w:color="auto"/>
        <w:right w:val="none" w:sz="0" w:space="0" w:color="auto"/>
      </w:divBdr>
    </w:div>
    <w:div w:id="1979140550">
      <w:bodyDiv w:val="1"/>
      <w:marLeft w:val="0"/>
      <w:marRight w:val="0"/>
      <w:marTop w:val="0"/>
      <w:marBottom w:val="0"/>
      <w:divBdr>
        <w:top w:val="none" w:sz="0" w:space="0" w:color="auto"/>
        <w:left w:val="none" w:sz="0" w:space="0" w:color="auto"/>
        <w:bottom w:val="none" w:sz="0" w:space="0" w:color="auto"/>
        <w:right w:val="none" w:sz="0" w:space="0" w:color="auto"/>
      </w:divBdr>
    </w:div>
    <w:div w:id="1981765319">
      <w:bodyDiv w:val="1"/>
      <w:marLeft w:val="0"/>
      <w:marRight w:val="0"/>
      <w:marTop w:val="0"/>
      <w:marBottom w:val="0"/>
      <w:divBdr>
        <w:top w:val="none" w:sz="0" w:space="0" w:color="auto"/>
        <w:left w:val="none" w:sz="0" w:space="0" w:color="auto"/>
        <w:bottom w:val="none" w:sz="0" w:space="0" w:color="auto"/>
        <w:right w:val="none" w:sz="0" w:space="0" w:color="auto"/>
      </w:divBdr>
    </w:div>
    <w:div w:id="198195373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1987392934">
      <w:bodyDiv w:val="1"/>
      <w:marLeft w:val="0"/>
      <w:marRight w:val="0"/>
      <w:marTop w:val="0"/>
      <w:marBottom w:val="0"/>
      <w:divBdr>
        <w:top w:val="none" w:sz="0" w:space="0" w:color="auto"/>
        <w:left w:val="none" w:sz="0" w:space="0" w:color="auto"/>
        <w:bottom w:val="none" w:sz="0" w:space="0" w:color="auto"/>
        <w:right w:val="none" w:sz="0" w:space="0" w:color="auto"/>
      </w:divBdr>
    </w:div>
    <w:div w:id="1990552696">
      <w:bodyDiv w:val="1"/>
      <w:marLeft w:val="0"/>
      <w:marRight w:val="0"/>
      <w:marTop w:val="0"/>
      <w:marBottom w:val="0"/>
      <w:divBdr>
        <w:top w:val="none" w:sz="0" w:space="0" w:color="auto"/>
        <w:left w:val="none" w:sz="0" w:space="0" w:color="auto"/>
        <w:bottom w:val="none" w:sz="0" w:space="0" w:color="auto"/>
        <w:right w:val="none" w:sz="0" w:space="0" w:color="auto"/>
      </w:divBdr>
    </w:div>
    <w:div w:id="1995330532">
      <w:bodyDiv w:val="1"/>
      <w:marLeft w:val="0"/>
      <w:marRight w:val="0"/>
      <w:marTop w:val="0"/>
      <w:marBottom w:val="0"/>
      <w:divBdr>
        <w:top w:val="none" w:sz="0" w:space="0" w:color="auto"/>
        <w:left w:val="none" w:sz="0" w:space="0" w:color="auto"/>
        <w:bottom w:val="none" w:sz="0" w:space="0" w:color="auto"/>
        <w:right w:val="none" w:sz="0" w:space="0" w:color="auto"/>
      </w:divBdr>
    </w:div>
    <w:div w:id="1995377361">
      <w:bodyDiv w:val="1"/>
      <w:marLeft w:val="0"/>
      <w:marRight w:val="0"/>
      <w:marTop w:val="0"/>
      <w:marBottom w:val="0"/>
      <w:divBdr>
        <w:top w:val="none" w:sz="0" w:space="0" w:color="auto"/>
        <w:left w:val="none" w:sz="0" w:space="0" w:color="auto"/>
        <w:bottom w:val="none" w:sz="0" w:space="0" w:color="auto"/>
        <w:right w:val="none" w:sz="0" w:space="0" w:color="auto"/>
      </w:divBdr>
    </w:div>
    <w:div w:id="1996031476">
      <w:bodyDiv w:val="1"/>
      <w:marLeft w:val="0"/>
      <w:marRight w:val="0"/>
      <w:marTop w:val="0"/>
      <w:marBottom w:val="0"/>
      <w:divBdr>
        <w:top w:val="none" w:sz="0" w:space="0" w:color="auto"/>
        <w:left w:val="none" w:sz="0" w:space="0" w:color="auto"/>
        <w:bottom w:val="none" w:sz="0" w:space="0" w:color="auto"/>
        <w:right w:val="none" w:sz="0" w:space="0" w:color="auto"/>
      </w:divBdr>
    </w:div>
    <w:div w:id="2005010588">
      <w:bodyDiv w:val="1"/>
      <w:marLeft w:val="0"/>
      <w:marRight w:val="0"/>
      <w:marTop w:val="0"/>
      <w:marBottom w:val="0"/>
      <w:divBdr>
        <w:top w:val="none" w:sz="0" w:space="0" w:color="auto"/>
        <w:left w:val="none" w:sz="0" w:space="0" w:color="auto"/>
        <w:bottom w:val="none" w:sz="0" w:space="0" w:color="auto"/>
        <w:right w:val="none" w:sz="0" w:space="0" w:color="auto"/>
      </w:divBdr>
    </w:div>
    <w:div w:id="2005354247">
      <w:bodyDiv w:val="1"/>
      <w:marLeft w:val="0"/>
      <w:marRight w:val="0"/>
      <w:marTop w:val="0"/>
      <w:marBottom w:val="0"/>
      <w:divBdr>
        <w:top w:val="none" w:sz="0" w:space="0" w:color="auto"/>
        <w:left w:val="none" w:sz="0" w:space="0" w:color="auto"/>
        <w:bottom w:val="none" w:sz="0" w:space="0" w:color="auto"/>
        <w:right w:val="none" w:sz="0" w:space="0" w:color="auto"/>
      </w:divBdr>
    </w:div>
    <w:div w:id="2007973957">
      <w:bodyDiv w:val="1"/>
      <w:marLeft w:val="0"/>
      <w:marRight w:val="0"/>
      <w:marTop w:val="0"/>
      <w:marBottom w:val="0"/>
      <w:divBdr>
        <w:top w:val="none" w:sz="0" w:space="0" w:color="auto"/>
        <w:left w:val="none" w:sz="0" w:space="0" w:color="auto"/>
        <w:bottom w:val="none" w:sz="0" w:space="0" w:color="auto"/>
        <w:right w:val="none" w:sz="0" w:space="0" w:color="auto"/>
      </w:divBdr>
    </w:div>
    <w:div w:id="2008285401">
      <w:bodyDiv w:val="1"/>
      <w:marLeft w:val="0"/>
      <w:marRight w:val="0"/>
      <w:marTop w:val="0"/>
      <w:marBottom w:val="0"/>
      <w:divBdr>
        <w:top w:val="none" w:sz="0" w:space="0" w:color="auto"/>
        <w:left w:val="none" w:sz="0" w:space="0" w:color="auto"/>
        <w:bottom w:val="none" w:sz="0" w:space="0" w:color="auto"/>
        <w:right w:val="none" w:sz="0" w:space="0" w:color="auto"/>
      </w:divBdr>
    </w:div>
    <w:div w:id="2016375760">
      <w:bodyDiv w:val="1"/>
      <w:marLeft w:val="0"/>
      <w:marRight w:val="0"/>
      <w:marTop w:val="0"/>
      <w:marBottom w:val="0"/>
      <w:divBdr>
        <w:top w:val="none" w:sz="0" w:space="0" w:color="auto"/>
        <w:left w:val="none" w:sz="0" w:space="0" w:color="auto"/>
        <w:bottom w:val="none" w:sz="0" w:space="0" w:color="auto"/>
        <w:right w:val="none" w:sz="0" w:space="0" w:color="auto"/>
      </w:divBdr>
    </w:div>
    <w:div w:id="2018071311">
      <w:bodyDiv w:val="1"/>
      <w:marLeft w:val="0"/>
      <w:marRight w:val="0"/>
      <w:marTop w:val="0"/>
      <w:marBottom w:val="0"/>
      <w:divBdr>
        <w:top w:val="none" w:sz="0" w:space="0" w:color="auto"/>
        <w:left w:val="none" w:sz="0" w:space="0" w:color="auto"/>
        <w:bottom w:val="none" w:sz="0" w:space="0" w:color="auto"/>
        <w:right w:val="none" w:sz="0" w:space="0" w:color="auto"/>
      </w:divBdr>
    </w:div>
    <w:div w:id="2022704599">
      <w:bodyDiv w:val="1"/>
      <w:marLeft w:val="0"/>
      <w:marRight w:val="0"/>
      <w:marTop w:val="0"/>
      <w:marBottom w:val="0"/>
      <w:divBdr>
        <w:top w:val="none" w:sz="0" w:space="0" w:color="auto"/>
        <w:left w:val="none" w:sz="0" w:space="0" w:color="auto"/>
        <w:bottom w:val="none" w:sz="0" w:space="0" w:color="auto"/>
        <w:right w:val="none" w:sz="0" w:space="0" w:color="auto"/>
      </w:divBdr>
    </w:div>
    <w:div w:id="2023817540">
      <w:bodyDiv w:val="1"/>
      <w:marLeft w:val="0"/>
      <w:marRight w:val="0"/>
      <w:marTop w:val="0"/>
      <w:marBottom w:val="0"/>
      <w:divBdr>
        <w:top w:val="none" w:sz="0" w:space="0" w:color="auto"/>
        <w:left w:val="none" w:sz="0" w:space="0" w:color="auto"/>
        <w:bottom w:val="none" w:sz="0" w:space="0" w:color="auto"/>
        <w:right w:val="none" w:sz="0" w:space="0" w:color="auto"/>
      </w:divBdr>
    </w:div>
    <w:div w:id="2025086998">
      <w:bodyDiv w:val="1"/>
      <w:marLeft w:val="0"/>
      <w:marRight w:val="0"/>
      <w:marTop w:val="0"/>
      <w:marBottom w:val="0"/>
      <w:divBdr>
        <w:top w:val="none" w:sz="0" w:space="0" w:color="auto"/>
        <w:left w:val="none" w:sz="0" w:space="0" w:color="auto"/>
        <w:bottom w:val="none" w:sz="0" w:space="0" w:color="auto"/>
        <w:right w:val="none" w:sz="0" w:space="0" w:color="auto"/>
      </w:divBdr>
    </w:div>
    <w:div w:id="2025739990">
      <w:bodyDiv w:val="1"/>
      <w:marLeft w:val="0"/>
      <w:marRight w:val="0"/>
      <w:marTop w:val="0"/>
      <w:marBottom w:val="0"/>
      <w:divBdr>
        <w:top w:val="none" w:sz="0" w:space="0" w:color="auto"/>
        <w:left w:val="none" w:sz="0" w:space="0" w:color="auto"/>
        <w:bottom w:val="none" w:sz="0" w:space="0" w:color="auto"/>
        <w:right w:val="none" w:sz="0" w:space="0" w:color="auto"/>
      </w:divBdr>
    </w:div>
    <w:div w:id="2027055692">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34453978">
      <w:bodyDiv w:val="1"/>
      <w:marLeft w:val="0"/>
      <w:marRight w:val="0"/>
      <w:marTop w:val="0"/>
      <w:marBottom w:val="0"/>
      <w:divBdr>
        <w:top w:val="none" w:sz="0" w:space="0" w:color="auto"/>
        <w:left w:val="none" w:sz="0" w:space="0" w:color="auto"/>
        <w:bottom w:val="none" w:sz="0" w:space="0" w:color="auto"/>
        <w:right w:val="none" w:sz="0" w:space="0" w:color="auto"/>
      </w:divBdr>
    </w:div>
    <w:div w:id="2035229541">
      <w:bodyDiv w:val="1"/>
      <w:marLeft w:val="0"/>
      <w:marRight w:val="0"/>
      <w:marTop w:val="0"/>
      <w:marBottom w:val="0"/>
      <w:divBdr>
        <w:top w:val="none" w:sz="0" w:space="0" w:color="auto"/>
        <w:left w:val="none" w:sz="0" w:space="0" w:color="auto"/>
        <w:bottom w:val="none" w:sz="0" w:space="0" w:color="auto"/>
        <w:right w:val="none" w:sz="0" w:space="0" w:color="auto"/>
      </w:divBdr>
    </w:div>
    <w:div w:id="2039154948">
      <w:bodyDiv w:val="1"/>
      <w:marLeft w:val="0"/>
      <w:marRight w:val="0"/>
      <w:marTop w:val="0"/>
      <w:marBottom w:val="0"/>
      <w:divBdr>
        <w:top w:val="none" w:sz="0" w:space="0" w:color="auto"/>
        <w:left w:val="none" w:sz="0" w:space="0" w:color="auto"/>
        <w:bottom w:val="none" w:sz="0" w:space="0" w:color="auto"/>
        <w:right w:val="none" w:sz="0" w:space="0" w:color="auto"/>
      </w:divBdr>
    </w:div>
    <w:div w:id="2046129296">
      <w:bodyDiv w:val="1"/>
      <w:marLeft w:val="0"/>
      <w:marRight w:val="0"/>
      <w:marTop w:val="0"/>
      <w:marBottom w:val="0"/>
      <w:divBdr>
        <w:top w:val="none" w:sz="0" w:space="0" w:color="auto"/>
        <w:left w:val="none" w:sz="0" w:space="0" w:color="auto"/>
        <w:bottom w:val="none" w:sz="0" w:space="0" w:color="auto"/>
        <w:right w:val="none" w:sz="0" w:space="0" w:color="auto"/>
      </w:divBdr>
    </w:div>
    <w:div w:id="2047831809">
      <w:bodyDiv w:val="1"/>
      <w:marLeft w:val="0"/>
      <w:marRight w:val="0"/>
      <w:marTop w:val="0"/>
      <w:marBottom w:val="0"/>
      <w:divBdr>
        <w:top w:val="none" w:sz="0" w:space="0" w:color="auto"/>
        <w:left w:val="none" w:sz="0" w:space="0" w:color="auto"/>
        <w:bottom w:val="none" w:sz="0" w:space="0" w:color="auto"/>
        <w:right w:val="none" w:sz="0" w:space="0" w:color="auto"/>
      </w:divBdr>
    </w:div>
    <w:div w:id="2049599663">
      <w:bodyDiv w:val="1"/>
      <w:marLeft w:val="0"/>
      <w:marRight w:val="0"/>
      <w:marTop w:val="0"/>
      <w:marBottom w:val="0"/>
      <w:divBdr>
        <w:top w:val="none" w:sz="0" w:space="0" w:color="auto"/>
        <w:left w:val="none" w:sz="0" w:space="0" w:color="auto"/>
        <w:bottom w:val="none" w:sz="0" w:space="0" w:color="auto"/>
        <w:right w:val="none" w:sz="0" w:space="0" w:color="auto"/>
      </w:divBdr>
    </w:div>
    <w:div w:id="2049910092">
      <w:bodyDiv w:val="1"/>
      <w:marLeft w:val="0"/>
      <w:marRight w:val="0"/>
      <w:marTop w:val="0"/>
      <w:marBottom w:val="0"/>
      <w:divBdr>
        <w:top w:val="none" w:sz="0" w:space="0" w:color="auto"/>
        <w:left w:val="none" w:sz="0" w:space="0" w:color="auto"/>
        <w:bottom w:val="none" w:sz="0" w:space="0" w:color="auto"/>
        <w:right w:val="none" w:sz="0" w:space="0" w:color="auto"/>
      </w:divBdr>
    </w:div>
    <w:div w:id="2050454455">
      <w:bodyDiv w:val="1"/>
      <w:marLeft w:val="0"/>
      <w:marRight w:val="0"/>
      <w:marTop w:val="0"/>
      <w:marBottom w:val="0"/>
      <w:divBdr>
        <w:top w:val="none" w:sz="0" w:space="0" w:color="auto"/>
        <w:left w:val="none" w:sz="0" w:space="0" w:color="auto"/>
        <w:bottom w:val="none" w:sz="0" w:space="0" w:color="auto"/>
        <w:right w:val="none" w:sz="0" w:space="0" w:color="auto"/>
      </w:divBdr>
    </w:div>
    <w:div w:id="2051605922">
      <w:bodyDiv w:val="1"/>
      <w:marLeft w:val="0"/>
      <w:marRight w:val="0"/>
      <w:marTop w:val="0"/>
      <w:marBottom w:val="0"/>
      <w:divBdr>
        <w:top w:val="none" w:sz="0" w:space="0" w:color="auto"/>
        <w:left w:val="none" w:sz="0" w:space="0" w:color="auto"/>
        <w:bottom w:val="none" w:sz="0" w:space="0" w:color="auto"/>
        <w:right w:val="none" w:sz="0" w:space="0" w:color="auto"/>
      </w:divBdr>
    </w:div>
    <w:div w:id="2051686871">
      <w:bodyDiv w:val="1"/>
      <w:marLeft w:val="0"/>
      <w:marRight w:val="0"/>
      <w:marTop w:val="0"/>
      <w:marBottom w:val="0"/>
      <w:divBdr>
        <w:top w:val="none" w:sz="0" w:space="0" w:color="auto"/>
        <w:left w:val="none" w:sz="0" w:space="0" w:color="auto"/>
        <w:bottom w:val="none" w:sz="0" w:space="0" w:color="auto"/>
        <w:right w:val="none" w:sz="0" w:space="0" w:color="auto"/>
      </w:divBdr>
    </w:div>
    <w:div w:id="2053113965">
      <w:bodyDiv w:val="1"/>
      <w:marLeft w:val="0"/>
      <w:marRight w:val="0"/>
      <w:marTop w:val="0"/>
      <w:marBottom w:val="0"/>
      <w:divBdr>
        <w:top w:val="none" w:sz="0" w:space="0" w:color="auto"/>
        <w:left w:val="none" w:sz="0" w:space="0" w:color="auto"/>
        <w:bottom w:val="none" w:sz="0" w:space="0" w:color="auto"/>
        <w:right w:val="none" w:sz="0" w:space="0" w:color="auto"/>
      </w:divBdr>
    </w:div>
    <w:div w:id="2054454167">
      <w:bodyDiv w:val="1"/>
      <w:marLeft w:val="0"/>
      <w:marRight w:val="0"/>
      <w:marTop w:val="0"/>
      <w:marBottom w:val="0"/>
      <w:divBdr>
        <w:top w:val="none" w:sz="0" w:space="0" w:color="auto"/>
        <w:left w:val="none" w:sz="0" w:space="0" w:color="auto"/>
        <w:bottom w:val="none" w:sz="0" w:space="0" w:color="auto"/>
        <w:right w:val="none" w:sz="0" w:space="0" w:color="auto"/>
      </w:divBdr>
    </w:div>
    <w:div w:id="2055536868">
      <w:bodyDiv w:val="1"/>
      <w:marLeft w:val="0"/>
      <w:marRight w:val="0"/>
      <w:marTop w:val="0"/>
      <w:marBottom w:val="0"/>
      <w:divBdr>
        <w:top w:val="none" w:sz="0" w:space="0" w:color="auto"/>
        <w:left w:val="none" w:sz="0" w:space="0" w:color="auto"/>
        <w:bottom w:val="none" w:sz="0" w:space="0" w:color="auto"/>
        <w:right w:val="none" w:sz="0" w:space="0" w:color="auto"/>
      </w:divBdr>
    </w:div>
    <w:div w:id="2056807870">
      <w:bodyDiv w:val="1"/>
      <w:marLeft w:val="0"/>
      <w:marRight w:val="0"/>
      <w:marTop w:val="0"/>
      <w:marBottom w:val="0"/>
      <w:divBdr>
        <w:top w:val="none" w:sz="0" w:space="0" w:color="auto"/>
        <w:left w:val="none" w:sz="0" w:space="0" w:color="auto"/>
        <w:bottom w:val="none" w:sz="0" w:space="0" w:color="auto"/>
        <w:right w:val="none" w:sz="0" w:space="0" w:color="auto"/>
      </w:divBdr>
    </w:div>
    <w:div w:id="2059234476">
      <w:bodyDiv w:val="1"/>
      <w:marLeft w:val="0"/>
      <w:marRight w:val="0"/>
      <w:marTop w:val="0"/>
      <w:marBottom w:val="0"/>
      <w:divBdr>
        <w:top w:val="none" w:sz="0" w:space="0" w:color="auto"/>
        <w:left w:val="none" w:sz="0" w:space="0" w:color="auto"/>
        <w:bottom w:val="none" w:sz="0" w:space="0" w:color="auto"/>
        <w:right w:val="none" w:sz="0" w:space="0" w:color="auto"/>
      </w:divBdr>
    </w:div>
    <w:div w:id="2059544646">
      <w:bodyDiv w:val="1"/>
      <w:marLeft w:val="0"/>
      <w:marRight w:val="0"/>
      <w:marTop w:val="0"/>
      <w:marBottom w:val="0"/>
      <w:divBdr>
        <w:top w:val="none" w:sz="0" w:space="0" w:color="auto"/>
        <w:left w:val="none" w:sz="0" w:space="0" w:color="auto"/>
        <w:bottom w:val="none" w:sz="0" w:space="0" w:color="auto"/>
        <w:right w:val="none" w:sz="0" w:space="0" w:color="auto"/>
      </w:divBdr>
    </w:div>
    <w:div w:id="2067871805">
      <w:bodyDiv w:val="1"/>
      <w:marLeft w:val="0"/>
      <w:marRight w:val="0"/>
      <w:marTop w:val="0"/>
      <w:marBottom w:val="0"/>
      <w:divBdr>
        <w:top w:val="none" w:sz="0" w:space="0" w:color="auto"/>
        <w:left w:val="none" w:sz="0" w:space="0" w:color="auto"/>
        <w:bottom w:val="none" w:sz="0" w:space="0" w:color="auto"/>
        <w:right w:val="none" w:sz="0" w:space="0" w:color="auto"/>
      </w:divBdr>
    </w:div>
    <w:div w:id="2069448125">
      <w:bodyDiv w:val="1"/>
      <w:marLeft w:val="0"/>
      <w:marRight w:val="0"/>
      <w:marTop w:val="0"/>
      <w:marBottom w:val="0"/>
      <w:divBdr>
        <w:top w:val="none" w:sz="0" w:space="0" w:color="auto"/>
        <w:left w:val="none" w:sz="0" w:space="0" w:color="auto"/>
        <w:bottom w:val="none" w:sz="0" w:space="0" w:color="auto"/>
        <w:right w:val="none" w:sz="0" w:space="0" w:color="auto"/>
      </w:divBdr>
    </w:div>
    <w:div w:id="2070108167">
      <w:bodyDiv w:val="1"/>
      <w:marLeft w:val="0"/>
      <w:marRight w:val="0"/>
      <w:marTop w:val="0"/>
      <w:marBottom w:val="0"/>
      <w:divBdr>
        <w:top w:val="none" w:sz="0" w:space="0" w:color="auto"/>
        <w:left w:val="none" w:sz="0" w:space="0" w:color="auto"/>
        <w:bottom w:val="none" w:sz="0" w:space="0" w:color="auto"/>
        <w:right w:val="none" w:sz="0" w:space="0" w:color="auto"/>
      </w:divBdr>
    </w:div>
    <w:div w:id="2070953622">
      <w:bodyDiv w:val="1"/>
      <w:marLeft w:val="0"/>
      <w:marRight w:val="0"/>
      <w:marTop w:val="0"/>
      <w:marBottom w:val="0"/>
      <w:divBdr>
        <w:top w:val="none" w:sz="0" w:space="0" w:color="auto"/>
        <w:left w:val="none" w:sz="0" w:space="0" w:color="auto"/>
        <w:bottom w:val="none" w:sz="0" w:space="0" w:color="auto"/>
        <w:right w:val="none" w:sz="0" w:space="0" w:color="auto"/>
      </w:divBdr>
    </w:div>
    <w:div w:id="2073190296">
      <w:bodyDiv w:val="1"/>
      <w:marLeft w:val="0"/>
      <w:marRight w:val="0"/>
      <w:marTop w:val="0"/>
      <w:marBottom w:val="0"/>
      <w:divBdr>
        <w:top w:val="none" w:sz="0" w:space="0" w:color="auto"/>
        <w:left w:val="none" w:sz="0" w:space="0" w:color="auto"/>
        <w:bottom w:val="none" w:sz="0" w:space="0" w:color="auto"/>
        <w:right w:val="none" w:sz="0" w:space="0" w:color="auto"/>
      </w:divBdr>
    </w:div>
    <w:div w:id="2076586857">
      <w:bodyDiv w:val="1"/>
      <w:marLeft w:val="0"/>
      <w:marRight w:val="0"/>
      <w:marTop w:val="0"/>
      <w:marBottom w:val="0"/>
      <w:divBdr>
        <w:top w:val="none" w:sz="0" w:space="0" w:color="auto"/>
        <w:left w:val="none" w:sz="0" w:space="0" w:color="auto"/>
        <w:bottom w:val="none" w:sz="0" w:space="0" w:color="auto"/>
        <w:right w:val="none" w:sz="0" w:space="0" w:color="auto"/>
      </w:divBdr>
    </w:div>
    <w:div w:id="2077240203">
      <w:bodyDiv w:val="1"/>
      <w:marLeft w:val="0"/>
      <w:marRight w:val="0"/>
      <w:marTop w:val="0"/>
      <w:marBottom w:val="0"/>
      <w:divBdr>
        <w:top w:val="none" w:sz="0" w:space="0" w:color="auto"/>
        <w:left w:val="none" w:sz="0" w:space="0" w:color="auto"/>
        <w:bottom w:val="none" w:sz="0" w:space="0" w:color="auto"/>
        <w:right w:val="none" w:sz="0" w:space="0" w:color="auto"/>
      </w:divBdr>
    </w:div>
    <w:div w:id="2079672895">
      <w:bodyDiv w:val="1"/>
      <w:marLeft w:val="0"/>
      <w:marRight w:val="0"/>
      <w:marTop w:val="0"/>
      <w:marBottom w:val="0"/>
      <w:divBdr>
        <w:top w:val="none" w:sz="0" w:space="0" w:color="auto"/>
        <w:left w:val="none" w:sz="0" w:space="0" w:color="auto"/>
        <w:bottom w:val="none" w:sz="0" w:space="0" w:color="auto"/>
        <w:right w:val="none" w:sz="0" w:space="0" w:color="auto"/>
      </w:divBdr>
    </w:div>
    <w:div w:id="2082016313">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085763174">
      <w:bodyDiv w:val="1"/>
      <w:marLeft w:val="0"/>
      <w:marRight w:val="0"/>
      <w:marTop w:val="0"/>
      <w:marBottom w:val="0"/>
      <w:divBdr>
        <w:top w:val="none" w:sz="0" w:space="0" w:color="auto"/>
        <w:left w:val="none" w:sz="0" w:space="0" w:color="auto"/>
        <w:bottom w:val="none" w:sz="0" w:space="0" w:color="auto"/>
        <w:right w:val="none" w:sz="0" w:space="0" w:color="auto"/>
      </w:divBdr>
    </w:div>
    <w:div w:id="2087605713">
      <w:bodyDiv w:val="1"/>
      <w:marLeft w:val="0"/>
      <w:marRight w:val="0"/>
      <w:marTop w:val="0"/>
      <w:marBottom w:val="0"/>
      <w:divBdr>
        <w:top w:val="none" w:sz="0" w:space="0" w:color="auto"/>
        <w:left w:val="none" w:sz="0" w:space="0" w:color="auto"/>
        <w:bottom w:val="none" w:sz="0" w:space="0" w:color="auto"/>
        <w:right w:val="none" w:sz="0" w:space="0" w:color="auto"/>
      </w:divBdr>
    </w:div>
    <w:div w:id="2087608781">
      <w:bodyDiv w:val="1"/>
      <w:marLeft w:val="0"/>
      <w:marRight w:val="0"/>
      <w:marTop w:val="0"/>
      <w:marBottom w:val="0"/>
      <w:divBdr>
        <w:top w:val="none" w:sz="0" w:space="0" w:color="auto"/>
        <w:left w:val="none" w:sz="0" w:space="0" w:color="auto"/>
        <w:bottom w:val="none" w:sz="0" w:space="0" w:color="auto"/>
        <w:right w:val="none" w:sz="0" w:space="0" w:color="auto"/>
      </w:divBdr>
    </w:div>
    <w:div w:id="2091390557">
      <w:bodyDiv w:val="1"/>
      <w:marLeft w:val="0"/>
      <w:marRight w:val="0"/>
      <w:marTop w:val="0"/>
      <w:marBottom w:val="0"/>
      <w:divBdr>
        <w:top w:val="none" w:sz="0" w:space="0" w:color="auto"/>
        <w:left w:val="none" w:sz="0" w:space="0" w:color="auto"/>
        <w:bottom w:val="none" w:sz="0" w:space="0" w:color="auto"/>
        <w:right w:val="none" w:sz="0" w:space="0" w:color="auto"/>
      </w:divBdr>
    </w:div>
    <w:div w:id="2092505120">
      <w:bodyDiv w:val="1"/>
      <w:marLeft w:val="0"/>
      <w:marRight w:val="0"/>
      <w:marTop w:val="0"/>
      <w:marBottom w:val="0"/>
      <w:divBdr>
        <w:top w:val="none" w:sz="0" w:space="0" w:color="auto"/>
        <w:left w:val="none" w:sz="0" w:space="0" w:color="auto"/>
        <w:bottom w:val="none" w:sz="0" w:space="0" w:color="auto"/>
        <w:right w:val="none" w:sz="0" w:space="0" w:color="auto"/>
      </w:divBdr>
    </w:div>
    <w:div w:id="2095977713">
      <w:bodyDiv w:val="1"/>
      <w:marLeft w:val="0"/>
      <w:marRight w:val="0"/>
      <w:marTop w:val="0"/>
      <w:marBottom w:val="0"/>
      <w:divBdr>
        <w:top w:val="none" w:sz="0" w:space="0" w:color="auto"/>
        <w:left w:val="none" w:sz="0" w:space="0" w:color="auto"/>
        <w:bottom w:val="none" w:sz="0" w:space="0" w:color="auto"/>
        <w:right w:val="none" w:sz="0" w:space="0" w:color="auto"/>
      </w:divBdr>
    </w:div>
    <w:div w:id="2099984361">
      <w:bodyDiv w:val="1"/>
      <w:marLeft w:val="0"/>
      <w:marRight w:val="0"/>
      <w:marTop w:val="0"/>
      <w:marBottom w:val="0"/>
      <w:divBdr>
        <w:top w:val="none" w:sz="0" w:space="0" w:color="auto"/>
        <w:left w:val="none" w:sz="0" w:space="0" w:color="auto"/>
        <w:bottom w:val="none" w:sz="0" w:space="0" w:color="auto"/>
        <w:right w:val="none" w:sz="0" w:space="0" w:color="auto"/>
      </w:divBdr>
    </w:div>
    <w:div w:id="2100833712">
      <w:bodyDiv w:val="1"/>
      <w:marLeft w:val="0"/>
      <w:marRight w:val="0"/>
      <w:marTop w:val="0"/>
      <w:marBottom w:val="0"/>
      <w:divBdr>
        <w:top w:val="none" w:sz="0" w:space="0" w:color="auto"/>
        <w:left w:val="none" w:sz="0" w:space="0" w:color="auto"/>
        <w:bottom w:val="none" w:sz="0" w:space="0" w:color="auto"/>
        <w:right w:val="none" w:sz="0" w:space="0" w:color="auto"/>
      </w:divBdr>
    </w:div>
    <w:div w:id="2101103495">
      <w:bodyDiv w:val="1"/>
      <w:marLeft w:val="0"/>
      <w:marRight w:val="0"/>
      <w:marTop w:val="0"/>
      <w:marBottom w:val="0"/>
      <w:divBdr>
        <w:top w:val="none" w:sz="0" w:space="0" w:color="auto"/>
        <w:left w:val="none" w:sz="0" w:space="0" w:color="auto"/>
        <w:bottom w:val="none" w:sz="0" w:space="0" w:color="auto"/>
        <w:right w:val="none" w:sz="0" w:space="0" w:color="auto"/>
      </w:divBdr>
    </w:div>
    <w:div w:id="2102098227">
      <w:bodyDiv w:val="1"/>
      <w:marLeft w:val="0"/>
      <w:marRight w:val="0"/>
      <w:marTop w:val="0"/>
      <w:marBottom w:val="0"/>
      <w:divBdr>
        <w:top w:val="none" w:sz="0" w:space="0" w:color="auto"/>
        <w:left w:val="none" w:sz="0" w:space="0" w:color="auto"/>
        <w:bottom w:val="none" w:sz="0" w:space="0" w:color="auto"/>
        <w:right w:val="none" w:sz="0" w:space="0" w:color="auto"/>
      </w:divBdr>
    </w:div>
    <w:div w:id="2106030826">
      <w:bodyDiv w:val="1"/>
      <w:marLeft w:val="0"/>
      <w:marRight w:val="0"/>
      <w:marTop w:val="0"/>
      <w:marBottom w:val="0"/>
      <w:divBdr>
        <w:top w:val="none" w:sz="0" w:space="0" w:color="auto"/>
        <w:left w:val="none" w:sz="0" w:space="0" w:color="auto"/>
        <w:bottom w:val="none" w:sz="0" w:space="0" w:color="auto"/>
        <w:right w:val="none" w:sz="0" w:space="0" w:color="auto"/>
      </w:divBdr>
    </w:div>
    <w:div w:id="2107844995">
      <w:bodyDiv w:val="1"/>
      <w:marLeft w:val="0"/>
      <w:marRight w:val="0"/>
      <w:marTop w:val="0"/>
      <w:marBottom w:val="0"/>
      <w:divBdr>
        <w:top w:val="none" w:sz="0" w:space="0" w:color="auto"/>
        <w:left w:val="none" w:sz="0" w:space="0" w:color="auto"/>
        <w:bottom w:val="none" w:sz="0" w:space="0" w:color="auto"/>
        <w:right w:val="none" w:sz="0" w:space="0" w:color="auto"/>
      </w:divBdr>
    </w:div>
    <w:div w:id="2108578252">
      <w:bodyDiv w:val="1"/>
      <w:marLeft w:val="0"/>
      <w:marRight w:val="0"/>
      <w:marTop w:val="0"/>
      <w:marBottom w:val="0"/>
      <w:divBdr>
        <w:top w:val="none" w:sz="0" w:space="0" w:color="auto"/>
        <w:left w:val="none" w:sz="0" w:space="0" w:color="auto"/>
        <w:bottom w:val="none" w:sz="0" w:space="0" w:color="auto"/>
        <w:right w:val="none" w:sz="0" w:space="0" w:color="auto"/>
      </w:divBdr>
    </w:div>
    <w:div w:id="2112554520">
      <w:bodyDiv w:val="1"/>
      <w:marLeft w:val="0"/>
      <w:marRight w:val="0"/>
      <w:marTop w:val="0"/>
      <w:marBottom w:val="0"/>
      <w:divBdr>
        <w:top w:val="none" w:sz="0" w:space="0" w:color="auto"/>
        <w:left w:val="none" w:sz="0" w:space="0" w:color="auto"/>
        <w:bottom w:val="none" w:sz="0" w:space="0" w:color="auto"/>
        <w:right w:val="none" w:sz="0" w:space="0" w:color="auto"/>
      </w:divBdr>
    </w:div>
    <w:div w:id="2113239233">
      <w:bodyDiv w:val="1"/>
      <w:marLeft w:val="0"/>
      <w:marRight w:val="0"/>
      <w:marTop w:val="0"/>
      <w:marBottom w:val="0"/>
      <w:divBdr>
        <w:top w:val="none" w:sz="0" w:space="0" w:color="auto"/>
        <w:left w:val="none" w:sz="0" w:space="0" w:color="auto"/>
        <w:bottom w:val="none" w:sz="0" w:space="0" w:color="auto"/>
        <w:right w:val="none" w:sz="0" w:space="0" w:color="auto"/>
      </w:divBdr>
    </w:div>
    <w:div w:id="2115706146">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 w:id="2123112929">
      <w:bodyDiv w:val="1"/>
      <w:marLeft w:val="0"/>
      <w:marRight w:val="0"/>
      <w:marTop w:val="0"/>
      <w:marBottom w:val="0"/>
      <w:divBdr>
        <w:top w:val="none" w:sz="0" w:space="0" w:color="auto"/>
        <w:left w:val="none" w:sz="0" w:space="0" w:color="auto"/>
        <w:bottom w:val="none" w:sz="0" w:space="0" w:color="auto"/>
        <w:right w:val="none" w:sz="0" w:space="0" w:color="auto"/>
      </w:divBdr>
    </w:div>
    <w:div w:id="2124225209">
      <w:bodyDiv w:val="1"/>
      <w:marLeft w:val="0"/>
      <w:marRight w:val="0"/>
      <w:marTop w:val="0"/>
      <w:marBottom w:val="0"/>
      <w:divBdr>
        <w:top w:val="none" w:sz="0" w:space="0" w:color="auto"/>
        <w:left w:val="none" w:sz="0" w:space="0" w:color="auto"/>
        <w:bottom w:val="none" w:sz="0" w:space="0" w:color="auto"/>
        <w:right w:val="none" w:sz="0" w:space="0" w:color="auto"/>
      </w:divBdr>
    </w:div>
    <w:div w:id="2126843257">
      <w:bodyDiv w:val="1"/>
      <w:marLeft w:val="0"/>
      <w:marRight w:val="0"/>
      <w:marTop w:val="0"/>
      <w:marBottom w:val="0"/>
      <w:divBdr>
        <w:top w:val="none" w:sz="0" w:space="0" w:color="auto"/>
        <w:left w:val="none" w:sz="0" w:space="0" w:color="auto"/>
        <w:bottom w:val="none" w:sz="0" w:space="0" w:color="auto"/>
        <w:right w:val="none" w:sz="0" w:space="0" w:color="auto"/>
      </w:divBdr>
    </w:div>
    <w:div w:id="2129473304">
      <w:bodyDiv w:val="1"/>
      <w:marLeft w:val="0"/>
      <w:marRight w:val="0"/>
      <w:marTop w:val="0"/>
      <w:marBottom w:val="0"/>
      <w:divBdr>
        <w:top w:val="none" w:sz="0" w:space="0" w:color="auto"/>
        <w:left w:val="none" w:sz="0" w:space="0" w:color="auto"/>
        <w:bottom w:val="none" w:sz="0" w:space="0" w:color="auto"/>
        <w:right w:val="none" w:sz="0" w:space="0" w:color="auto"/>
      </w:divBdr>
    </w:div>
    <w:div w:id="2131586650">
      <w:bodyDiv w:val="1"/>
      <w:marLeft w:val="0"/>
      <w:marRight w:val="0"/>
      <w:marTop w:val="0"/>
      <w:marBottom w:val="0"/>
      <w:divBdr>
        <w:top w:val="none" w:sz="0" w:space="0" w:color="auto"/>
        <w:left w:val="none" w:sz="0" w:space="0" w:color="auto"/>
        <w:bottom w:val="none" w:sz="0" w:space="0" w:color="auto"/>
        <w:right w:val="none" w:sz="0" w:space="0" w:color="auto"/>
      </w:divBdr>
    </w:div>
    <w:div w:id="2134395062">
      <w:bodyDiv w:val="1"/>
      <w:marLeft w:val="0"/>
      <w:marRight w:val="0"/>
      <w:marTop w:val="0"/>
      <w:marBottom w:val="0"/>
      <w:divBdr>
        <w:top w:val="none" w:sz="0" w:space="0" w:color="auto"/>
        <w:left w:val="none" w:sz="0" w:space="0" w:color="auto"/>
        <w:bottom w:val="none" w:sz="0" w:space="0" w:color="auto"/>
        <w:right w:val="none" w:sz="0" w:space="0" w:color="auto"/>
      </w:divBdr>
    </w:div>
    <w:div w:id="2134980389">
      <w:bodyDiv w:val="1"/>
      <w:marLeft w:val="0"/>
      <w:marRight w:val="0"/>
      <w:marTop w:val="0"/>
      <w:marBottom w:val="0"/>
      <w:divBdr>
        <w:top w:val="none" w:sz="0" w:space="0" w:color="auto"/>
        <w:left w:val="none" w:sz="0" w:space="0" w:color="auto"/>
        <w:bottom w:val="none" w:sz="0" w:space="0" w:color="auto"/>
        <w:right w:val="none" w:sz="0" w:space="0" w:color="auto"/>
      </w:divBdr>
    </w:div>
    <w:div w:id="2136563707">
      <w:bodyDiv w:val="1"/>
      <w:marLeft w:val="0"/>
      <w:marRight w:val="0"/>
      <w:marTop w:val="0"/>
      <w:marBottom w:val="0"/>
      <w:divBdr>
        <w:top w:val="none" w:sz="0" w:space="0" w:color="auto"/>
        <w:left w:val="none" w:sz="0" w:space="0" w:color="auto"/>
        <w:bottom w:val="none" w:sz="0" w:space="0" w:color="auto"/>
        <w:right w:val="none" w:sz="0" w:space="0" w:color="auto"/>
      </w:divBdr>
    </w:div>
    <w:div w:id="2141220014">
      <w:bodyDiv w:val="1"/>
      <w:marLeft w:val="0"/>
      <w:marRight w:val="0"/>
      <w:marTop w:val="0"/>
      <w:marBottom w:val="0"/>
      <w:divBdr>
        <w:top w:val="none" w:sz="0" w:space="0" w:color="auto"/>
        <w:left w:val="none" w:sz="0" w:space="0" w:color="auto"/>
        <w:bottom w:val="none" w:sz="0" w:space="0" w:color="auto"/>
        <w:right w:val="none" w:sz="0" w:space="0" w:color="auto"/>
      </w:divBdr>
    </w:div>
    <w:div w:id="2142727890">
      <w:bodyDiv w:val="1"/>
      <w:marLeft w:val="0"/>
      <w:marRight w:val="0"/>
      <w:marTop w:val="0"/>
      <w:marBottom w:val="0"/>
      <w:divBdr>
        <w:top w:val="none" w:sz="0" w:space="0" w:color="auto"/>
        <w:left w:val="none" w:sz="0" w:space="0" w:color="auto"/>
        <w:bottom w:val="none" w:sz="0" w:space="0" w:color="auto"/>
        <w:right w:val="none" w:sz="0" w:space="0" w:color="auto"/>
      </w:divBdr>
    </w:div>
    <w:div w:id="2143231399">
      <w:bodyDiv w:val="1"/>
      <w:marLeft w:val="0"/>
      <w:marRight w:val="0"/>
      <w:marTop w:val="0"/>
      <w:marBottom w:val="0"/>
      <w:divBdr>
        <w:top w:val="none" w:sz="0" w:space="0" w:color="auto"/>
        <w:left w:val="none" w:sz="0" w:space="0" w:color="auto"/>
        <w:bottom w:val="none" w:sz="0" w:space="0" w:color="auto"/>
        <w:right w:val="none" w:sz="0" w:space="0" w:color="auto"/>
      </w:divBdr>
    </w:div>
    <w:div w:id="214592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7</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9</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8</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13</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15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12</b:RefOrder>
  </b:Source>
  <b:Source>
    <b:Tag>IEE08</b:Tag>
    <b:SourceType>Misc</b:SourceType>
    <b:Guid>{E8EDF28B-EA16-4401-A5A4-AB7ACE5BB745}</b:Guid>
    <b:Title>IEEE Standard for Floating-Point Arithmetic</b:Title>
    <b:Year>2008</b:Year>
    <b:Pages>1-70</b:Pages>
    <b:DOI>10.1109/IEEESTD.2008.4610935</b:DOI>
    <b:RefOrder>20</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19</b:RefOrder>
  </b:Source>
  <b:Source>
    <b:Tag>HeJ15</b:Tag>
    <b:SourceType>JournalArticle</b:SourceType>
    <b:Guid>{E61C234A-82D8-44CB-BDC8-8E90D743C399}</b:Guid>
    <b:Title>On the Easiest and Hardest Fitness Functions</b:Title>
    <b:Pages>295–305</b:Pages>
    <b:Year>2015</b:Year>
    <b:Publisher>Institute of Electrical and Electronics Engineers (IEEE)</b:Publisher>
    <b:JournalName>IEEE Transactions on Evolutionary Computation</b:JournalName>
    <b:Author>
      <b:Author>
        <b:NameList>
          <b:Person>
            <b:Last>He</b:Last>
            <b:First>Jun</b:First>
          </b:Person>
          <b:Person>
            <b:Last>Chen</b:Last>
            <b:First>Tianshi</b:First>
          </b:Person>
          <b:Person>
            <b:Last>Yao</b:Last>
            <b:First>Xin</b:First>
          </b:Person>
        </b:NameList>
      </b:Author>
    </b:Author>
    <b:Volume>19</b:Volume>
    <b:Issue>2</b:Issue>
    <b:DOI>10.1109/tevc.2014.2318025</b:DOI>
    <b:RefOrder>21</b:RefOrder>
  </b:Source>
  <b:Source>
    <b:Tag>Sör13</b:Tag>
    <b:SourceType>BookSection</b:SourceType>
    <b:Guid>{D54229AF-A24D-4FD2-B710-39C06EBABCBF}</b:Guid>
    <b:Title>Metaheuristics</b:Title>
    <b:Year>2013</b:Year>
    <b:Pages>960-970</b:Pages>
    <b:Author>
      <b:Author>
        <b:NameList>
          <b:Person>
            <b:Last>Sörensen</b:Last>
            <b:First>K.</b:First>
          </b:Person>
          <b:Person>
            <b:Last>Glover</b:Last>
            <b:First>F.</b:First>
          </b:Person>
        </b:NameList>
      </b:Author>
    </b:Author>
    <b:Publisher>Springer US</b:Publisher>
    <b:BookTitle>Encyclopedia of Operations Research and Management Science</b:BookTitle>
    <b:RefOrder>23</b:RefOrder>
  </b:Source>
  <b:Source>
    <b:Tag>Dav72</b:Tag>
    <b:SourceType>Book</b:SourceType>
    <b:Guid>{F0226C8E-AEB2-4310-884D-707A4783C05B}</b:Guid>
    <b:Title>Applied Nonlinear Programming</b:Title>
    <b:Year>1972</b:Year>
    <b:Publisher>McGraw-Hill</b:Publisher>
    <b:Author>
      <b:Author>
        <b:NameList>
          <b:Person>
            <b:Last>Himmelblau</b:Last>
            <b:First>David</b:First>
            <b:Middle>Mautner</b:Middle>
          </b:Person>
        </b:NameList>
      </b:Author>
    </b:Author>
    <b:RefOrder>26</b:RefOrder>
  </b:Source>
  <b:Source>
    <b:Tag>Kir83</b:Tag>
    <b:SourceType>ArticleInAPeriodical</b:SourceType>
    <b:Guid>{599452A4-D32E-45D4-B04B-395E7DD47DEA}</b:Guid>
    <b:Title>Optimization by Simulated Annealing</b:Title>
    <b:Year>1983</b:Year>
    <b:Author>
      <b:Author>
        <b:NameList>
          <b:Person>
            <b:Last>Kirkpatrick</b:Last>
            <b:First>S.</b:First>
          </b:Person>
          <b:Person>
            <b:Last>Gelatt</b:Last>
            <b:First>C.</b:First>
            <b:Middle>D.</b:Middle>
          </b:Person>
          <b:Person>
            <b:Last>Vecchi</b:Last>
            <b:First>M.</b:First>
            <b:Middle>P.</b:Middle>
          </b:Person>
        </b:NameList>
      </b:Author>
    </b:Author>
    <b:PeriodicalTitle>Science</b:PeriodicalTitle>
    <b:Month>may</b:Month>
    <b:Pages>671-680</b:Pages>
    <b:Volume>220</b:Volume>
    <b:Issue>4598</b:Issue>
    <b:DOI>10.1126/science.220.4598.671</b:DOI>
    <b:RefOrder>27</b:RefOrder>
  </b:Source>
  <b:Source>
    <b:Tag>Sys91</b:Tag>
    <b:SourceType>BookSection</b:SourceType>
    <b:Guid>{AE1771BD-B90B-402D-8F8B-46C1D2277F7E}</b:Guid>
    <b:Author>
      <b:Author>
        <b:NameList>
          <b:Person>
            <b:Last>Syswerda</b:Last>
            <b:First>G.</b:First>
          </b:Person>
        </b:NameList>
      </b:Author>
    </b:Author>
    <b:Title>Schedule optimization using genetic algorithms</b:Title>
    <b:Year>1991</b:Year>
    <b:Publisher>Van Nostrand Reinhold</b:Publisher>
    <b:BookTitle>Handbook of Genetic Algorithms</b:BookTitle>
    <b:Pages>332–349</b:Pages>
    <b:RefOrder>31</b:RefOrder>
  </b:Source>
  <b:Source>
    <b:Tag>Gar79</b:Tag>
    <b:SourceType>Book</b:SourceType>
    <b:Guid>{ACC2E9D5-F30B-4FF3-BA8A-6B866B1C6058}</b:Guid>
    <b:Title>Computers and Intractability: A Guide to the Theory of NP-Completeness</b:Title>
    <b:Year>1979</b:Year>
    <b:City>New York</b:City>
    <b:Publisher>W.H. Freeman</b:Publisher>
    <b:Author>
      <b:Author>
        <b:NameList>
          <b:Person>
            <b:Last>Garey</b:Last>
            <b:First>M.R.</b:First>
          </b:Person>
          <b:Person>
            <b:Last>Johnson</b:Last>
            <b:First>D.S.</b:First>
          </b:Person>
        </b:NameList>
      </b:Author>
    </b:Author>
    <b:RefOrder>5</b:RefOrder>
  </b:Source>
  <b:Source>
    <b:Tag>Viz15</b:Tag>
    <b:SourceType>ArticleInAPeriodical</b:SourceType>
    <b:Guid>{F92FF9AB-3FBD-42A2-A045-CD8D40FC198C}</b:Guid>
    <b:Title>Boolean Satisfiability Solvers and Their Applications in Model Checking</b:Title>
    <b:Year>2015</b:Year>
    <b:Author>
      <b:Author>
        <b:NameList>
          <b:Person>
            <b:Last>Vizel</b:Last>
            <b:First>Yakir</b:First>
          </b:Person>
          <b:Person>
            <b:Last>Weissenbacher</b:Last>
            <b:First>Georg</b:First>
          </b:Person>
          <b:Person>
            <b:Last>Malik</b:Last>
            <b:First>Sharad</b:First>
          </b:Person>
        </b:NameList>
      </b:Author>
    </b:Author>
    <b:PeriodicalTitle>Proceedings of the IEEE</b:PeriodicalTitle>
    <b:Pages>2021-2035</b:Pages>
    <b:Volume>103</b:Volume>
    <b:Issue>11</b:Issue>
    <b:DOI>10.1109/JPROC.2015.2455034</b:DOI>
    <b:RefOrder>6</b:RefOrder>
  </b:Source>
  <b:Source>
    <b:Tag>Bea59</b:Tag>
    <b:SourceType>ArticleInAPeriodical</b:SourceType>
    <b:Guid>{03A5336E-92EF-4F7A-A6A9-EBB9DB0C97DC}</b:Guid>
    <b:Author>
      <b:Author>
        <b:NameList>
          <b:Person>
            <b:Last>Beardwood</b:Last>
            <b:First>Jillian</b:First>
          </b:Person>
          <b:Person>
            <b:Last>Halton</b:Last>
            <b:First>J.</b:First>
            <b:Middle>H.</b:Middle>
          </b:Person>
          <b:Person>
            <b:Last>Hammersley</b:Last>
            <b:First>J.</b:First>
            <b:Middle>M.</b:Middle>
          </b:Person>
        </b:NameList>
      </b:Author>
    </b:Author>
    <b:Title>The shortest path through many points</b:Title>
    <b:PeriodicalTitle>Mathematical Proceedings of the Cambridge Philosophical Society</b:PeriodicalTitle>
    <b:Year>1959</b:Year>
    <b:Pages>299–327</b:Pages>
    <b:Publisher>Cambridge University Press</b:Publisher>
    <b:Volume>55</b:Volume>
    <b:Issue>4</b:Issue>
    <b:DOI>10.1017/S0305004100034095</b:DOI>
    <b:RefOrder>10</b:RefOrder>
  </b:Source>
  <b:Source>
    <b:Tag>Baz79</b:Tag>
    <b:SourceType>Book</b:SourceType>
    <b:Guid>{BFAC9BE3-C57E-40BF-BFD1-B791AD95009A}</b:Guid>
    <b:Title>Nonlinear programming. Theory and algorithms</b:Title>
    <b:Year>1979</b:Year>
    <b:Author>
      <b:Author>
        <b:NameList>
          <b:Person>
            <b:Last>Bazaraa</b:Last>
            <b:First>Mokhtar</b:First>
            <b:Middle>S.</b:Middle>
          </b:Person>
          <b:Person>
            <b:Last>Shetty</b:Last>
            <b:First>C.</b:First>
            <b:Middle>M</b:Middle>
          </b:Person>
        </b:NameList>
      </b:Author>
    </b:Author>
    <b:Publisher>John Wiley &amp; Sons</b:Publisher>
    <b:RefOrder>14</b:RefOrder>
  </b:Source>
  <b:Source>
    <b:Tag>Dan59</b:Tag>
    <b:SourceType>ArticleInAPeriodical</b:SourceType>
    <b:Guid>{DAFE5D3C-95FA-4013-BC64-E09D2456DBCF}</b:Guid>
    <b:Author>
      <b:Author>
        <b:NameList>
          <b:Person>
            <b:Last>Dantzig</b:Last>
            <b:First>G.</b:First>
            <b:Middle>B.</b:Middle>
          </b:Person>
          <b:Person>
            <b:Last>Ramser</b:Last>
            <b:First>J.</b:First>
            <b:Middle>H.</b:Middle>
          </b:Person>
        </b:NameList>
      </b:Author>
    </b:Author>
    <b:Title>The Truck Dispatching Problem</b:Title>
    <b:Year>1959</b:Year>
    <b:PeriodicalTitle>Management Science</b:PeriodicalTitle>
    <b:Pages>80-91</b:Pages>
    <b:Volume>1</b:Volume>
    <b:Issue>6</b:Issue>
    <b:RefOrder>11</b:RefOrder>
  </b:Source>
  <b:Source>
    <b:Tag>PBM15</b:Tag>
    <b:SourceType>ConferenceProceedings</b:SourceType>
    <b:Guid>{302410EE-B823-4083-9F99-5A3FA60C9307}</b:Guid>
    <b:Title>A new benchmark dataset for Multi-Skill Resource-Constrained Project Scheduling Problem</b:Title>
    <b:Year>2015</b:Year>
    <b:Publisher>ACSIS</b:Publisher>
    <b:Author>
      <b:Author>
        <b:NameList>
          <b:Person>
            <b:Last>Myszkowski</b:Last>
            <b:Middle>B.</b:Middle>
            <b:First>P.</b:First>
          </b:Person>
          <b:Person>
            <b:Last>Skowroński</b:Last>
            <b:First>M.</b:First>
          </b:Person>
          <b:Person>
            <b:Last>Sikora</b:Last>
            <b:First>K.</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18</b:RefOrder>
  </b:Source>
  <b:Source>
    <b:Tag>San11</b:Tag>
    <b:SourceType>ConferenceProceedings</b:SourceType>
    <b:Guid>{A19900A5-B5D1-4EF3-8869-B95E77D7F0E8}</b:Guid>
    <b:Title>On the Multi-mode, Multi-skill Resource Constrained Project Scheduling Problem – A Software Application</b:Title>
    <b:Year>2011</b:Year>
    <b:Pages>239-248</b:Pages>
    <b:Author>
      <b:Author>
        <b:NameList>
          <b:Person>
            <b:Last>Santos</b:Last>
            <b:First>Mónica</b:First>
            <b:Middle>A.</b:Middle>
          </b:Person>
          <b:Person>
            <b:Last>Tereso</b:Last>
            <b:First>Anabela</b:First>
            <b:Middle>P.</b:Middle>
          </b:Person>
        </b:NameList>
      </b:Author>
    </b:Author>
    <b:ConferenceName>Soft Computing in Industrial Applications</b:ConferenceName>
    <b:Publisher>Springer Berlin Heidelberg</b:Publisher>
    <b:DOI>10.1007/978-3-642-20505-7_21</b:DOI>
    <b:RefOrder>17</b:RefOrder>
  </b:Source>
  <b:Source>
    <b:Tag>Sko13</b:Tag>
    <b:SourceType>ConferenceProceedings</b:SourceType>
    <b:Guid>{1DA2185B-CC57-4EA6-B655-9B8C8972E5BA}</b:Guid>
    <b:Author>
      <b:Author>
        <b:NameList>
          <b:Person>
            <b:Last>Skowroński</b:Last>
            <b:First>M.</b:First>
          </b:Person>
          <b:Person>
            <b:Last>Myszkowski</b:Last>
            <b:First>P.</b:First>
          </b:Person>
          <b:Person>
            <b:Last>Podlodowski</b:Last>
            <b:First>Ł.</b:First>
          </b:Person>
        </b:NameList>
      </b:Author>
    </b:Author>
    <b:Title>Novel heuristic solutions for Multi–Skill Resource–Constrained Project Scheduling Problem</b:Title>
    <b:Pages>159-166</b:Pages>
    <b:Year>2013</b:Year>
    <b:ConferenceName>Annals of Computer Science and Information Systems</b:ConferenceName>
    <b:Volume>1</b:Volume>
    <b:RefOrder>16</b:RefOrder>
  </b:Source>
  <b:Source>
    <b:Tag>Tro12</b:Tag>
    <b:SourceType>Book</b:SourceType>
    <b:Guid>{445702A6-2DC1-42BD-A472-ED9F06BEE2A0}</b:Guid>
    <b:Title>Nowoczesne zarządzanie projektami</b:Title>
    <b:Year>2012</b:Year>
    <b:Publisher>Polskie Wydawnictwo Ekonomiczne</b:Publisher>
    <b:Author>
      <b:Author>
        <b:NameList>
          <b:Person>
            <b:Last>Trocki</b:Last>
            <b:First>M.</b:First>
          </b:Person>
        </b:NameList>
      </b:Author>
    </b:Author>
    <b:RefOrder>2</b:RefOrder>
  </b:Source>
  <b:Source>
    <b:Tag>Gru09</b:Tag>
    <b:SourceType>Book</b:SourceType>
    <b:Guid>{6E052712-EC86-47CC-A8E9-8E25CBEA4761}</b:Guid>
    <b:Author>
      <b:Author>
        <b:NameList>
          <b:Person>
            <b:Last>Grucza</b:Last>
            <b:First>B.</b:First>
          </b:Person>
          <b:Person>
            <b:Last>Trocki</b:Last>
            <b:First>M.</b:First>
          </b:Person>
          <b:Person>
            <b:Last>Bukłaha</b:Last>
            <b:First>E.</b:First>
          </b:Person>
          <b:Person>
            <b:Last>Juchniewicz</b:Last>
            <b:First>P.</b:First>
          </b:Person>
          <b:Person>
            <b:Last>Wyrozębski</b:Last>
            <b:First>P.</b:First>
          </b:Person>
        </b:NameList>
      </b:Author>
    </b:Author>
    <b:Title>Zarządzanie w warunkach zmiany</b:Title>
    <b:Year>2009</b:Year>
    <b:Publisher>Demos Polska</b:Publisher>
    <b:RefOrder>4</b:RefOrder>
  </b:Source>
  <b:Source>
    <b:Tag>Wyr12</b:Tag>
    <b:SourceType>Book</b:SourceType>
    <b:Guid>{B9E67336-E23F-4BFC-AF80-D6577731199B}</b:Guid>
    <b:Author>
      <b:Author>
        <b:NameList>
          <b:Person>
            <b:Last>Wyrozębski</b:Last>
            <b:First>P.</b:First>
          </b:Person>
          <b:Person>
            <b:Last>Juchniewicz</b:Last>
            <b:First>M.</b:First>
          </b:Person>
          <b:Person>
            <b:Last>Metelski</b:Last>
            <b:First>W.</b:First>
          </b:Person>
        </b:NameList>
      </b:Author>
    </b:Author>
    <b:Title>Wiedza, dojrzałość, ryzyko w zarządzaniu projektami</b:Title>
    <b:Year>2012</b:Year>
    <b:Publisher>Oficyna Wydawnicza SGH</b:Publisher>
    <b:RefOrder>3</b:RefOrder>
  </b:Source>
  <b:Source>
    <b:Tag>Pie031</b:Tag>
    <b:SourceType>Book</b:SourceType>
    <b:Guid>{20EB54AD-ADD2-4324-A455-1C75D2DD011E}</b:Guid>
    <b:Title>Zarządzanie projektami. Wybrane metody i techniki </b:Title>
    <b:Year>2003</b:Year>
    <b:Publisher>Oficyna Księgarsko-Wydawnicza „Horyzont”</b:Publisher>
    <b:Author>
      <b:Author>
        <b:NameList>
          <b:Person>
            <b:Last>Pietras</b:Last>
            <b:First>P.</b:First>
          </b:Person>
          <b:Person>
            <b:Last>Szmit</b:Last>
            <b:First>M.</b:First>
          </b:Person>
        </b:NameList>
      </b:Author>
    </b:Author>
    <b:RefOrder>1</b:RefOrder>
  </b:Source>
  <b:Source>
    <b:Tag>Mic96</b:Tag>
    <b:SourceType>ArticleInAPeriodical</b:SourceType>
    <b:Guid>{875592B6-C0CB-4635-BED4-00260D79E19C}</b:Guid>
    <b:Title>Evolutionary algorithms for constrained parameter optimization problems</b:Title>
    <b:Year>1996</b:Year>
    <b:Author>
      <b:Author>
        <b:NameList>
          <b:Person>
            <b:Last>Michalewicz</b:Last>
            <b:First>Z.</b:First>
          </b:Person>
          <b:Person>
            <b:Last>Schoenauer</b:Last>
            <b:First>M.</b:First>
          </b:Person>
        </b:NameList>
      </b:Author>
    </b:Author>
    <b:PeriodicalTitle>Evolutionary Computation</b:PeriodicalTitle>
    <b:Pages>1-32</b:Pages>
    <b:Volume>4</b:Volume>
    <b:Issue>1</b:Issue>
    <b:RefOrder>22</b:RefOrder>
  </b:Source>
  <b:Source>
    <b:Tag>Slo18</b:Tag>
    <b:SourceType>JournalArticle</b:SourceType>
    <b:Guid>{5DD23CEC-95E0-4653-ACD0-4A6415F9C287}</b:Guid>
    <b:Title>Nature Inspired Methods and Their Industry Applications—Swarm Intelligence Algorithms</b:Title>
    <b:Year>2018</b:Year>
    <b:Pages>1004–1015</b:Pages>
    <b:Volume>3</b:Volume>
    <b:Issue>14</b:Issue>
    <b:DOI>10.1109/TII.2017.2786782</b:DOI>
    <b:Author>
      <b:Author>
        <b:NameList>
          <b:Person>
            <b:Last>Slowik</b:Last>
            <b:First>A.</b:First>
          </b:Person>
          <b:Person>
            <b:Last>Kwasnicka</b:Last>
            <b:First>H.</b:First>
          </b:Person>
        </b:NameList>
      </b:Author>
    </b:Author>
    <b:JournalName>IEEE Transactions on Industrial Informatics</b:JournalName>
    <b:RefOrder>25</b:RefOrder>
  </b:Source>
  <b:Source>
    <b:Tag>Mit96</b:Tag>
    <b:SourceType>Book</b:SourceType>
    <b:Guid>{DA39FFC7-17F0-4996-B448-234E03126F30}</b:Guid>
    <b:Author>
      <b:Author>
        <b:NameList>
          <b:Person>
            <b:Last>Mitchell</b:Last>
            <b:First>Melanie</b:First>
          </b:Person>
        </b:NameList>
      </b:Author>
    </b:Author>
    <b:Title>An Introduction to Genetic Algorithms</b:Title>
    <b:Year>1996</b:Year>
    <b:Publisher>MIT Press</b:Publisher>
    <b:RefOrder>28</b:RefOrder>
  </b:Source>
  <b:Source>
    <b:Tag>Otm12</b:Tag>
    <b:SourceType>ArticleInAPeriodical</b:SourceType>
    <b:Guid>{95B230C3-DD79-49A1-B568-7D2471219146}</b:Guid>
    <b:Title>Analyzing the Performance of Mutation Operators to Solve the Travelling</b:Title>
    <b:Year>2012</b:Year>
    <b:PeriodicalTitle>Int. J. Emerg. Sci.</b:PeriodicalTitle>
    <b:Month>3</b:Month>
    <b:Author>
      <b:Author>
        <b:NameList>
          <b:Person>
            <b:Last>Otman</b:Last>
            <b:First>Abdoun</b:First>
          </b:Person>
          <b:Person>
            <b:Last>Abouchabaka</b:Last>
            <b:First>Jaafar</b:First>
          </b:Person>
          <b:Person>
            <b:Last>Tajani</b:Last>
            <b:First>Chakir</b:First>
          </b:Person>
        </b:NameList>
      </b:Author>
    </b:Author>
    <b:Volume>2</b:Volume>
    <b:RefOrder>32</b:RefOrder>
  </b:Source>
  <b:Source>
    <b:Tag>Akt19</b:Tag>
    <b:SourceType>ConferenceProceedings</b:SourceType>
    <b:Guid>{AC520284-D1CD-4398-BD34-186BDC30B6B4}</b:Guid>
    <b:Title>A New Crossover Technique to Improve Genetic Algorithm and Its Application to TSP</b:Title>
    <b:Year>2019</b:Year>
    <b:Pages>1-6</b:Pages>
    <b:Author>
      <b:Author>
        <b:NameList>
          <b:Person>
            <b:Last>Akter</b:Last>
            <b:First>Shamima</b:First>
          </b:Person>
          <b:Person>
            <b:Last>Nahar</b:Last>
            <b:First>Nazmun</b:First>
          </b:Person>
          <b:Person>
            <b:Last>Shahadat</b:Last>
            <b:First>Mohammad</b:First>
          </b:Person>
          <b:Person>
            <b:Last>Andersson</b:Last>
            <b:First>Karl</b:First>
          </b:Person>
        </b:NameList>
      </b:Author>
    </b:Author>
    <b:ConferenceName>2019 International Conference on Electrical, Computer and Communication Engineering (ECCE)</b:ConferenceName>
    <b:DOI>10.1109/ECACE.2019.8679367</b:DOI>
    <b:RefOrder>30</b:RefOrder>
  </b:Source>
  <b:Source>
    <b:Tag>Gol91</b:Tag>
    <b:SourceType>JournalArticle</b:SourceType>
    <b:Guid>{52625B5D-F2AF-4B03-B6B3-7B787447661D}</b:Guid>
    <b:Author>
      <b:Author>
        <b:NameList>
          <b:Person>
            <b:Last>Goldberg</b:Last>
            <b:First>David</b:First>
            <b:Middle>E.</b:Middle>
          </b:Person>
          <b:Person>
            <b:Last>Deb</b:Last>
            <b:First>Kalyanmoy</b:First>
          </b:Person>
        </b:NameList>
      </b:Author>
    </b:Author>
    <b:Title>A Comparative Analysis of Selection Schemes Used in Genetic Algorithms</b:Title>
    <b:Pages>69-93</b:Pages>
    <b:Year>1991</b:Year>
    <b:Publisher>Elsevier</b:Publisher>
    <b:Volume>1</b:Volume>
    <b:DOI>10.1016/B978-0-08-050684-5.50008-2</b:DOI>
    <b:JournalName>Foundations of Genetic Algorithms</b:JournalName>
    <b:RefOrder>29</b:RefOrder>
  </b:Source>
  <b:Source>
    <b:Tag>Luo19</b:Tag>
    <b:SourceType>JournalArticle</b:SourceType>
    <b:Guid>{94D46F93-54D6-47B2-9AB8-B85BEE525207}</b:Guid>
    <b:Title>GPU based parallel genetic algorithm for solving an energy efficient dynamic flexible flow shop scheduling problem</b:Title>
    <b:JournalName>Journal of Parallel and Distributed Computing</b:JournalName>
    <b:Year>2019</b:Year>
    <b:Pages>244-257</b:Pages>
    <b:Author>
      <b:Author>
        <b:NameList>
          <b:Person>
            <b:Last>Luo</b:Last>
            <b:First>Jia</b:First>
          </b:Person>
          <b:Person>
            <b:Last>Fujimura</b:Last>
            <b:First>Shigeru</b:First>
          </b:Person>
          <b:Person>
            <b:Last>El Baz</b:Last>
            <b:First>Didier</b:First>
          </b:Person>
          <b:Person>
            <b:Last>Plazolles</b:Last>
            <b:First>Bastien</b:First>
          </b:Person>
        </b:NameList>
      </b:Author>
    </b:Author>
    <b:Volume>133</b:Volume>
    <b:DOI>https://doi.org/10.1016/j.jpdc.2018.07.022</b:DOI>
    <b:RefOrder>33</b:RefOrder>
  </b:Source>
  <b:Source>
    <b:Tag>Cas10</b:Tag>
    <b:SourceType>BookSection</b:SourceType>
    <b:Guid>{4FD622AC-C4DA-42E9-999C-2A2F29E20981}</b:Guid>
    <b:Author>
      <b:Author>
        <b:NameList>
          <b:Person>
            <b:Last>Caserta</b:Last>
            <b:First>Marco</b:First>
          </b:Person>
          <b:Person>
            <b:Last>Voss</b:Last>
            <b:First>Stefan</b:First>
          </b:Person>
        </b:NameList>
      </b:Author>
    </b:Author>
    <b:Title>Metaheuristics: Intelligent Problem Solving</b:Title>
    <b:Year>2010</b:Year>
    <b:Publisher>Springer US</b:Publisher>
    <b:BookTitle>Matheuristics: Hybridizing Metaheuristics and Mathematical Programming</b:BookTitle>
    <b:Pages>1-38</b:Pages>
    <b:DOI>10.1007/978-1-4419-1306-7_1</b:DOI>
    <b:RefOrder>24</b:RefOrder>
  </b:Source>
</b:Sources>
</file>

<file path=customXml/itemProps1.xml><?xml version="1.0" encoding="utf-8"?>
<ds:datastoreItem xmlns:ds="http://schemas.openxmlformats.org/officeDocument/2006/customXml" ds:itemID="{3FEA74C0-170B-4051-9B11-7F655EEA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TotalTime>
  <Pages>1</Pages>
  <Words>15274</Words>
  <Characters>91647</Characters>
  <Application>Microsoft Office Word</Application>
  <DocSecurity>0</DocSecurity>
  <Lines>763</Lines>
  <Paragraphs>213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Żerko</cp:lastModifiedBy>
  <cp:revision>65</cp:revision>
  <cp:lastPrinted>2022-06-12T19:26:00Z</cp:lastPrinted>
  <dcterms:created xsi:type="dcterms:W3CDTF">2022-05-24T19:11:00Z</dcterms:created>
  <dcterms:modified xsi:type="dcterms:W3CDTF">2022-06-12T19:26:00Z</dcterms:modified>
</cp:coreProperties>
</file>